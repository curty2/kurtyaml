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289B1" w14:textId="0F1CEF77" w:rsidR="00A17415" w:rsidRPr="00481A3F" w:rsidRDefault="00A17415" w:rsidP="00C10CD6">
      <w:pPr>
        <w:tabs>
          <w:tab w:val="left" w:pos="360"/>
        </w:tabs>
        <w:autoSpaceDE w:val="0"/>
        <w:autoSpaceDN w:val="0"/>
        <w:adjustRightInd w:val="0"/>
        <w:spacing w:line="276" w:lineRule="auto"/>
        <w:rPr>
          <w:b/>
          <w:bCs/>
          <w:sz w:val="48"/>
          <w:szCs w:val="48"/>
        </w:rPr>
      </w:pPr>
      <w:r w:rsidRPr="00C10CD6">
        <w:rPr>
          <w:b/>
          <w:bCs/>
          <w:sz w:val="48"/>
          <w:szCs w:val="48"/>
          <w:lang w:val="ru-RU"/>
        </w:rPr>
        <w:t>Урок</w:t>
      </w:r>
      <w:r w:rsidRPr="00481A3F">
        <w:rPr>
          <w:b/>
          <w:bCs/>
          <w:sz w:val="48"/>
          <w:szCs w:val="48"/>
        </w:rPr>
        <w:t xml:space="preserve"> 4</w:t>
      </w:r>
      <w:r w:rsidR="00C10CD6" w:rsidRPr="00481A3F">
        <w:rPr>
          <w:b/>
          <w:bCs/>
          <w:sz w:val="48"/>
          <w:szCs w:val="48"/>
        </w:rPr>
        <w:t xml:space="preserve">  </w:t>
      </w:r>
      <w:r w:rsidRPr="00C10CD6">
        <w:rPr>
          <w:b/>
          <w:bCs/>
          <w:sz w:val="48"/>
          <w:szCs w:val="48"/>
          <w:lang w:val="ru-RU"/>
        </w:rPr>
        <w:t>Университет</w:t>
      </w:r>
      <w:r w:rsidRPr="00481A3F">
        <w:rPr>
          <w:b/>
          <w:bCs/>
          <w:sz w:val="48"/>
          <w:szCs w:val="48"/>
        </w:rPr>
        <w:t xml:space="preserve"> </w:t>
      </w:r>
    </w:p>
    <w:p w14:paraId="0F3100F5" w14:textId="0DFFCFDB" w:rsidR="00435688" w:rsidRPr="00481A3F" w:rsidRDefault="00435688" w:rsidP="00C10CD6">
      <w:pPr>
        <w:tabs>
          <w:tab w:val="left" w:pos="360"/>
        </w:tabs>
        <w:autoSpaceDE w:val="0"/>
        <w:autoSpaceDN w:val="0"/>
        <w:adjustRightInd w:val="0"/>
        <w:spacing w:line="276" w:lineRule="auto"/>
      </w:pPr>
    </w:p>
    <w:p w14:paraId="08DE8FF2" w14:textId="77777777" w:rsidR="00AC3FE9" w:rsidRPr="00481A3F" w:rsidRDefault="00A17415" w:rsidP="00C10CD6">
      <w:pPr>
        <w:tabs>
          <w:tab w:val="left" w:pos="360"/>
        </w:tabs>
        <w:autoSpaceDE w:val="0"/>
        <w:autoSpaceDN w:val="0"/>
        <w:adjustRightInd w:val="0"/>
        <w:spacing w:line="276" w:lineRule="auto"/>
        <w:rPr>
          <w:b/>
          <w:bCs/>
          <w:sz w:val="36"/>
          <w:szCs w:val="36"/>
        </w:rPr>
      </w:pPr>
      <w:r w:rsidRPr="00C10CD6">
        <w:rPr>
          <w:b/>
          <w:bCs/>
          <w:sz w:val="36"/>
          <w:szCs w:val="36"/>
          <w:lang w:val="ru-RU"/>
        </w:rPr>
        <w:t>Числительные</w:t>
      </w:r>
    </w:p>
    <w:p w14:paraId="5D44E00C" w14:textId="53344D3F" w:rsidR="00A17415" w:rsidRPr="00481A3F" w:rsidRDefault="00A17415" w:rsidP="00C10CD6">
      <w:pPr>
        <w:tabs>
          <w:tab w:val="left" w:pos="360"/>
        </w:tabs>
        <w:autoSpaceDE w:val="0"/>
        <w:autoSpaceDN w:val="0"/>
        <w:adjustRightInd w:val="0"/>
        <w:spacing w:line="276" w:lineRule="auto"/>
        <w:rPr>
          <w:b/>
          <w:bCs/>
        </w:rPr>
      </w:pPr>
    </w:p>
    <w:p w14:paraId="04790C4D" w14:textId="734F2655" w:rsidR="00AC3FE9" w:rsidRPr="00C10CD6" w:rsidRDefault="00C10CD6" w:rsidP="00C10CD6">
      <w:pPr>
        <w:tabs>
          <w:tab w:val="left" w:pos="360"/>
        </w:tabs>
        <w:autoSpaceDE w:val="0"/>
        <w:autoSpaceDN w:val="0"/>
        <w:adjustRightInd w:val="0"/>
        <w:spacing w:line="276" w:lineRule="auto"/>
      </w:pPr>
      <w:r>
        <w:rPr>
          <w:b/>
          <w:bCs/>
        </w:rPr>
        <w:t>04-</w:t>
      </w:r>
      <w:r w:rsidR="00CD2425" w:rsidRPr="00481A3F">
        <w:rPr>
          <w:b/>
          <w:bCs/>
        </w:rPr>
        <w:t>01</w:t>
      </w:r>
      <w:r w:rsidR="003B0EBC" w:rsidRPr="00481A3F">
        <w:rPr>
          <w:b/>
          <w:bCs/>
        </w:rPr>
        <w:t xml:space="preserve">. </w:t>
      </w:r>
      <w:r w:rsidR="00A17415" w:rsidRPr="00481A3F">
        <w:rPr>
          <w:b/>
          <w:bCs/>
        </w:rPr>
        <w:tab/>
      </w:r>
      <w:r w:rsidR="00AC3FE9" w:rsidRPr="00C10CD6">
        <w:rPr>
          <w:b/>
          <w:bCs/>
        </w:rPr>
        <w:t>Numbers</w:t>
      </w:r>
      <w:r w:rsidR="00AC3FE9" w:rsidRPr="00481A3F">
        <w:rPr>
          <w:b/>
          <w:bCs/>
        </w:rPr>
        <w:t xml:space="preserve"> 100–1000</w:t>
      </w:r>
      <w:r w:rsidR="003B0EBC" w:rsidRPr="00481A3F">
        <w:rPr>
          <w:b/>
          <w:bCs/>
        </w:rPr>
        <w:t xml:space="preserve">. </w:t>
      </w:r>
      <w:r w:rsidR="00AC3FE9" w:rsidRPr="00C10CD6">
        <w:t>Listen to the recording</w:t>
      </w:r>
      <w:r w:rsidR="003B0EBC" w:rsidRPr="00C10CD6">
        <w:t xml:space="preserve">. </w:t>
      </w:r>
      <w:r w:rsidR="00AC3FE9" w:rsidRPr="00C10CD6">
        <w:t>Note the effect of reduction on what you</w:t>
      </w:r>
      <w:r w:rsidR="00A17415" w:rsidRPr="00C10CD6">
        <w:t xml:space="preserve"> </w:t>
      </w:r>
      <w:r w:rsidR="00AC3FE9" w:rsidRPr="00C10CD6">
        <w:t>hear</w:t>
      </w:r>
      <w:r w:rsidR="003B0EBC" w:rsidRPr="00C10CD6">
        <w:t xml:space="preserve">. </w:t>
      </w:r>
      <w:r w:rsidR="00CD2425" w:rsidRPr="00C10CD6">
        <w:t>When you have completed your listening, check the “listening completed” box.</w:t>
      </w:r>
    </w:p>
    <w:p w14:paraId="32D98D16" w14:textId="1CD82689" w:rsidR="00A17415" w:rsidRPr="00C10CD6" w:rsidRDefault="00A17415" w:rsidP="00C10CD6">
      <w:pPr>
        <w:tabs>
          <w:tab w:val="left" w:pos="360"/>
        </w:tabs>
        <w:autoSpaceDE w:val="0"/>
        <w:autoSpaceDN w:val="0"/>
        <w:adjustRightInd w:val="0"/>
        <w:spacing w:line="276" w:lineRule="auto"/>
        <w:rPr>
          <w:b/>
          <w:bCs/>
        </w:rPr>
      </w:pPr>
    </w:p>
    <w:p w14:paraId="5F0657C9" w14:textId="7C93FAAE" w:rsidR="00A17415" w:rsidRPr="00C10CD6" w:rsidRDefault="00A17415" w:rsidP="00C10CD6">
      <w:pPr>
        <w:pBdr>
          <w:top w:val="single" w:sz="4" w:space="1" w:color="auto"/>
          <w:left w:val="single" w:sz="4" w:space="4" w:color="auto"/>
          <w:bottom w:val="single" w:sz="4" w:space="1" w:color="auto"/>
          <w:right w:val="single" w:sz="4" w:space="4" w:color="auto"/>
        </w:pBdr>
        <w:tabs>
          <w:tab w:val="left" w:pos="360"/>
          <w:tab w:val="left" w:pos="2880"/>
        </w:tabs>
        <w:autoSpaceDE w:val="0"/>
        <w:autoSpaceDN w:val="0"/>
        <w:adjustRightInd w:val="0"/>
        <w:spacing w:line="276" w:lineRule="auto"/>
        <w:ind w:right="4140"/>
        <w:rPr>
          <w:lang w:val="ru-RU"/>
        </w:rPr>
      </w:pPr>
      <w:r w:rsidRPr="00C10CD6">
        <w:rPr>
          <w:lang w:val="ru-RU"/>
        </w:rPr>
        <w:t xml:space="preserve">100 сто </w:t>
      </w:r>
      <w:r w:rsidRPr="00C10CD6">
        <w:rPr>
          <w:lang w:val="ru-RU"/>
        </w:rPr>
        <w:tab/>
        <w:t>600 шестьс</w:t>
      </w:r>
      <w:r w:rsidR="003B0EBC" w:rsidRPr="00C10CD6">
        <w:rPr>
          <w:lang w:val="ru-RU"/>
        </w:rPr>
        <w:t>о</w:t>
      </w:r>
      <w:r w:rsidRPr="00C10CD6">
        <w:rPr>
          <w:lang w:val="ru-RU"/>
        </w:rPr>
        <w:t>т</w:t>
      </w:r>
    </w:p>
    <w:p w14:paraId="1162AF36" w14:textId="593B5830" w:rsidR="00A17415" w:rsidRPr="00C10CD6" w:rsidRDefault="00A17415" w:rsidP="00C10CD6">
      <w:pPr>
        <w:pBdr>
          <w:top w:val="single" w:sz="4" w:space="1" w:color="auto"/>
          <w:left w:val="single" w:sz="4" w:space="4" w:color="auto"/>
          <w:bottom w:val="single" w:sz="4" w:space="1" w:color="auto"/>
          <w:right w:val="single" w:sz="4" w:space="4" w:color="auto"/>
        </w:pBdr>
        <w:tabs>
          <w:tab w:val="left" w:pos="360"/>
          <w:tab w:val="left" w:pos="2880"/>
        </w:tabs>
        <w:autoSpaceDE w:val="0"/>
        <w:autoSpaceDN w:val="0"/>
        <w:adjustRightInd w:val="0"/>
        <w:spacing w:line="276" w:lineRule="auto"/>
        <w:ind w:right="4140"/>
        <w:rPr>
          <w:lang w:val="ru-RU"/>
        </w:rPr>
      </w:pPr>
      <w:r w:rsidRPr="00C10CD6">
        <w:rPr>
          <w:lang w:val="ru-RU"/>
        </w:rPr>
        <w:t>200 дв</w:t>
      </w:r>
      <w:r w:rsidR="004A640B" w:rsidRPr="00C10CD6">
        <w:rPr>
          <w:lang w:val="ru-RU"/>
        </w:rPr>
        <w:t>е</w:t>
      </w:r>
      <w:r w:rsidRPr="00C10CD6">
        <w:rPr>
          <w:lang w:val="ru-RU"/>
        </w:rPr>
        <w:t xml:space="preserve">сти </w:t>
      </w:r>
      <w:r w:rsidRPr="00C10CD6">
        <w:rPr>
          <w:lang w:val="ru-RU"/>
        </w:rPr>
        <w:tab/>
        <w:t>700 семьс</w:t>
      </w:r>
      <w:r w:rsidR="003B0EBC" w:rsidRPr="00C10CD6">
        <w:rPr>
          <w:lang w:val="ru-RU"/>
        </w:rPr>
        <w:t>о</w:t>
      </w:r>
      <w:r w:rsidRPr="00C10CD6">
        <w:rPr>
          <w:lang w:val="ru-RU"/>
        </w:rPr>
        <w:t>т</w:t>
      </w:r>
    </w:p>
    <w:p w14:paraId="11E86165" w14:textId="770C78DC" w:rsidR="00A17415" w:rsidRPr="00C10CD6" w:rsidRDefault="00A17415" w:rsidP="00C10CD6">
      <w:pPr>
        <w:pBdr>
          <w:top w:val="single" w:sz="4" w:space="1" w:color="auto"/>
          <w:left w:val="single" w:sz="4" w:space="4" w:color="auto"/>
          <w:bottom w:val="single" w:sz="4" w:space="1" w:color="auto"/>
          <w:right w:val="single" w:sz="4" w:space="4" w:color="auto"/>
        </w:pBdr>
        <w:tabs>
          <w:tab w:val="left" w:pos="360"/>
          <w:tab w:val="left" w:pos="2880"/>
        </w:tabs>
        <w:autoSpaceDE w:val="0"/>
        <w:autoSpaceDN w:val="0"/>
        <w:adjustRightInd w:val="0"/>
        <w:spacing w:line="276" w:lineRule="auto"/>
        <w:ind w:right="4140"/>
        <w:rPr>
          <w:lang w:val="ru-RU"/>
        </w:rPr>
      </w:pPr>
      <w:r w:rsidRPr="00C10CD6">
        <w:rPr>
          <w:lang w:val="ru-RU"/>
        </w:rPr>
        <w:t>300 тр</w:t>
      </w:r>
      <w:r w:rsidR="003B0EBC" w:rsidRPr="00C10CD6">
        <w:rPr>
          <w:lang w:val="ru-RU"/>
        </w:rPr>
        <w:t>и</w:t>
      </w:r>
      <w:r w:rsidRPr="00C10CD6">
        <w:rPr>
          <w:lang w:val="ru-RU"/>
        </w:rPr>
        <w:t xml:space="preserve">ста </w:t>
      </w:r>
      <w:r w:rsidRPr="00C10CD6">
        <w:rPr>
          <w:lang w:val="ru-RU"/>
        </w:rPr>
        <w:tab/>
        <w:t>800 восемьс</w:t>
      </w:r>
      <w:r w:rsidR="003B0EBC" w:rsidRPr="00C10CD6">
        <w:rPr>
          <w:lang w:val="ru-RU"/>
        </w:rPr>
        <w:t>о</w:t>
      </w:r>
      <w:r w:rsidRPr="00C10CD6">
        <w:rPr>
          <w:lang w:val="ru-RU"/>
        </w:rPr>
        <w:t>т</w:t>
      </w:r>
    </w:p>
    <w:p w14:paraId="1AED0AB4" w14:textId="03B1C4E5" w:rsidR="00A17415" w:rsidRPr="00481A3F" w:rsidRDefault="00A17415" w:rsidP="00C10CD6">
      <w:pPr>
        <w:pBdr>
          <w:top w:val="single" w:sz="4" w:space="1" w:color="auto"/>
          <w:left w:val="single" w:sz="4" w:space="4" w:color="auto"/>
          <w:bottom w:val="single" w:sz="4" w:space="1" w:color="auto"/>
          <w:right w:val="single" w:sz="4" w:space="4" w:color="auto"/>
        </w:pBdr>
        <w:tabs>
          <w:tab w:val="left" w:pos="360"/>
          <w:tab w:val="left" w:pos="2880"/>
        </w:tabs>
        <w:autoSpaceDE w:val="0"/>
        <w:autoSpaceDN w:val="0"/>
        <w:adjustRightInd w:val="0"/>
        <w:spacing w:line="276" w:lineRule="auto"/>
        <w:ind w:right="4140"/>
      </w:pPr>
      <w:r w:rsidRPr="00481A3F">
        <w:t xml:space="preserve">400 </w:t>
      </w:r>
      <w:r w:rsidRPr="00C10CD6">
        <w:rPr>
          <w:lang w:val="ru-RU"/>
        </w:rPr>
        <w:t>чет</w:t>
      </w:r>
      <w:r w:rsidR="003B0EBC" w:rsidRPr="00C10CD6">
        <w:rPr>
          <w:lang w:val="ru-RU"/>
        </w:rPr>
        <w:t>ы</w:t>
      </w:r>
      <w:r w:rsidRPr="00C10CD6">
        <w:rPr>
          <w:lang w:val="ru-RU"/>
        </w:rPr>
        <w:t>реста</w:t>
      </w:r>
      <w:r w:rsidRPr="00481A3F">
        <w:t xml:space="preserve"> </w:t>
      </w:r>
      <w:r w:rsidRPr="00481A3F">
        <w:tab/>
        <w:t xml:space="preserve">900 </w:t>
      </w:r>
      <w:r w:rsidRPr="00C10CD6">
        <w:rPr>
          <w:lang w:val="ru-RU"/>
        </w:rPr>
        <w:t>девятьс</w:t>
      </w:r>
      <w:r w:rsidR="003B0EBC" w:rsidRPr="00C10CD6">
        <w:rPr>
          <w:lang w:val="ru-RU"/>
        </w:rPr>
        <w:t>о</w:t>
      </w:r>
      <w:r w:rsidRPr="00C10CD6">
        <w:rPr>
          <w:lang w:val="ru-RU"/>
        </w:rPr>
        <w:t>т</w:t>
      </w:r>
    </w:p>
    <w:p w14:paraId="12C058E9" w14:textId="56226967" w:rsidR="00A17415" w:rsidRPr="00481A3F" w:rsidRDefault="00A17415" w:rsidP="00C10CD6">
      <w:pPr>
        <w:pBdr>
          <w:top w:val="single" w:sz="4" w:space="1" w:color="auto"/>
          <w:left w:val="single" w:sz="4" w:space="4" w:color="auto"/>
          <w:bottom w:val="single" w:sz="4" w:space="1" w:color="auto"/>
          <w:right w:val="single" w:sz="4" w:space="4" w:color="auto"/>
        </w:pBdr>
        <w:tabs>
          <w:tab w:val="left" w:pos="360"/>
          <w:tab w:val="left" w:pos="2880"/>
        </w:tabs>
        <w:autoSpaceDE w:val="0"/>
        <w:autoSpaceDN w:val="0"/>
        <w:adjustRightInd w:val="0"/>
        <w:spacing w:line="276" w:lineRule="auto"/>
        <w:ind w:right="4140"/>
        <w:rPr>
          <w:b/>
          <w:bCs/>
        </w:rPr>
      </w:pPr>
      <w:r w:rsidRPr="00481A3F">
        <w:t xml:space="preserve">500 </w:t>
      </w:r>
      <w:r w:rsidRPr="00C10CD6">
        <w:rPr>
          <w:lang w:val="ru-RU"/>
        </w:rPr>
        <w:t>пятьс</w:t>
      </w:r>
      <w:r w:rsidR="003B0EBC" w:rsidRPr="00C10CD6">
        <w:rPr>
          <w:lang w:val="ru-RU"/>
        </w:rPr>
        <w:t>о</w:t>
      </w:r>
      <w:r w:rsidRPr="00C10CD6">
        <w:rPr>
          <w:lang w:val="ru-RU"/>
        </w:rPr>
        <w:t>т</w:t>
      </w:r>
      <w:r w:rsidRPr="00481A3F">
        <w:t xml:space="preserve"> </w:t>
      </w:r>
      <w:r w:rsidRPr="00481A3F">
        <w:tab/>
        <w:t xml:space="preserve">1000 </w:t>
      </w:r>
      <w:r w:rsidRPr="00C10CD6">
        <w:rPr>
          <w:lang w:val="ru-RU"/>
        </w:rPr>
        <w:t>т</w:t>
      </w:r>
      <w:r w:rsidR="003B0EBC" w:rsidRPr="00C10CD6">
        <w:rPr>
          <w:lang w:val="ru-RU"/>
        </w:rPr>
        <w:t>ы</w:t>
      </w:r>
      <w:r w:rsidRPr="00C10CD6">
        <w:rPr>
          <w:lang w:val="ru-RU"/>
        </w:rPr>
        <w:t>сяча</w:t>
      </w:r>
    </w:p>
    <w:p w14:paraId="1478312F" w14:textId="1F59D389" w:rsidR="00A17415" w:rsidRPr="00481A3F" w:rsidRDefault="00A17415" w:rsidP="00C10CD6">
      <w:pPr>
        <w:tabs>
          <w:tab w:val="left" w:pos="360"/>
        </w:tabs>
        <w:autoSpaceDE w:val="0"/>
        <w:autoSpaceDN w:val="0"/>
        <w:adjustRightInd w:val="0"/>
        <w:spacing w:line="276" w:lineRule="auto"/>
        <w:rPr>
          <w:b/>
          <w:bCs/>
        </w:rPr>
      </w:pPr>
    </w:p>
    <w:p w14:paraId="62039F54" w14:textId="5414FDAB" w:rsidR="00A17415" w:rsidRPr="00481A3F" w:rsidRDefault="00A17415" w:rsidP="00C10CD6">
      <w:pPr>
        <w:tabs>
          <w:tab w:val="left" w:pos="360"/>
        </w:tabs>
        <w:autoSpaceDE w:val="0"/>
        <w:autoSpaceDN w:val="0"/>
        <w:adjustRightInd w:val="0"/>
        <w:spacing w:line="276" w:lineRule="auto"/>
        <w:rPr>
          <w:b/>
          <w:bCs/>
        </w:rPr>
      </w:pPr>
    </w:p>
    <w:p w14:paraId="00746AB8" w14:textId="165745A4" w:rsidR="001127BF" w:rsidRPr="00C10CD6" w:rsidRDefault="00C10CD6" w:rsidP="00C10CD6">
      <w:pPr>
        <w:tabs>
          <w:tab w:val="left" w:pos="360"/>
        </w:tabs>
        <w:autoSpaceDE w:val="0"/>
        <w:autoSpaceDN w:val="0"/>
        <w:adjustRightInd w:val="0"/>
        <w:spacing w:line="276" w:lineRule="auto"/>
      </w:pPr>
      <w:r>
        <w:rPr>
          <w:b/>
          <w:bCs/>
        </w:rPr>
        <w:t>04-</w:t>
      </w:r>
      <w:r w:rsidR="00CD2425" w:rsidRPr="00481A3F">
        <w:rPr>
          <w:b/>
          <w:bCs/>
        </w:rPr>
        <w:t>02</w:t>
      </w:r>
      <w:r w:rsidR="003B0EBC" w:rsidRPr="00481A3F">
        <w:rPr>
          <w:b/>
          <w:bCs/>
        </w:rPr>
        <w:t xml:space="preserve">. </w:t>
      </w:r>
      <w:r w:rsidR="00AC3FE9" w:rsidRPr="00C10CD6">
        <w:t>Now write down the hundreds numbers</w:t>
      </w:r>
      <w:r w:rsidR="003B0EBC" w:rsidRPr="00C10CD6">
        <w:t xml:space="preserve">. </w:t>
      </w:r>
    </w:p>
    <w:p w14:paraId="0D2ED2E3" w14:textId="63D3AEC8" w:rsidR="00AC3FE9" w:rsidRPr="00C10CD6" w:rsidRDefault="002B0701" w:rsidP="00C10CD6">
      <w:pPr>
        <w:tabs>
          <w:tab w:val="left" w:pos="360"/>
          <w:tab w:val="left" w:pos="2880"/>
        </w:tabs>
        <w:autoSpaceDE w:val="0"/>
        <w:autoSpaceDN w:val="0"/>
        <w:adjustRightInd w:val="0"/>
        <w:spacing w:line="276" w:lineRule="auto"/>
      </w:pPr>
      <w:r w:rsidRPr="00C10CD6">
        <w:t>1.</w:t>
      </w:r>
      <w:r w:rsidR="00C10CD6">
        <w:tab/>
      </w:r>
      <w:r w:rsidR="00C10CD6">
        <w:fldChar w:fldCharType="begin">
          <w:ffData>
            <w:name w:val="Text1"/>
            <w:enabled/>
            <w:calcOnExit w:val="0"/>
            <w:textInput/>
          </w:ffData>
        </w:fldChar>
      </w:r>
      <w:bookmarkStart w:id="0" w:name="Text1"/>
      <w:r w:rsidR="00C10CD6">
        <w:instrText xml:space="preserve"> FORMTEXT </w:instrText>
      </w:r>
      <w:r w:rsidR="00C10CD6">
        <w:fldChar w:fldCharType="separate"/>
      </w:r>
      <w:r w:rsidR="00C10CD6">
        <w:rPr>
          <w:noProof/>
        </w:rPr>
        <w:t> </w:t>
      </w:r>
      <w:r w:rsidR="00C10CD6">
        <w:rPr>
          <w:noProof/>
        </w:rPr>
        <w:t> </w:t>
      </w:r>
      <w:r w:rsidR="00C10CD6">
        <w:rPr>
          <w:noProof/>
        </w:rPr>
        <w:t> </w:t>
      </w:r>
      <w:r w:rsidR="00C10CD6">
        <w:rPr>
          <w:noProof/>
        </w:rPr>
        <w:t> </w:t>
      </w:r>
      <w:r w:rsidR="00C10CD6">
        <w:rPr>
          <w:noProof/>
        </w:rPr>
        <w:t> </w:t>
      </w:r>
      <w:r w:rsidR="00C10CD6">
        <w:fldChar w:fldCharType="end"/>
      </w:r>
      <w:bookmarkEnd w:id="0"/>
      <w:r w:rsidR="00A17415" w:rsidRPr="00C10CD6">
        <w:tab/>
      </w:r>
      <w:r w:rsidRPr="00C10CD6">
        <w:t>10.</w:t>
      </w:r>
      <w:r w:rsidR="00C10CD6">
        <w:tab/>
      </w:r>
      <w:r w:rsidR="00C10CD6">
        <w:fldChar w:fldCharType="begin">
          <w:ffData>
            <w:name w:val="Text1"/>
            <w:enabled/>
            <w:calcOnExit w:val="0"/>
            <w:textInput/>
          </w:ffData>
        </w:fldChar>
      </w:r>
      <w:r w:rsidR="00C10CD6">
        <w:instrText xml:space="preserve"> FORMTEXT </w:instrText>
      </w:r>
      <w:r w:rsidR="00C10CD6">
        <w:fldChar w:fldCharType="separate"/>
      </w:r>
      <w:r w:rsidR="00C10CD6">
        <w:rPr>
          <w:noProof/>
        </w:rPr>
        <w:t> </w:t>
      </w:r>
      <w:r w:rsidR="00C10CD6">
        <w:rPr>
          <w:noProof/>
        </w:rPr>
        <w:t> </w:t>
      </w:r>
      <w:r w:rsidR="00C10CD6">
        <w:rPr>
          <w:noProof/>
        </w:rPr>
        <w:t> </w:t>
      </w:r>
      <w:r w:rsidR="00C10CD6">
        <w:rPr>
          <w:noProof/>
        </w:rPr>
        <w:t> </w:t>
      </w:r>
      <w:r w:rsidR="00C10CD6">
        <w:rPr>
          <w:noProof/>
        </w:rPr>
        <w:t> </w:t>
      </w:r>
      <w:r w:rsidR="00C10CD6">
        <w:fldChar w:fldCharType="end"/>
      </w:r>
    </w:p>
    <w:p w14:paraId="585D113A" w14:textId="4AE512E9" w:rsidR="00AC3FE9" w:rsidRPr="00C10CD6" w:rsidRDefault="002B0701" w:rsidP="00C10CD6">
      <w:pPr>
        <w:tabs>
          <w:tab w:val="left" w:pos="360"/>
          <w:tab w:val="left" w:pos="2880"/>
        </w:tabs>
        <w:autoSpaceDE w:val="0"/>
        <w:autoSpaceDN w:val="0"/>
        <w:adjustRightInd w:val="0"/>
        <w:spacing w:line="276" w:lineRule="auto"/>
      </w:pPr>
      <w:r w:rsidRPr="00C10CD6">
        <w:t>2.</w:t>
      </w:r>
      <w:r w:rsidR="00C10CD6">
        <w:tab/>
      </w:r>
      <w:r w:rsidR="00C10CD6">
        <w:fldChar w:fldCharType="begin">
          <w:ffData>
            <w:name w:val="Text1"/>
            <w:enabled/>
            <w:calcOnExit w:val="0"/>
            <w:textInput/>
          </w:ffData>
        </w:fldChar>
      </w:r>
      <w:r w:rsidR="00C10CD6">
        <w:instrText xml:space="preserve"> FORMTEXT </w:instrText>
      </w:r>
      <w:r w:rsidR="00C10CD6">
        <w:fldChar w:fldCharType="separate"/>
      </w:r>
      <w:r w:rsidR="00C10CD6">
        <w:rPr>
          <w:noProof/>
        </w:rPr>
        <w:t> </w:t>
      </w:r>
      <w:r w:rsidR="00C10CD6">
        <w:rPr>
          <w:noProof/>
        </w:rPr>
        <w:t> </w:t>
      </w:r>
      <w:r w:rsidR="00C10CD6">
        <w:rPr>
          <w:noProof/>
        </w:rPr>
        <w:t> </w:t>
      </w:r>
      <w:r w:rsidR="00C10CD6">
        <w:rPr>
          <w:noProof/>
        </w:rPr>
        <w:t> </w:t>
      </w:r>
      <w:r w:rsidR="00C10CD6">
        <w:rPr>
          <w:noProof/>
        </w:rPr>
        <w:t> </w:t>
      </w:r>
      <w:r w:rsidR="00C10CD6">
        <w:fldChar w:fldCharType="end"/>
      </w:r>
      <w:r w:rsidR="00A17415" w:rsidRPr="00C10CD6">
        <w:tab/>
      </w:r>
      <w:r w:rsidRPr="00C10CD6">
        <w:t>11.</w:t>
      </w:r>
      <w:r w:rsidR="00C10CD6">
        <w:tab/>
      </w:r>
      <w:r w:rsidR="00C10CD6">
        <w:fldChar w:fldCharType="begin">
          <w:ffData>
            <w:name w:val="Text1"/>
            <w:enabled/>
            <w:calcOnExit w:val="0"/>
            <w:textInput/>
          </w:ffData>
        </w:fldChar>
      </w:r>
      <w:r w:rsidR="00C10CD6">
        <w:instrText xml:space="preserve"> FORMTEXT </w:instrText>
      </w:r>
      <w:r w:rsidR="00C10CD6">
        <w:fldChar w:fldCharType="separate"/>
      </w:r>
      <w:r w:rsidR="00C10CD6">
        <w:rPr>
          <w:noProof/>
        </w:rPr>
        <w:t> </w:t>
      </w:r>
      <w:r w:rsidR="00C10CD6">
        <w:rPr>
          <w:noProof/>
        </w:rPr>
        <w:t> </w:t>
      </w:r>
      <w:r w:rsidR="00C10CD6">
        <w:rPr>
          <w:noProof/>
        </w:rPr>
        <w:t> </w:t>
      </w:r>
      <w:r w:rsidR="00C10CD6">
        <w:rPr>
          <w:noProof/>
        </w:rPr>
        <w:t> </w:t>
      </w:r>
      <w:r w:rsidR="00C10CD6">
        <w:rPr>
          <w:noProof/>
        </w:rPr>
        <w:t> </w:t>
      </w:r>
      <w:r w:rsidR="00C10CD6">
        <w:fldChar w:fldCharType="end"/>
      </w:r>
    </w:p>
    <w:p w14:paraId="056ABD58" w14:textId="51134FD5" w:rsidR="00AC3FE9" w:rsidRPr="00C10CD6" w:rsidRDefault="002B0701" w:rsidP="00C10CD6">
      <w:pPr>
        <w:tabs>
          <w:tab w:val="left" w:pos="360"/>
          <w:tab w:val="left" w:pos="2880"/>
        </w:tabs>
        <w:autoSpaceDE w:val="0"/>
        <w:autoSpaceDN w:val="0"/>
        <w:adjustRightInd w:val="0"/>
        <w:spacing w:line="276" w:lineRule="auto"/>
      </w:pPr>
      <w:r w:rsidRPr="00C10CD6">
        <w:t>3.</w:t>
      </w:r>
      <w:r w:rsidR="00C10CD6">
        <w:tab/>
      </w:r>
      <w:r w:rsidR="00C10CD6">
        <w:fldChar w:fldCharType="begin">
          <w:ffData>
            <w:name w:val="Text1"/>
            <w:enabled/>
            <w:calcOnExit w:val="0"/>
            <w:textInput/>
          </w:ffData>
        </w:fldChar>
      </w:r>
      <w:r w:rsidR="00C10CD6">
        <w:instrText xml:space="preserve"> FORMTEXT </w:instrText>
      </w:r>
      <w:r w:rsidR="00C10CD6">
        <w:fldChar w:fldCharType="separate"/>
      </w:r>
      <w:r w:rsidR="00C10CD6">
        <w:rPr>
          <w:noProof/>
        </w:rPr>
        <w:t> </w:t>
      </w:r>
      <w:r w:rsidR="00C10CD6">
        <w:rPr>
          <w:noProof/>
        </w:rPr>
        <w:t> </w:t>
      </w:r>
      <w:r w:rsidR="00C10CD6">
        <w:rPr>
          <w:noProof/>
        </w:rPr>
        <w:t> </w:t>
      </w:r>
      <w:r w:rsidR="00C10CD6">
        <w:rPr>
          <w:noProof/>
        </w:rPr>
        <w:t> </w:t>
      </w:r>
      <w:r w:rsidR="00C10CD6">
        <w:rPr>
          <w:noProof/>
        </w:rPr>
        <w:t> </w:t>
      </w:r>
      <w:r w:rsidR="00C10CD6">
        <w:fldChar w:fldCharType="end"/>
      </w:r>
      <w:r w:rsidR="00A17415" w:rsidRPr="00C10CD6">
        <w:tab/>
      </w:r>
      <w:r w:rsidRPr="00C10CD6">
        <w:t>12.</w:t>
      </w:r>
      <w:r w:rsidR="00C10CD6">
        <w:tab/>
      </w:r>
      <w:r w:rsidR="00C10CD6">
        <w:fldChar w:fldCharType="begin">
          <w:ffData>
            <w:name w:val="Text1"/>
            <w:enabled/>
            <w:calcOnExit w:val="0"/>
            <w:textInput/>
          </w:ffData>
        </w:fldChar>
      </w:r>
      <w:r w:rsidR="00C10CD6">
        <w:instrText xml:space="preserve"> FORMTEXT </w:instrText>
      </w:r>
      <w:r w:rsidR="00C10CD6">
        <w:fldChar w:fldCharType="separate"/>
      </w:r>
      <w:r w:rsidR="00C10CD6">
        <w:rPr>
          <w:noProof/>
        </w:rPr>
        <w:t> </w:t>
      </w:r>
      <w:r w:rsidR="00C10CD6">
        <w:rPr>
          <w:noProof/>
        </w:rPr>
        <w:t> </w:t>
      </w:r>
      <w:r w:rsidR="00C10CD6">
        <w:rPr>
          <w:noProof/>
        </w:rPr>
        <w:t> </w:t>
      </w:r>
      <w:r w:rsidR="00C10CD6">
        <w:rPr>
          <w:noProof/>
        </w:rPr>
        <w:t> </w:t>
      </w:r>
      <w:r w:rsidR="00C10CD6">
        <w:rPr>
          <w:noProof/>
        </w:rPr>
        <w:t> </w:t>
      </w:r>
      <w:r w:rsidR="00C10CD6">
        <w:fldChar w:fldCharType="end"/>
      </w:r>
    </w:p>
    <w:p w14:paraId="6AEE9DE7" w14:textId="6CEA7A63" w:rsidR="00AC3FE9" w:rsidRPr="00C10CD6" w:rsidRDefault="002B0701" w:rsidP="00C10CD6">
      <w:pPr>
        <w:tabs>
          <w:tab w:val="left" w:pos="360"/>
          <w:tab w:val="left" w:pos="2880"/>
        </w:tabs>
        <w:autoSpaceDE w:val="0"/>
        <w:autoSpaceDN w:val="0"/>
        <w:adjustRightInd w:val="0"/>
        <w:spacing w:line="276" w:lineRule="auto"/>
      </w:pPr>
      <w:r w:rsidRPr="00C10CD6">
        <w:t>4.</w:t>
      </w:r>
      <w:r w:rsidR="00C10CD6">
        <w:tab/>
      </w:r>
      <w:r w:rsidR="00C10CD6">
        <w:fldChar w:fldCharType="begin">
          <w:ffData>
            <w:name w:val="Text1"/>
            <w:enabled/>
            <w:calcOnExit w:val="0"/>
            <w:textInput/>
          </w:ffData>
        </w:fldChar>
      </w:r>
      <w:r w:rsidR="00C10CD6">
        <w:instrText xml:space="preserve"> FORMTEXT </w:instrText>
      </w:r>
      <w:r w:rsidR="00C10CD6">
        <w:fldChar w:fldCharType="separate"/>
      </w:r>
      <w:r w:rsidR="00C10CD6">
        <w:rPr>
          <w:noProof/>
        </w:rPr>
        <w:t> </w:t>
      </w:r>
      <w:r w:rsidR="00C10CD6">
        <w:rPr>
          <w:noProof/>
        </w:rPr>
        <w:t> </w:t>
      </w:r>
      <w:r w:rsidR="00C10CD6">
        <w:rPr>
          <w:noProof/>
        </w:rPr>
        <w:t> </w:t>
      </w:r>
      <w:r w:rsidR="00C10CD6">
        <w:rPr>
          <w:noProof/>
        </w:rPr>
        <w:t> </w:t>
      </w:r>
      <w:r w:rsidR="00C10CD6">
        <w:rPr>
          <w:noProof/>
        </w:rPr>
        <w:t> </w:t>
      </w:r>
      <w:r w:rsidR="00C10CD6">
        <w:fldChar w:fldCharType="end"/>
      </w:r>
      <w:r w:rsidR="00A17415" w:rsidRPr="00C10CD6">
        <w:tab/>
      </w:r>
      <w:r w:rsidRPr="00C10CD6">
        <w:t>13.</w:t>
      </w:r>
      <w:r w:rsidR="00C10CD6">
        <w:tab/>
      </w:r>
      <w:r w:rsidR="00C10CD6">
        <w:fldChar w:fldCharType="begin">
          <w:ffData>
            <w:name w:val="Text1"/>
            <w:enabled/>
            <w:calcOnExit w:val="0"/>
            <w:textInput/>
          </w:ffData>
        </w:fldChar>
      </w:r>
      <w:r w:rsidR="00C10CD6">
        <w:instrText xml:space="preserve"> FORMTEXT </w:instrText>
      </w:r>
      <w:r w:rsidR="00C10CD6">
        <w:fldChar w:fldCharType="separate"/>
      </w:r>
      <w:r w:rsidR="00C10CD6">
        <w:rPr>
          <w:noProof/>
        </w:rPr>
        <w:t> </w:t>
      </w:r>
      <w:r w:rsidR="00C10CD6">
        <w:rPr>
          <w:noProof/>
        </w:rPr>
        <w:t> </w:t>
      </w:r>
      <w:r w:rsidR="00C10CD6">
        <w:rPr>
          <w:noProof/>
        </w:rPr>
        <w:t> </w:t>
      </w:r>
      <w:r w:rsidR="00C10CD6">
        <w:rPr>
          <w:noProof/>
        </w:rPr>
        <w:t> </w:t>
      </w:r>
      <w:r w:rsidR="00C10CD6">
        <w:rPr>
          <w:noProof/>
        </w:rPr>
        <w:t> </w:t>
      </w:r>
      <w:r w:rsidR="00C10CD6">
        <w:fldChar w:fldCharType="end"/>
      </w:r>
    </w:p>
    <w:p w14:paraId="5F2C84F4" w14:textId="7A662A43" w:rsidR="00AC3FE9" w:rsidRPr="00C10CD6" w:rsidRDefault="002B0701" w:rsidP="00C10CD6">
      <w:pPr>
        <w:tabs>
          <w:tab w:val="left" w:pos="360"/>
          <w:tab w:val="left" w:pos="2880"/>
        </w:tabs>
        <w:autoSpaceDE w:val="0"/>
        <w:autoSpaceDN w:val="0"/>
        <w:adjustRightInd w:val="0"/>
        <w:spacing w:line="276" w:lineRule="auto"/>
      </w:pPr>
      <w:r w:rsidRPr="00C10CD6">
        <w:t>5.</w:t>
      </w:r>
      <w:r w:rsidR="00C10CD6">
        <w:tab/>
      </w:r>
      <w:r w:rsidR="00C10CD6">
        <w:fldChar w:fldCharType="begin">
          <w:ffData>
            <w:name w:val="Text1"/>
            <w:enabled/>
            <w:calcOnExit w:val="0"/>
            <w:textInput/>
          </w:ffData>
        </w:fldChar>
      </w:r>
      <w:r w:rsidR="00C10CD6">
        <w:instrText xml:space="preserve"> FORMTEXT </w:instrText>
      </w:r>
      <w:r w:rsidR="00C10CD6">
        <w:fldChar w:fldCharType="separate"/>
      </w:r>
      <w:r w:rsidR="00C10CD6">
        <w:rPr>
          <w:noProof/>
        </w:rPr>
        <w:t> </w:t>
      </w:r>
      <w:r w:rsidR="00C10CD6">
        <w:rPr>
          <w:noProof/>
        </w:rPr>
        <w:t> </w:t>
      </w:r>
      <w:r w:rsidR="00C10CD6">
        <w:rPr>
          <w:noProof/>
        </w:rPr>
        <w:t> </w:t>
      </w:r>
      <w:r w:rsidR="00C10CD6">
        <w:rPr>
          <w:noProof/>
        </w:rPr>
        <w:t> </w:t>
      </w:r>
      <w:r w:rsidR="00C10CD6">
        <w:rPr>
          <w:noProof/>
        </w:rPr>
        <w:t> </w:t>
      </w:r>
      <w:r w:rsidR="00C10CD6">
        <w:fldChar w:fldCharType="end"/>
      </w:r>
      <w:r w:rsidR="00A17415" w:rsidRPr="00C10CD6">
        <w:tab/>
      </w:r>
      <w:r w:rsidRPr="00C10CD6">
        <w:t>14.</w:t>
      </w:r>
      <w:r w:rsidR="00C10CD6">
        <w:tab/>
      </w:r>
      <w:r w:rsidR="00C10CD6">
        <w:fldChar w:fldCharType="begin">
          <w:ffData>
            <w:name w:val="Text1"/>
            <w:enabled/>
            <w:calcOnExit w:val="0"/>
            <w:textInput/>
          </w:ffData>
        </w:fldChar>
      </w:r>
      <w:r w:rsidR="00C10CD6">
        <w:instrText xml:space="preserve"> FORMTEXT </w:instrText>
      </w:r>
      <w:r w:rsidR="00C10CD6">
        <w:fldChar w:fldCharType="separate"/>
      </w:r>
      <w:r w:rsidR="00C10CD6">
        <w:rPr>
          <w:noProof/>
        </w:rPr>
        <w:t> </w:t>
      </w:r>
      <w:r w:rsidR="00C10CD6">
        <w:rPr>
          <w:noProof/>
        </w:rPr>
        <w:t> </w:t>
      </w:r>
      <w:r w:rsidR="00C10CD6">
        <w:rPr>
          <w:noProof/>
        </w:rPr>
        <w:t> </w:t>
      </w:r>
      <w:r w:rsidR="00C10CD6">
        <w:rPr>
          <w:noProof/>
        </w:rPr>
        <w:t> </w:t>
      </w:r>
      <w:r w:rsidR="00C10CD6">
        <w:rPr>
          <w:noProof/>
        </w:rPr>
        <w:t> </w:t>
      </w:r>
      <w:r w:rsidR="00C10CD6">
        <w:fldChar w:fldCharType="end"/>
      </w:r>
    </w:p>
    <w:p w14:paraId="49F55CFB" w14:textId="3C7047BF" w:rsidR="00AC3FE9" w:rsidRPr="00C10CD6" w:rsidRDefault="002B0701" w:rsidP="00C10CD6">
      <w:pPr>
        <w:tabs>
          <w:tab w:val="left" w:pos="360"/>
          <w:tab w:val="left" w:pos="2880"/>
        </w:tabs>
        <w:autoSpaceDE w:val="0"/>
        <w:autoSpaceDN w:val="0"/>
        <w:adjustRightInd w:val="0"/>
        <w:spacing w:line="276" w:lineRule="auto"/>
      </w:pPr>
      <w:r w:rsidRPr="00C10CD6">
        <w:t>6.</w:t>
      </w:r>
      <w:r w:rsidR="00C10CD6">
        <w:tab/>
      </w:r>
      <w:r w:rsidR="00C10CD6">
        <w:fldChar w:fldCharType="begin">
          <w:ffData>
            <w:name w:val="Text1"/>
            <w:enabled/>
            <w:calcOnExit w:val="0"/>
            <w:textInput/>
          </w:ffData>
        </w:fldChar>
      </w:r>
      <w:r w:rsidR="00C10CD6">
        <w:instrText xml:space="preserve"> FORMTEXT </w:instrText>
      </w:r>
      <w:r w:rsidR="00C10CD6">
        <w:fldChar w:fldCharType="separate"/>
      </w:r>
      <w:r w:rsidR="00C10CD6">
        <w:rPr>
          <w:noProof/>
        </w:rPr>
        <w:t> </w:t>
      </w:r>
      <w:r w:rsidR="00C10CD6">
        <w:rPr>
          <w:noProof/>
        </w:rPr>
        <w:t> </w:t>
      </w:r>
      <w:r w:rsidR="00C10CD6">
        <w:rPr>
          <w:noProof/>
        </w:rPr>
        <w:t> </w:t>
      </w:r>
      <w:r w:rsidR="00C10CD6">
        <w:rPr>
          <w:noProof/>
        </w:rPr>
        <w:t> </w:t>
      </w:r>
      <w:r w:rsidR="00C10CD6">
        <w:rPr>
          <w:noProof/>
        </w:rPr>
        <w:t> </w:t>
      </w:r>
      <w:r w:rsidR="00C10CD6">
        <w:fldChar w:fldCharType="end"/>
      </w:r>
      <w:r w:rsidR="00A17415" w:rsidRPr="00C10CD6">
        <w:tab/>
      </w:r>
      <w:r w:rsidRPr="00C10CD6">
        <w:t>15.</w:t>
      </w:r>
      <w:r w:rsidR="00C10CD6">
        <w:tab/>
      </w:r>
      <w:r w:rsidR="00C10CD6">
        <w:fldChar w:fldCharType="begin">
          <w:ffData>
            <w:name w:val="Text1"/>
            <w:enabled/>
            <w:calcOnExit w:val="0"/>
            <w:textInput/>
          </w:ffData>
        </w:fldChar>
      </w:r>
      <w:r w:rsidR="00C10CD6">
        <w:instrText xml:space="preserve"> FORMTEXT </w:instrText>
      </w:r>
      <w:r w:rsidR="00C10CD6">
        <w:fldChar w:fldCharType="separate"/>
      </w:r>
      <w:r w:rsidR="00C10CD6">
        <w:rPr>
          <w:noProof/>
        </w:rPr>
        <w:t> </w:t>
      </w:r>
      <w:r w:rsidR="00C10CD6">
        <w:rPr>
          <w:noProof/>
        </w:rPr>
        <w:t> </w:t>
      </w:r>
      <w:r w:rsidR="00C10CD6">
        <w:rPr>
          <w:noProof/>
        </w:rPr>
        <w:t> </w:t>
      </w:r>
      <w:r w:rsidR="00C10CD6">
        <w:rPr>
          <w:noProof/>
        </w:rPr>
        <w:t> </w:t>
      </w:r>
      <w:r w:rsidR="00C10CD6">
        <w:rPr>
          <w:noProof/>
        </w:rPr>
        <w:t> </w:t>
      </w:r>
      <w:r w:rsidR="00C10CD6">
        <w:fldChar w:fldCharType="end"/>
      </w:r>
    </w:p>
    <w:p w14:paraId="64FCE8F1" w14:textId="3A7D4A85" w:rsidR="00AC3FE9" w:rsidRPr="00C10CD6" w:rsidRDefault="002B0701" w:rsidP="00C10CD6">
      <w:pPr>
        <w:tabs>
          <w:tab w:val="left" w:pos="360"/>
          <w:tab w:val="left" w:pos="2880"/>
        </w:tabs>
        <w:autoSpaceDE w:val="0"/>
        <w:autoSpaceDN w:val="0"/>
        <w:adjustRightInd w:val="0"/>
        <w:spacing w:line="276" w:lineRule="auto"/>
      </w:pPr>
      <w:r w:rsidRPr="00C10CD6">
        <w:t>7.</w:t>
      </w:r>
      <w:r w:rsidR="00C10CD6">
        <w:tab/>
      </w:r>
      <w:r w:rsidR="00C10CD6">
        <w:fldChar w:fldCharType="begin">
          <w:ffData>
            <w:name w:val="Text1"/>
            <w:enabled/>
            <w:calcOnExit w:val="0"/>
            <w:textInput/>
          </w:ffData>
        </w:fldChar>
      </w:r>
      <w:r w:rsidR="00C10CD6">
        <w:instrText xml:space="preserve"> FORMTEXT </w:instrText>
      </w:r>
      <w:r w:rsidR="00C10CD6">
        <w:fldChar w:fldCharType="separate"/>
      </w:r>
      <w:r w:rsidR="00C10CD6">
        <w:rPr>
          <w:noProof/>
        </w:rPr>
        <w:t> </w:t>
      </w:r>
      <w:r w:rsidR="00C10CD6">
        <w:rPr>
          <w:noProof/>
        </w:rPr>
        <w:t> </w:t>
      </w:r>
      <w:r w:rsidR="00C10CD6">
        <w:rPr>
          <w:noProof/>
        </w:rPr>
        <w:t> </w:t>
      </w:r>
      <w:r w:rsidR="00C10CD6">
        <w:rPr>
          <w:noProof/>
        </w:rPr>
        <w:t> </w:t>
      </w:r>
      <w:r w:rsidR="00C10CD6">
        <w:rPr>
          <w:noProof/>
        </w:rPr>
        <w:t> </w:t>
      </w:r>
      <w:r w:rsidR="00C10CD6">
        <w:fldChar w:fldCharType="end"/>
      </w:r>
      <w:r w:rsidR="00A17415" w:rsidRPr="00C10CD6">
        <w:tab/>
      </w:r>
      <w:r w:rsidRPr="00C10CD6">
        <w:t>16.</w:t>
      </w:r>
      <w:r w:rsidR="00C10CD6">
        <w:tab/>
      </w:r>
      <w:r w:rsidR="00C10CD6">
        <w:fldChar w:fldCharType="begin">
          <w:ffData>
            <w:name w:val="Text1"/>
            <w:enabled/>
            <w:calcOnExit w:val="0"/>
            <w:textInput/>
          </w:ffData>
        </w:fldChar>
      </w:r>
      <w:r w:rsidR="00C10CD6">
        <w:instrText xml:space="preserve"> FORMTEXT </w:instrText>
      </w:r>
      <w:r w:rsidR="00C10CD6">
        <w:fldChar w:fldCharType="separate"/>
      </w:r>
      <w:r w:rsidR="00C10CD6">
        <w:rPr>
          <w:noProof/>
        </w:rPr>
        <w:t> </w:t>
      </w:r>
      <w:r w:rsidR="00C10CD6">
        <w:rPr>
          <w:noProof/>
        </w:rPr>
        <w:t> </w:t>
      </w:r>
      <w:r w:rsidR="00C10CD6">
        <w:rPr>
          <w:noProof/>
        </w:rPr>
        <w:t> </w:t>
      </w:r>
      <w:r w:rsidR="00C10CD6">
        <w:rPr>
          <w:noProof/>
        </w:rPr>
        <w:t> </w:t>
      </w:r>
      <w:r w:rsidR="00C10CD6">
        <w:rPr>
          <w:noProof/>
        </w:rPr>
        <w:t> </w:t>
      </w:r>
      <w:r w:rsidR="00C10CD6">
        <w:fldChar w:fldCharType="end"/>
      </w:r>
    </w:p>
    <w:p w14:paraId="558144A2" w14:textId="73A0ABE0" w:rsidR="00AC3FE9" w:rsidRPr="00C10CD6" w:rsidRDefault="002B0701" w:rsidP="00C10CD6">
      <w:pPr>
        <w:tabs>
          <w:tab w:val="left" w:pos="360"/>
          <w:tab w:val="left" w:pos="2880"/>
        </w:tabs>
        <w:autoSpaceDE w:val="0"/>
        <w:autoSpaceDN w:val="0"/>
        <w:adjustRightInd w:val="0"/>
        <w:spacing w:line="276" w:lineRule="auto"/>
      </w:pPr>
      <w:r w:rsidRPr="00C10CD6">
        <w:t>8.</w:t>
      </w:r>
      <w:r w:rsidR="00C10CD6">
        <w:tab/>
      </w:r>
      <w:r w:rsidR="00C10CD6">
        <w:fldChar w:fldCharType="begin">
          <w:ffData>
            <w:name w:val="Text1"/>
            <w:enabled/>
            <w:calcOnExit w:val="0"/>
            <w:textInput/>
          </w:ffData>
        </w:fldChar>
      </w:r>
      <w:r w:rsidR="00C10CD6">
        <w:instrText xml:space="preserve"> FORMTEXT </w:instrText>
      </w:r>
      <w:r w:rsidR="00C10CD6">
        <w:fldChar w:fldCharType="separate"/>
      </w:r>
      <w:r w:rsidR="00C10CD6">
        <w:rPr>
          <w:noProof/>
        </w:rPr>
        <w:t> </w:t>
      </w:r>
      <w:r w:rsidR="00C10CD6">
        <w:rPr>
          <w:noProof/>
        </w:rPr>
        <w:t> </w:t>
      </w:r>
      <w:r w:rsidR="00C10CD6">
        <w:rPr>
          <w:noProof/>
        </w:rPr>
        <w:t> </w:t>
      </w:r>
      <w:r w:rsidR="00C10CD6">
        <w:rPr>
          <w:noProof/>
        </w:rPr>
        <w:t> </w:t>
      </w:r>
      <w:r w:rsidR="00C10CD6">
        <w:rPr>
          <w:noProof/>
        </w:rPr>
        <w:t> </w:t>
      </w:r>
      <w:r w:rsidR="00C10CD6">
        <w:fldChar w:fldCharType="end"/>
      </w:r>
      <w:r w:rsidR="00A17415" w:rsidRPr="00C10CD6">
        <w:tab/>
      </w:r>
      <w:r w:rsidRPr="00C10CD6">
        <w:t>17.</w:t>
      </w:r>
      <w:r w:rsidR="00C10CD6">
        <w:tab/>
      </w:r>
      <w:r w:rsidR="00C10CD6">
        <w:fldChar w:fldCharType="begin">
          <w:ffData>
            <w:name w:val="Text1"/>
            <w:enabled/>
            <w:calcOnExit w:val="0"/>
            <w:textInput/>
          </w:ffData>
        </w:fldChar>
      </w:r>
      <w:r w:rsidR="00C10CD6">
        <w:instrText xml:space="preserve"> FORMTEXT </w:instrText>
      </w:r>
      <w:r w:rsidR="00C10CD6">
        <w:fldChar w:fldCharType="separate"/>
      </w:r>
      <w:r w:rsidR="00C10CD6">
        <w:rPr>
          <w:noProof/>
        </w:rPr>
        <w:t> </w:t>
      </w:r>
      <w:r w:rsidR="00C10CD6">
        <w:rPr>
          <w:noProof/>
        </w:rPr>
        <w:t> </w:t>
      </w:r>
      <w:r w:rsidR="00C10CD6">
        <w:rPr>
          <w:noProof/>
        </w:rPr>
        <w:t> </w:t>
      </w:r>
      <w:r w:rsidR="00C10CD6">
        <w:rPr>
          <w:noProof/>
        </w:rPr>
        <w:t> </w:t>
      </w:r>
      <w:r w:rsidR="00C10CD6">
        <w:rPr>
          <w:noProof/>
        </w:rPr>
        <w:t> </w:t>
      </w:r>
      <w:r w:rsidR="00C10CD6">
        <w:fldChar w:fldCharType="end"/>
      </w:r>
    </w:p>
    <w:p w14:paraId="5B32E7F2" w14:textId="75EEAF3A" w:rsidR="00AC3FE9" w:rsidRPr="00C10CD6" w:rsidRDefault="002B0701" w:rsidP="00C10CD6">
      <w:pPr>
        <w:tabs>
          <w:tab w:val="left" w:pos="360"/>
          <w:tab w:val="left" w:pos="2880"/>
        </w:tabs>
        <w:autoSpaceDE w:val="0"/>
        <w:autoSpaceDN w:val="0"/>
        <w:adjustRightInd w:val="0"/>
        <w:spacing w:line="276" w:lineRule="auto"/>
      </w:pPr>
      <w:r w:rsidRPr="00C10CD6">
        <w:t>9.</w:t>
      </w:r>
      <w:r w:rsidR="00C10CD6">
        <w:tab/>
      </w:r>
      <w:r w:rsidR="00C10CD6">
        <w:fldChar w:fldCharType="begin">
          <w:ffData>
            <w:name w:val="Text1"/>
            <w:enabled/>
            <w:calcOnExit w:val="0"/>
            <w:textInput/>
          </w:ffData>
        </w:fldChar>
      </w:r>
      <w:r w:rsidR="00C10CD6">
        <w:instrText xml:space="preserve"> FORMTEXT </w:instrText>
      </w:r>
      <w:r w:rsidR="00C10CD6">
        <w:fldChar w:fldCharType="separate"/>
      </w:r>
      <w:r w:rsidR="00C10CD6">
        <w:rPr>
          <w:noProof/>
        </w:rPr>
        <w:t> </w:t>
      </w:r>
      <w:r w:rsidR="00C10CD6">
        <w:rPr>
          <w:noProof/>
        </w:rPr>
        <w:t> </w:t>
      </w:r>
      <w:r w:rsidR="00C10CD6">
        <w:rPr>
          <w:noProof/>
        </w:rPr>
        <w:t> </w:t>
      </w:r>
      <w:r w:rsidR="00C10CD6">
        <w:rPr>
          <w:noProof/>
        </w:rPr>
        <w:t> </w:t>
      </w:r>
      <w:r w:rsidR="00C10CD6">
        <w:rPr>
          <w:noProof/>
        </w:rPr>
        <w:t> </w:t>
      </w:r>
      <w:r w:rsidR="00C10CD6">
        <w:fldChar w:fldCharType="end"/>
      </w:r>
      <w:r w:rsidR="00A17415" w:rsidRPr="00C10CD6">
        <w:tab/>
      </w:r>
      <w:r w:rsidRPr="00C10CD6">
        <w:t>18.</w:t>
      </w:r>
      <w:r w:rsidR="00C10CD6">
        <w:tab/>
      </w:r>
      <w:r w:rsidR="00C10CD6">
        <w:fldChar w:fldCharType="begin">
          <w:ffData>
            <w:name w:val="Text1"/>
            <w:enabled/>
            <w:calcOnExit w:val="0"/>
            <w:textInput/>
          </w:ffData>
        </w:fldChar>
      </w:r>
      <w:r w:rsidR="00C10CD6">
        <w:instrText xml:space="preserve"> FORMTEXT </w:instrText>
      </w:r>
      <w:r w:rsidR="00C10CD6">
        <w:fldChar w:fldCharType="separate"/>
      </w:r>
      <w:r w:rsidR="00C10CD6">
        <w:rPr>
          <w:noProof/>
        </w:rPr>
        <w:t> </w:t>
      </w:r>
      <w:r w:rsidR="00C10CD6">
        <w:rPr>
          <w:noProof/>
        </w:rPr>
        <w:t> </w:t>
      </w:r>
      <w:r w:rsidR="00C10CD6">
        <w:rPr>
          <w:noProof/>
        </w:rPr>
        <w:t> </w:t>
      </w:r>
      <w:r w:rsidR="00C10CD6">
        <w:rPr>
          <w:noProof/>
        </w:rPr>
        <w:t> </w:t>
      </w:r>
      <w:r w:rsidR="00C10CD6">
        <w:rPr>
          <w:noProof/>
        </w:rPr>
        <w:t> </w:t>
      </w:r>
      <w:r w:rsidR="00C10CD6">
        <w:fldChar w:fldCharType="end"/>
      </w:r>
    </w:p>
    <w:p w14:paraId="4AF91ABC" w14:textId="1C61CDE6" w:rsidR="00AC3FE9" w:rsidRPr="00C10CD6" w:rsidRDefault="00AC3FE9" w:rsidP="00C10CD6">
      <w:pPr>
        <w:tabs>
          <w:tab w:val="left" w:pos="360"/>
        </w:tabs>
        <w:autoSpaceDE w:val="0"/>
        <w:autoSpaceDN w:val="0"/>
        <w:adjustRightInd w:val="0"/>
        <w:spacing w:line="276" w:lineRule="auto"/>
      </w:pPr>
    </w:p>
    <w:p w14:paraId="518386BF" w14:textId="6F24C346" w:rsidR="00A17415" w:rsidRPr="00C10CD6" w:rsidRDefault="00A17415" w:rsidP="00C10CD6">
      <w:pPr>
        <w:spacing w:after="200" w:line="276" w:lineRule="auto"/>
        <w:rPr>
          <w:b/>
          <w:bCs/>
        </w:rPr>
      </w:pPr>
      <w:r w:rsidRPr="00C10CD6">
        <w:rPr>
          <w:b/>
          <w:bCs/>
        </w:rPr>
        <w:br w:type="page"/>
      </w:r>
    </w:p>
    <w:p w14:paraId="367F6009" w14:textId="72B6CCF9" w:rsidR="00AC3FE9" w:rsidRPr="00C10CD6" w:rsidRDefault="00C10CD6" w:rsidP="00C10CD6">
      <w:pPr>
        <w:tabs>
          <w:tab w:val="left" w:pos="360"/>
        </w:tabs>
        <w:autoSpaceDE w:val="0"/>
        <w:autoSpaceDN w:val="0"/>
        <w:adjustRightInd w:val="0"/>
        <w:spacing w:line="276" w:lineRule="auto"/>
      </w:pPr>
      <w:r>
        <w:rPr>
          <w:b/>
          <w:bCs/>
        </w:rPr>
        <w:lastRenderedPageBreak/>
        <w:t>04-</w:t>
      </w:r>
      <w:r w:rsidR="002E342F" w:rsidRPr="00C10CD6">
        <w:rPr>
          <w:b/>
          <w:bCs/>
        </w:rPr>
        <w:t>03</w:t>
      </w:r>
      <w:r w:rsidR="003B0EBC" w:rsidRPr="00C10CD6">
        <w:rPr>
          <w:b/>
          <w:bCs/>
        </w:rPr>
        <w:t xml:space="preserve">. </w:t>
      </w:r>
      <w:r w:rsidR="00A17415" w:rsidRPr="00C10CD6">
        <w:rPr>
          <w:b/>
          <w:bCs/>
        </w:rPr>
        <w:tab/>
      </w:r>
      <w:r w:rsidR="00AC3FE9" w:rsidRPr="00C10CD6">
        <w:t>Phone numbers in large cities have seven digits as in North America</w:t>
      </w:r>
      <w:r w:rsidR="003B0EBC" w:rsidRPr="00C10CD6">
        <w:t xml:space="preserve">. </w:t>
      </w:r>
      <w:r w:rsidR="00AC3FE9" w:rsidRPr="00C10CD6">
        <w:t>However</w:t>
      </w:r>
      <w:r w:rsidR="003B0EBC" w:rsidRPr="00C10CD6">
        <w:t xml:space="preserve">, </w:t>
      </w:r>
      <w:r w:rsidR="00A17415" w:rsidRPr="00C10CD6">
        <w:t xml:space="preserve">many </w:t>
      </w:r>
      <w:r w:rsidR="00AC3FE9" w:rsidRPr="00C10CD6">
        <w:t>Russians read phone</w:t>
      </w:r>
      <w:r w:rsidR="00A17415" w:rsidRPr="00C10CD6">
        <w:t xml:space="preserve"> </w:t>
      </w:r>
      <w:r w:rsidR="00AC3FE9" w:rsidRPr="00C10CD6">
        <w:t>numbers not individually</w:t>
      </w:r>
      <w:r w:rsidR="003B0EBC" w:rsidRPr="00C10CD6">
        <w:t xml:space="preserve">, </w:t>
      </w:r>
      <w:r w:rsidR="00AC3FE9" w:rsidRPr="00C10CD6">
        <w:t>but in groups of hundreds</w:t>
      </w:r>
      <w:r w:rsidR="003B0EBC" w:rsidRPr="00C10CD6">
        <w:t xml:space="preserve">, </w:t>
      </w:r>
      <w:r w:rsidR="00AC3FE9" w:rsidRPr="00C10CD6">
        <w:t>tens</w:t>
      </w:r>
      <w:r w:rsidR="003B0EBC" w:rsidRPr="00C10CD6">
        <w:t xml:space="preserve">, </w:t>
      </w:r>
      <w:r w:rsidR="00AC3FE9" w:rsidRPr="00C10CD6">
        <w:t>and tens</w:t>
      </w:r>
      <w:r w:rsidR="003B0EBC" w:rsidRPr="00C10CD6">
        <w:t xml:space="preserve">, </w:t>
      </w:r>
      <w:r w:rsidR="00AC3FE9" w:rsidRPr="00C10CD6">
        <w:t>for example</w:t>
      </w:r>
      <w:r w:rsidR="003B0EBC" w:rsidRPr="00C10CD6">
        <w:t xml:space="preserve">, </w:t>
      </w:r>
      <w:r w:rsidR="00AC3FE9" w:rsidRPr="00C10CD6">
        <w:t>two hundred forty-three</w:t>
      </w:r>
      <w:r w:rsidR="003B0EBC" w:rsidRPr="00C10CD6">
        <w:t xml:space="preserve">, </w:t>
      </w:r>
      <w:r w:rsidR="00AC3FE9" w:rsidRPr="00C10CD6">
        <w:t>fifty-six</w:t>
      </w:r>
      <w:r w:rsidR="003B0EBC" w:rsidRPr="00C10CD6">
        <w:t xml:space="preserve">, </w:t>
      </w:r>
      <w:r w:rsidR="00AC3FE9" w:rsidRPr="00C10CD6">
        <w:t>seventeen</w:t>
      </w:r>
      <w:r w:rsidR="003B0EBC" w:rsidRPr="00C10CD6">
        <w:t xml:space="preserve">. </w:t>
      </w:r>
      <w:r w:rsidR="00AC3FE9" w:rsidRPr="00C10CD6">
        <w:t>Jot down the following phone numbers</w:t>
      </w:r>
      <w:r w:rsidR="003B0EBC" w:rsidRPr="00C10CD6">
        <w:t xml:space="preserve">. </w:t>
      </w:r>
    </w:p>
    <w:p w14:paraId="4F9403D3" w14:textId="515DBBA3" w:rsidR="00A17415" w:rsidRPr="00C10CD6" w:rsidRDefault="00A17415" w:rsidP="00C10CD6">
      <w:pPr>
        <w:tabs>
          <w:tab w:val="left" w:pos="360"/>
        </w:tabs>
        <w:autoSpaceDE w:val="0"/>
        <w:autoSpaceDN w:val="0"/>
        <w:adjustRightInd w:val="0"/>
        <w:spacing w:line="276" w:lineRule="auto"/>
      </w:pPr>
    </w:p>
    <w:p w14:paraId="7C638539" w14:textId="7A25E372" w:rsidR="002E342F" w:rsidRPr="00C10CD6" w:rsidRDefault="002E342F" w:rsidP="004202A3">
      <w:pPr>
        <w:pStyle w:val="ListParagraph"/>
        <w:numPr>
          <w:ilvl w:val="0"/>
          <w:numId w:val="1"/>
        </w:numPr>
        <w:tabs>
          <w:tab w:val="left" w:pos="360"/>
          <w:tab w:val="left" w:pos="1440"/>
        </w:tabs>
        <w:autoSpaceDE w:val="0"/>
        <w:autoSpaceDN w:val="0"/>
        <w:adjustRightInd w:val="0"/>
        <w:spacing w:line="276" w:lineRule="auto"/>
      </w:pPr>
      <w:r w:rsidRPr="00C10CD6">
        <w:rPr>
          <w:lang w:val="ru-RU"/>
        </w:rPr>
        <w:t>Дима</w:t>
      </w:r>
      <w:r w:rsidRPr="00C10CD6">
        <w:t xml:space="preserve"> </w:t>
      </w:r>
      <w:r w:rsidR="004202A3">
        <w:tab/>
      </w:r>
      <w:bookmarkStart w:id="1" w:name="_Hlk35498902"/>
      <w:r w:rsidR="004202A3">
        <w:fldChar w:fldCharType="begin">
          <w:ffData>
            <w:name w:val="Text1"/>
            <w:enabled/>
            <w:calcOnExit w:val="0"/>
            <w:textInput/>
          </w:ffData>
        </w:fldChar>
      </w:r>
      <w:r w:rsidR="004202A3">
        <w:instrText xml:space="preserve"> FORMTEXT </w:instrText>
      </w:r>
      <w:r w:rsidR="004202A3">
        <w:fldChar w:fldCharType="separate"/>
      </w:r>
      <w:bookmarkStart w:id="2" w:name="_GoBack"/>
      <w:r w:rsidR="004202A3">
        <w:rPr>
          <w:noProof/>
        </w:rPr>
        <w:t> </w:t>
      </w:r>
      <w:r w:rsidR="004202A3">
        <w:rPr>
          <w:noProof/>
        </w:rPr>
        <w:t> </w:t>
      </w:r>
      <w:r w:rsidR="004202A3">
        <w:rPr>
          <w:noProof/>
        </w:rPr>
        <w:t> </w:t>
      </w:r>
      <w:bookmarkEnd w:id="2"/>
      <w:r w:rsidR="004202A3">
        <w:fldChar w:fldCharType="end"/>
      </w:r>
      <w:r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r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r w:rsidRPr="00C10CD6">
        <w:t xml:space="preserve"> </w:t>
      </w:r>
      <w:bookmarkEnd w:id="1"/>
    </w:p>
    <w:p w14:paraId="10FAD82B" w14:textId="4C4D0BA8" w:rsidR="002E342F" w:rsidRPr="00C10CD6" w:rsidRDefault="002E342F" w:rsidP="004202A3">
      <w:pPr>
        <w:pStyle w:val="ListParagraph"/>
        <w:numPr>
          <w:ilvl w:val="0"/>
          <w:numId w:val="1"/>
        </w:numPr>
        <w:tabs>
          <w:tab w:val="left" w:pos="360"/>
          <w:tab w:val="left" w:pos="1440"/>
        </w:tabs>
        <w:autoSpaceDE w:val="0"/>
        <w:autoSpaceDN w:val="0"/>
        <w:adjustRightInd w:val="0"/>
        <w:spacing w:line="276" w:lineRule="auto"/>
      </w:pPr>
      <w:r w:rsidRPr="00C10CD6">
        <w:rPr>
          <w:lang w:val="ru-RU"/>
        </w:rPr>
        <w:t>Катя</w:t>
      </w:r>
      <w:r w:rsidRPr="00C10CD6">
        <w:t xml:space="preserve"> </w:t>
      </w:r>
      <w:r w:rsidR="004202A3">
        <w:tab/>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rPr>
          <w:noProof/>
        </w:rPr>
        <w:t> </w:t>
      </w:r>
      <w:r w:rsidR="004202A3">
        <w:fldChar w:fldCharType="end"/>
      </w:r>
      <w:r w:rsidR="004202A3"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r w:rsidR="004202A3"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p>
    <w:p w14:paraId="024391DD" w14:textId="19AA82C4" w:rsidR="002E342F" w:rsidRPr="00C10CD6" w:rsidRDefault="002E342F" w:rsidP="004202A3">
      <w:pPr>
        <w:pStyle w:val="ListParagraph"/>
        <w:numPr>
          <w:ilvl w:val="0"/>
          <w:numId w:val="1"/>
        </w:numPr>
        <w:tabs>
          <w:tab w:val="left" w:pos="360"/>
          <w:tab w:val="left" w:pos="1440"/>
        </w:tabs>
        <w:autoSpaceDE w:val="0"/>
        <w:autoSpaceDN w:val="0"/>
        <w:adjustRightInd w:val="0"/>
        <w:spacing w:line="276" w:lineRule="auto"/>
      </w:pPr>
      <w:r w:rsidRPr="00C10CD6">
        <w:rPr>
          <w:lang w:val="ru-RU"/>
        </w:rPr>
        <w:t>Таня</w:t>
      </w:r>
      <w:r w:rsidR="004202A3">
        <w:rPr>
          <w:lang w:val="ru-RU"/>
        </w:rPr>
        <w:tab/>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rPr>
          <w:noProof/>
        </w:rPr>
        <w:t> </w:t>
      </w:r>
      <w:r w:rsidR="004202A3">
        <w:fldChar w:fldCharType="end"/>
      </w:r>
      <w:r w:rsidR="004202A3"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r w:rsidR="004202A3"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p>
    <w:p w14:paraId="753F6D26" w14:textId="41D27FE8" w:rsidR="002E342F" w:rsidRPr="00C10CD6" w:rsidRDefault="002E342F" w:rsidP="004202A3">
      <w:pPr>
        <w:pStyle w:val="ListParagraph"/>
        <w:numPr>
          <w:ilvl w:val="0"/>
          <w:numId w:val="1"/>
        </w:numPr>
        <w:tabs>
          <w:tab w:val="left" w:pos="360"/>
          <w:tab w:val="left" w:pos="1440"/>
        </w:tabs>
        <w:autoSpaceDE w:val="0"/>
        <w:autoSpaceDN w:val="0"/>
        <w:adjustRightInd w:val="0"/>
        <w:spacing w:line="276" w:lineRule="auto"/>
      </w:pPr>
      <w:r w:rsidRPr="00C10CD6">
        <w:rPr>
          <w:lang w:val="ru-RU"/>
        </w:rPr>
        <w:t>Ваня</w:t>
      </w:r>
      <w:r w:rsidRPr="00C10CD6">
        <w:t xml:space="preserve"> </w:t>
      </w:r>
      <w:r w:rsidR="004202A3">
        <w:tab/>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rPr>
          <w:noProof/>
        </w:rPr>
        <w:t> </w:t>
      </w:r>
      <w:r w:rsidR="004202A3">
        <w:fldChar w:fldCharType="end"/>
      </w:r>
      <w:r w:rsidR="004202A3"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r w:rsidR="004202A3"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p>
    <w:p w14:paraId="1D4B4EE8" w14:textId="61878EB4" w:rsidR="002E342F" w:rsidRPr="00C10CD6" w:rsidRDefault="002E342F" w:rsidP="004202A3">
      <w:pPr>
        <w:pStyle w:val="ListParagraph"/>
        <w:numPr>
          <w:ilvl w:val="0"/>
          <w:numId w:val="1"/>
        </w:numPr>
        <w:tabs>
          <w:tab w:val="left" w:pos="360"/>
          <w:tab w:val="left" w:pos="1440"/>
        </w:tabs>
        <w:autoSpaceDE w:val="0"/>
        <w:autoSpaceDN w:val="0"/>
        <w:adjustRightInd w:val="0"/>
        <w:spacing w:line="276" w:lineRule="auto"/>
        <w:rPr>
          <w:lang w:val="ru-RU"/>
        </w:rPr>
      </w:pPr>
      <w:r w:rsidRPr="00C10CD6">
        <w:rPr>
          <w:lang w:val="ru-RU"/>
        </w:rPr>
        <w:t>Соня</w:t>
      </w:r>
      <w:r w:rsidR="004202A3">
        <w:rPr>
          <w:lang w:val="ru-RU"/>
        </w:rPr>
        <w:tab/>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rPr>
          <w:noProof/>
        </w:rPr>
        <w:t> </w:t>
      </w:r>
      <w:r w:rsidR="004202A3">
        <w:fldChar w:fldCharType="end"/>
      </w:r>
      <w:r w:rsidR="004202A3"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r w:rsidR="004202A3"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p>
    <w:p w14:paraId="6D1EEDAD" w14:textId="7C6E5F3B" w:rsidR="002E342F" w:rsidRPr="00C10CD6" w:rsidRDefault="002E342F" w:rsidP="004202A3">
      <w:pPr>
        <w:pStyle w:val="ListParagraph"/>
        <w:numPr>
          <w:ilvl w:val="0"/>
          <w:numId w:val="1"/>
        </w:numPr>
        <w:tabs>
          <w:tab w:val="left" w:pos="360"/>
          <w:tab w:val="left" w:pos="1440"/>
        </w:tabs>
        <w:autoSpaceDE w:val="0"/>
        <w:autoSpaceDN w:val="0"/>
        <w:adjustRightInd w:val="0"/>
        <w:spacing w:line="276" w:lineRule="auto"/>
        <w:rPr>
          <w:lang w:val="ru-RU"/>
        </w:rPr>
      </w:pPr>
      <w:r w:rsidRPr="00C10CD6">
        <w:rPr>
          <w:lang w:val="ru-RU"/>
        </w:rPr>
        <w:t xml:space="preserve">Коля </w:t>
      </w:r>
      <w:r w:rsidR="004202A3">
        <w:rPr>
          <w:lang w:val="ru-RU"/>
        </w:rPr>
        <w:tab/>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rPr>
          <w:noProof/>
        </w:rPr>
        <w:t> </w:t>
      </w:r>
      <w:r w:rsidR="004202A3">
        <w:fldChar w:fldCharType="end"/>
      </w:r>
      <w:r w:rsidR="004202A3"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r w:rsidR="004202A3"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p>
    <w:p w14:paraId="5690E60E" w14:textId="3DB06912" w:rsidR="002E342F" w:rsidRPr="00C10CD6" w:rsidRDefault="002E342F" w:rsidP="004202A3">
      <w:pPr>
        <w:pStyle w:val="ListParagraph"/>
        <w:numPr>
          <w:ilvl w:val="0"/>
          <w:numId w:val="1"/>
        </w:numPr>
        <w:tabs>
          <w:tab w:val="left" w:pos="360"/>
          <w:tab w:val="left" w:pos="1440"/>
        </w:tabs>
        <w:autoSpaceDE w:val="0"/>
        <w:autoSpaceDN w:val="0"/>
        <w:adjustRightInd w:val="0"/>
        <w:spacing w:line="276" w:lineRule="auto"/>
        <w:rPr>
          <w:lang w:val="ru-RU"/>
        </w:rPr>
      </w:pPr>
      <w:r w:rsidRPr="00C10CD6">
        <w:rPr>
          <w:lang w:val="ru-RU"/>
        </w:rPr>
        <w:t xml:space="preserve">Саша </w:t>
      </w:r>
      <w:r w:rsidR="004202A3">
        <w:rPr>
          <w:lang w:val="ru-RU"/>
        </w:rPr>
        <w:tab/>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rPr>
          <w:noProof/>
        </w:rPr>
        <w:t> </w:t>
      </w:r>
      <w:r w:rsidR="004202A3">
        <w:fldChar w:fldCharType="end"/>
      </w:r>
      <w:r w:rsidR="004202A3"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r w:rsidR="004202A3"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p>
    <w:p w14:paraId="0FD6899F" w14:textId="5FE95246" w:rsidR="002E342F" w:rsidRPr="00C10CD6" w:rsidRDefault="002E342F" w:rsidP="004202A3">
      <w:pPr>
        <w:pStyle w:val="ListParagraph"/>
        <w:numPr>
          <w:ilvl w:val="0"/>
          <w:numId w:val="1"/>
        </w:numPr>
        <w:tabs>
          <w:tab w:val="left" w:pos="360"/>
          <w:tab w:val="left" w:pos="1440"/>
        </w:tabs>
        <w:autoSpaceDE w:val="0"/>
        <w:autoSpaceDN w:val="0"/>
        <w:adjustRightInd w:val="0"/>
        <w:spacing w:line="276" w:lineRule="auto"/>
        <w:rPr>
          <w:lang w:val="ru-RU"/>
        </w:rPr>
      </w:pPr>
      <w:r w:rsidRPr="00C10CD6">
        <w:rPr>
          <w:lang w:val="ru-RU"/>
        </w:rPr>
        <w:t xml:space="preserve">Боря </w:t>
      </w:r>
      <w:r w:rsidR="004202A3">
        <w:rPr>
          <w:lang w:val="ru-RU"/>
        </w:rPr>
        <w:tab/>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rPr>
          <w:noProof/>
        </w:rPr>
        <w:t> </w:t>
      </w:r>
      <w:r w:rsidR="004202A3">
        <w:fldChar w:fldCharType="end"/>
      </w:r>
      <w:r w:rsidR="004202A3"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r w:rsidR="004202A3"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p>
    <w:p w14:paraId="346A46C5" w14:textId="148F2F47" w:rsidR="002E342F" w:rsidRPr="00C10CD6" w:rsidRDefault="002E342F" w:rsidP="004202A3">
      <w:pPr>
        <w:pStyle w:val="ListParagraph"/>
        <w:numPr>
          <w:ilvl w:val="0"/>
          <w:numId w:val="1"/>
        </w:numPr>
        <w:tabs>
          <w:tab w:val="left" w:pos="360"/>
          <w:tab w:val="left" w:pos="1440"/>
        </w:tabs>
        <w:autoSpaceDE w:val="0"/>
        <w:autoSpaceDN w:val="0"/>
        <w:adjustRightInd w:val="0"/>
        <w:spacing w:line="276" w:lineRule="auto"/>
        <w:rPr>
          <w:lang w:val="ru-RU"/>
        </w:rPr>
      </w:pPr>
      <w:r w:rsidRPr="00C10CD6">
        <w:rPr>
          <w:lang w:val="ru-RU"/>
        </w:rPr>
        <w:t xml:space="preserve">Аня </w:t>
      </w:r>
      <w:r w:rsidR="004202A3">
        <w:rPr>
          <w:lang w:val="ru-RU"/>
        </w:rPr>
        <w:tab/>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rPr>
          <w:noProof/>
        </w:rPr>
        <w:t> </w:t>
      </w:r>
      <w:r w:rsidR="004202A3">
        <w:fldChar w:fldCharType="end"/>
      </w:r>
      <w:r w:rsidR="004202A3"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r w:rsidR="004202A3"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p>
    <w:p w14:paraId="6C29BB45" w14:textId="444FD9D8" w:rsidR="002E342F" w:rsidRPr="00C10CD6" w:rsidRDefault="002E342F" w:rsidP="004202A3">
      <w:pPr>
        <w:pStyle w:val="ListParagraph"/>
        <w:numPr>
          <w:ilvl w:val="0"/>
          <w:numId w:val="1"/>
        </w:numPr>
        <w:tabs>
          <w:tab w:val="left" w:pos="360"/>
          <w:tab w:val="left" w:pos="1440"/>
        </w:tabs>
        <w:autoSpaceDE w:val="0"/>
        <w:autoSpaceDN w:val="0"/>
        <w:adjustRightInd w:val="0"/>
        <w:spacing w:line="276" w:lineRule="auto"/>
        <w:rPr>
          <w:lang w:val="ru-RU"/>
        </w:rPr>
      </w:pPr>
      <w:r w:rsidRPr="00C10CD6">
        <w:rPr>
          <w:lang w:val="ru-RU"/>
        </w:rPr>
        <w:t xml:space="preserve">Ира </w:t>
      </w:r>
      <w:r w:rsidR="004202A3">
        <w:rPr>
          <w:lang w:val="ru-RU"/>
        </w:rPr>
        <w:tab/>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rPr>
          <w:noProof/>
        </w:rPr>
        <w:t> </w:t>
      </w:r>
      <w:r w:rsidR="004202A3">
        <w:fldChar w:fldCharType="end"/>
      </w:r>
      <w:r w:rsidR="004202A3"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r w:rsidR="004202A3"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p>
    <w:p w14:paraId="18023FC1" w14:textId="26A80BF8" w:rsidR="002E342F" w:rsidRPr="00C10CD6" w:rsidRDefault="002E342F" w:rsidP="004202A3">
      <w:pPr>
        <w:pStyle w:val="ListParagraph"/>
        <w:numPr>
          <w:ilvl w:val="0"/>
          <w:numId w:val="1"/>
        </w:numPr>
        <w:tabs>
          <w:tab w:val="left" w:pos="360"/>
          <w:tab w:val="left" w:pos="1440"/>
        </w:tabs>
        <w:autoSpaceDE w:val="0"/>
        <w:autoSpaceDN w:val="0"/>
        <w:adjustRightInd w:val="0"/>
        <w:spacing w:line="276" w:lineRule="auto"/>
        <w:rPr>
          <w:lang w:val="ru-RU"/>
        </w:rPr>
      </w:pPr>
      <w:r w:rsidRPr="00C10CD6">
        <w:rPr>
          <w:lang w:val="ru-RU"/>
        </w:rPr>
        <w:t xml:space="preserve">Даша </w:t>
      </w:r>
      <w:r w:rsidR="004202A3">
        <w:rPr>
          <w:lang w:val="ru-RU"/>
        </w:rPr>
        <w:tab/>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rPr>
          <w:noProof/>
        </w:rPr>
        <w:t> </w:t>
      </w:r>
      <w:r w:rsidR="004202A3">
        <w:fldChar w:fldCharType="end"/>
      </w:r>
      <w:r w:rsidR="004202A3"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r w:rsidR="004202A3"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p>
    <w:p w14:paraId="295481FE" w14:textId="211925E2" w:rsidR="002E342F" w:rsidRPr="00C10CD6" w:rsidRDefault="002E342F" w:rsidP="004202A3">
      <w:pPr>
        <w:pStyle w:val="ListParagraph"/>
        <w:numPr>
          <w:ilvl w:val="0"/>
          <w:numId w:val="1"/>
        </w:numPr>
        <w:tabs>
          <w:tab w:val="left" w:pos="360"/>
          <w:tab w:val="left" w:pos="1440"/>
        </w:tabs>
        <w:autoSpaceDE w:val="0"/>
        <w:autoSpaceDN w:val="0"/>
        <w:adjustRightInd w:val="0"/>
        <w:spacing w:line="276" w:lineRule="auto"/>
        <w:rPr>
          <w:lang w:val="ru-RU"/>
        </w:rPr>
      </w:pPr>
      <w:r w:rsidRPr="00C10CD6">
        <w:rPr>
          <w:lang w:val="ru-RU"/>
        </w:rPr>
        <w:t>Миша</w:t>
      </w:r>
      <w:r w:rsidR="004202A3">
        <w:rPr>
          <w:lang w:val="ru-RU"/>
        </w:rPr>
        <w:tab/>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rPr>
          <w:noProof/>
        </w:rPr>
        <w:t> </w:t>
      </w:r>
      <w:r w:rsidR="004202A3">
        <w:fldChar w:fldCharType="end"/>
      </w:r>
      <w:r w:rsidR="004202A3"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r w:rsidR="004202A3" w:rsidRPr="00C10CD6">
        <w:t xml:space="preserve"> - </w:t>
      </w:r>
      <w:r w:rsidR="004202A3">
        <w:fldChar w:fldCharType="begin">
          <w:ffData>
            <w:name w:val="Text1"/>
            <w:enabled/>
            <w:calcOnExit w:val="0"/>
            <w:textInput/>
          </w:ffData>
        </w:fldChar>
      </w:r>
      <w:r w:rsidR="004202A3">
        <w:instrText xml:space="preserve"> FORMTEXT </w:instrText>
      </w:r>
      <w:r w:rsidR="004202A3">
        <w:fldChar w:fldCharType="separate"/>
      </w:r>
      <w:r w:rsidR="004202A3">
        <w:rPr>
          <w:noProof/>
        </w:rPr>
        <w:t> </w:t>
      </w:r>
      <w:r w:rsidR="004202A3">
        <w:rPr>
          <w:noProof/>
        </w:rPr>
        <w:t> </w:t>
      </w:r>
      <w:r w:rsidR="004202A3">
        <w:fldChar w:fldCharType="end"/>
      </w:r>
    </w:p>
    <w:p w14:paraId="2A0BAD90" w14:textId="620C668A" w:rsidR="002E342F" w:rsidRPr="00C10CD6" w:rsidRDefault="002E342F" w:rsidP="00C10CD6">
      <w:pPr>
        <w:tabs>
          <w:tab w:val="left" w:pos="360"/>
        </w:tabs>
        <w:autoSpaceDE w:val="0"/>
        <w:autoSpaceDN w:val="0"/>
        <w:adjustRightInd w:val="0"/>
        <w:spacing w:line="276" w:lineRule="auto"/>
      </w:pPr>
    </w:p>
    <w:p w14:paraId="1D0E414F" w14:textId="77777777" w:rsidR="00FD653D" w:rsidRPr="00C10CD6" w:rsidRDefault="00FD653D" w:rsidP="00C10CD6">
      <w:pPr>
        <w:tabs>
          <w:tab w:val="left" w:pos="360"/>
        </w:tabs>
        <w:autoSpaceDE w:val="0"/>
        <w:autoSpaceDN w:val="0"/>
        <w:adjustRightInd w:val="0"/>
        <w:spacing w:line="276" w:lineRule="auto"/>
      </w:pPr>
    </w:p>
    <w:p w14:paraId="46EC3EED" w14:textId="51B8C2DC" w:rsidR="00AC3FE9" w:rsidRPr="004202A3" w:rsidRDefault="00A17415" w:rsidP="00C10CD6">
      <w:pPr>
        <w:tabs>
          <w:tab w:val="left" w:pos="360"/>
        </w:tabs>
        <w:autoSpaceDE w:val="0"/>
        <w:autoSpaceDN w:val="0"/>
        <w:adjustRightInd w:val="0"/>
        <w:spacing w:line="276" w:lineRule="auto"/>
        <w:rPr>
          <w:b/>
          <w:bCs/>
          <w:sz w:val="36"/>
          <w:szCs w:val="36"/>
          <w:lang w:val="ru-RU"/>
        </w:rPr>
      </w:pPr>
      <w:r w:rsidRPr="004202A3">
        <w:rPr>
          <w:b/>
          <w:bCs/>
          <w:sz w:val="36"/>
          <w:szCs w:val="36"/>
          <w:lang w:val="ru-RU"/>
        </w:rPr>
        <w:t>Фонетика</w:t>
      </w:r>
      <w:r w:rsidR="00AC3FE9" w:rsidRPr="004202A3">
        <w:rPr>
          <w:b/>
          <w:bCs/>
          <w:sz w:val="36"/>
          <w:szCs w:val="36"/>
          <w:lang w:val="ru-RU"/>
        </w:rPr>
        <w:t xml:space="preserve"> </w:t>
      </w:r>
      <w:r w:rsidRPr="004202A3">
        <w:rPr>
          <w:b/>
          <w:bCs/>
          <w:sz w:val="36"/>
          <w:szCs w:val="36"/>
          <w:lang w:val="ru-RU"/>
        </w:rPr>
        <w:t>и</w:t>
      </w:r>
      <w:r w:rsidR="00AC3FE9" w:rsidRPr="004202A3">
        <w:rPr>
          <w:b/>
          <w:bCs/>
          <w:sz w:val="36"/>
          <w:szCs w:val="36"/>
          <w:lang w:val="ru-RU"/>
        </w:rPr>
        <w:t xml:space="preserve"> </w:t>
      </w:r>
      <w:r w:rsidRPr="004202A3">
        <w:rPr>
          <w:b/>
          <w:bCs/>
          <w:sz w:val="36"/>
          <w:szCs w:val="36"/>
          <w:lang w:val="ru-RU"/>
        </w:rPr>
        <w:t>интонация</w:t>
      </w:r>
    </w:p>
    <w:p w14:paraId="7036F205" w14:textId="3818622A" w:rsidR="00AC3FE9" w:rsidRPr="00C10CD6" w:rsidRDefault="00AC3FE9" w:rsidP="00C10CD6">
      <w:pPr>
        <w:tabs>
          <w:tab w:val="left" w:pos="360"/>
        </w:tabs>
        <w:autoSpaceDE w:val="0"/>
        <w:autoSpaceDN w:val="0"/>
        <w:adjustRightInd w:val="0"/>
        <w:spacing w:line="276" w:lineRule="auto"/>
        <w:rPr>
          <w:b/>
          <w:bCs/>
          <w:i/>
          <w:iCs/>
        </w:rPr>
      </w:pPr>
      <w:r w:rsidRPr="00C10CD6">
        <w:rPr>
          <w:b/>
          <w:bCs/>
          <w:i/>
          <w:iCs/>
        </w:rPr>
        <w:t>Review of Units 1–3</w:t>
      </w:r>
    </w:p>
    <w:p w14:paraId="06EFA78D" w14:textId="1A7AC2D9" w:rsidR="00A17415" w:rsidRPr="00C10CD6" w:rsidRDefault="00A17415" w:rsidP="00C10CD6">
      <w:pPr>
        <w:tabs>
          <w:tab w:val="left" w:pos="360"/>
        </w:tabs>
        <w:autoSpaceDE w:val="0"/>
        <w:autoSpaceDN w:val="0"/>
        <w:adjustRightInd w:val="0"/>
        <w:spacing w:line="276" w:lineRule="auto"/>
        <w:rPr>
          <w:b/>
          <w:bCs/>
        </w:rPr>
      </w:pPr>
    </w:p>
    <w:p w14:paraId="7433D525" w14:textId="2B6A2402" w:rsidR="001127BF" w:rsidRPr="00C10CD6" w:rsidRDefault="00C10CD6" w:rsidP="00C10CD6">
      <w:pPr>
        <w:tabs>
          <w:tab w:val="left" w:pos="360"/>
        </w:tabs>
        <w:autoSpaceDE w:val="0"/>
        <w:autoSpaceDN w:val="0"/>
        <w:adjustRightInd w:val="0"/>
        <w:spacing w:line="276" w:lineRule="auto"/>
      </w:pPr>
      <w:r>
        <w:rPr>
          <w:b/>
          <w:bCs/>
        </w:rPr>
        <w:t>04-</w:t>
      </w:r>
      <w:r w:rsidR="000527F8" w:rsidRPr="00C10CD6">
        <w:rPr>
          <w:b/>
          <w:bCs/>
        </w:rPr>
        <w:t>04</w:t>
      </w:r>
      <w:r w:rsidR="003B0EBC" w:rsidRPr="00C10CD6">
        <w:rPr>
          <w:b/>
          <w:bCs/>
        </w:rPr>
        <w:t xml:space="preserve">. </w:t>
      </w:r>
      <w:r w:rsidR="00A17415" w:rsidRPr="00C10CD6">
        <w:rPr>
          <w:b/>
          <w:bCs/>
        </w:rPr>
        <w:tab/>
      </w:r>
      <w:r w:rsidR="00AC3FE9" w:rsidRPr="00C10CD6">
        <w:t>Listen to the sentences on the recording and identify the type of intonation you hear</w:t>
      </w:r>
      <w:r w:rsidR="003B0EBC" w:rsidRPr="00C10CD6">
        <w:t xml:space="preserve">. </w:t>
      </w:r>
      <w:r w:rsidR="00AC3FE9" w:rsidRPr="00C10CD6">
        <w:t>Place a</w:t>
      </w:r>
      <w:r w:rsidR="00A17415" w:rsidRPr="00C10CD6">
        <w:t xml:space="preserve"> </w:t>
      </w:r>
      <w:r w:rsidR="00AC3FE9" w:rsidRPr="00C10CD6">
        <w:t>period or a question mark at the end of the sentence</w:t>
      </w:r>
      <w:r w:rsidR="003B0EBC" w:rsidRPr="00C10CD6">
        <w:t xml:space="preserve">. </w:t>
      </w:r>
    </w:p>
    <w:p w14:paraId="0384F2CB" w14:textId="4F807AC4" w:rsidR="00AC3FE9" w:rsidRPr="00C10CD6" w:rsidRDefault="00721BD6" w:rsidP="00291EB7">
      <w:pPr>
        <w:tabs>
          <w:tab w:val="left" w:pos="450"/>
        </w:tabs>
        <w:autoSpaceDE w:val="0"/>
        <w:autoSpaceDN w:val="0"/>
        <w:adjustRightInd w:val="0"/>
        <w:spacing w:line="276" w:lineRule="auto"/>
        <w:rPr>
          <w:lang w:val="ru-RU"/>
        </w:rPr>
      </w:pPr>
      <w:r w:rsidRPr="00C10CD6">
        <w:rPr>
          <w:lang w:val="ru-RU"/>
        </w:rPr>
        <w:t>1</w:t>
      </w:r>
      <w:r w:rsidR="003B0EBC" w:rsidRPr="00C10CD6">
        <w:rPr>
          <w:lang w:val="ru-RU"/>
        </w:rPr>
        <w:t xml:space="preserve">. </w:t>
      </w:r>
      <w:r w:rsidRPr="00C10CD6">
        <w:rPr>
          <w:lang w:val="ru-RU"/>
        </w:rPr>
        <w:tab/>
      </w:r>
      <w:r w:rsidR="00AC3FE9" w:rsidRPr="00C10CD6">
        <w:rPr>
          <w:lang w:val="ru-RU"/>
        </w:rPr>
        <w:t>(</w:t>
      </w:r>
      <w:r w:rsidR="00AC3FE9" w:rsidRPr="00C10CD6">
        <w:t>IC</w:t>
      </w:r>
      <w:r w:rsidR="00AC3FE9" w:rsidRPr="00C10CD6">
        <w:rPr>
          <w:lang w:val="ru-RU"/>
        </w:rPr>
        <w:t xml:space="preserve">- </w:t>
      </w:r>
      <w:r w:rsidR="004202A3">
        <w:fldChar w:fldCharType="begin">
          <w:ffData>
            <w:name w:val="Text1"/>
            <w:enabled/>
            <w:calcOnExit w:val="0"/>
            <w:textInput/>
          </w:ffData>
        </w:fldChar>
      </w:r>
      <w:r w:rsidR="004202A3" w:rsidRPr="00481A3F">
        <w:rPr>
          <w:lang w:val="ru-RU"/>
        </w:rPr>
        <w:instrText xml:space="preserve"> </w:instrText>
      </w:r>
      <w:r w:rsidR="004202A3">
        <w:instrText>FORMTEXT</w:instrText>
      </w:r>
      <w:r w:rsidR="004202A3" w:rsidRPr="00481A3F">
        <w:rPr>
          <w:lang w:val="ru-RU"/>
        </w:rPr>
        <w:instrText xml:space="preserve"> </w:instrText>
      </w:r>
      <w:r w:rsidR="004202A3">
        <w:fldChar w:fldCharType="separate"/>
      </w:r>
      <w:r w:rsidR="004202A3">
        <w:rPr>
          <w:noProof/>
        </w:rPr>
        <w:t> </w:t>
      </w:r>
      <w:r w:rsidR="004202A3">
        <w:fldChar w:fldCharType="end"/>
      </w:r>
      <w:r w:rsidR="00AC3FE9" w:rsidRPr="00C10CD6">
        <w:rPr>
          <w:lang w:val="ru-RU"/>
        </w:rPr>
        <w:t xml:space="preserve">) </w:t>
      </w:r>
      <w:r w:rsidR="00213F22" w:rsidRPr="00C10CD6">
        <w:rPr>
          <w:lang w:val="ru-RU"/>
        </w:rPr>
        <w:t>Вы новый стажёр__</w:t>
      </w:r>
    </w:p>
    <w:p w14:paraId="1E62FD16" w14:textId="628F1557" w:rsidR="00AC3FE9" w:rsidRPr="00C10CD6" w:rsidRDefault="00721BD6" w:rsidP="00291EB7">
      <w:pPr>
        <w:tabs>
          <w:tab w:val="left" w:pos="450"/>
        </w:tabs>
        <w:autoSpaceDE w:val="0"/>
        <w:autoSpaceDN w:val="0"/>
        <w:adjustRightInd w:val="0"/>
        <w:spacing w:line="276" w:lineRule="auto"/>
        <w:rPr>
          <w:lang w:val="ru-RU"/>
        </w:rPr>
      </w:pPr>
      <w:r w:rsidRPr="00C10CD6">
        <w:rPr>
          <w:lang w:val="ru-RU"/>
        </w:rPr>
        <w:t>2</w:t>
      </w:r>
      <w:r w:rsidR="003B0EBC" w:rsidRPr="00C10CD6">
        <w:rPr>
          <w:lang w:val="ru-RU"/>
        </w:rPr>
        <w:t xml:space="preserve">. </w:t>
      </w:r>
      <w:r w:rsidRPr="00C10CD6">
        <w:rPr>
          <w:lang w:val="ru-RU"/>
        </w:rPr>
        <w:tab/>
      </w:r>
      <w:r w:rsidR="00AC3FE9" w:rsidRPr="00C10CD6">
        <w:rPr>
          <w:lang w:val="ru-RU"/>
        </w:rPr>
        <w:t>(</w:t>
      </w:r>
      <w:r w:rsidR="00AC3FE9" w:rsidRPr="00C10CD6">
        <w:t>IC</w:t>
      </w:r>
      <w:r w:rsidR="00AC3FE9" w:rsidRPr="00C10CD6">
        <w:rPr>
          <w:lang w:val="ru-RU"/>
        </w:rPr>
        <w:t xml:space="preserve">- </w:t>
      </w:r>
      <w:r w:rsidR="004202A3">
        <w:fldChar w:fldCharType="begin">
          <w:ffData>
            <w:name w:val="Text1"/>
            <w:enabled/>
            <w:calcOnExit w:val="0"/>
            <w:textInput/>
          </w:ffData>
        </w:fldChar>
      </w:r>
      <w:r w:rsidR="004202A3" w:rsidRPr="004202A3">
        <w:rPr>
          <w:lang w:val="ru-RU"/>
        </w:rPr>
        <w:instrText xml:space="preserve"> </w:instrText>
      </w:r>
      <w:r w:rsidR="004202A3">
        <w:instrText>FORMTEXT</w:instrText>
      </w:r>
      <w:r w:rsidR="004202A3" w:rsidRPr="004202A3">
        <w:rPr>
          <w:lang w:val="ru-RU"/>
        </w:rPr>
        <w:instrText xml:space="preserve"> </w:instrText>
      </w:r>
      <w:r w:rsidR="004202A3">
        <w:fldChar w:fldCharType="separate"/>
      </w:r>
      <w:r w:rsidR="004202A3">
        <w:rPr>
          <w:noProof/>
        </w:rPr>
        <w:t> </w:t>
      </w:r>
      <w:r w:rsidR="004202A3">
        <w:fldChar w:fldCharType="end"/>
      </w:r>
      <w:r w:rsidR="00AC3FE9" w:rsidRPr="00C10CD6">
        <w:rPr>
          <w:lang w:val="ru-RU"/>
        </w:rPr>
        <w:t>) Как</w:t>
      </w:r>
      <w:r w:rsidR="003B0EBC" w:rsidRPr="00C10CD6">
        <w:rPr>
          <w:lang w:val="ru-RU"/>
        </w:rPr>
        <w:t>о</w:t>
      </w:r>
      <w:r w:rsidR="00AC3FE9" w:rsidRPr="00C10CD6">
        <w:rPr>
          <w:lang w:val="ru-RU"/>
        </w:rPr>
        <w:t>й яз</w:t>
      </w:r>
      <w:r w:rsidR="003B0EBC" w:rsidRPr="00C10CD6">
        <w:rPr>
          <w:lang w:val="ru-RU"/>
        </w:rPr>
        <w:t>ы</w:t>
      </w:r>
      <w:r w:rsidR="00AC3FE9" w:rsidRPr="00C10CD6">
        <w:rPr>
          <w:lang w:val="ru-RU"/>
        </w:rPr>
        <w:t>к вы изуч</w:t>
      </w:r>
      <w:r w:rsidR="003B0EBC" w:rsidRPr="00C10CD6">
        <w:rPr>
          <w:lang w:val="ru-RU"/>
        </w:rPr>
        <w:t>а</w:t>
      </w:r>
      <w:r w:rsidR="00AC3FE9" w:rsidRPr="00C10CD6">
        <w:rPr>
          <w:lang w:val="ru-RU"/>
        </w:rPr>
        <w:t>ете</w:t>
      </w:r>
      <w:r w:rsidR="009E6429" w:rsidRPr="00C10CD6">
        <w:rPr>
          <w:lang w:val="ru-RU"/>
        </w:rPr>
        <w:t>__</w:t>
      </w:r>
    </w:p>
    <w:p w14:paraId="5693F654" w14:textId="7BB69395" w:rsidR="00AC3FE9" w:rsidRPr="00C10CD6" w:rsidRDefault="00721BD6" w:rsidP="00291EB7">
      <w:pPr>
        <w:tabs>
          <w:tab w:val="left" w:pos="450"/>
        </w:tabs>
        <w:autoSpaceDE w:val="0"/>
        <w:autoSpaceDN w:val="0"/>
        <w:adjustRightInd w:val="0"/>
        <w:spacing w:line="276" w:lineRule="auto"/>
        <w:rPr>
          <w:lang w:val="ru-RU"/>
        </w:rPr>
      </w:pPr>
      <w:r w:rsidRPr="00C10CD6">
        <w:rPr>
          <w:lang w:val="ru-RU"/>
        </w:rPr>
        <w:t>3</w:t>
      </w:r>
      <w:r w:rsidR="003B0EBC" w:rsidRPr="00C10CD6">
        <w:rPr>
          <w:lang w:val="ru-RU"/>
        </w:rPr>
        <w:t xml:space="preserve">. </w:t>
      </w:r>
      <w:r w:rsidRPr="00C10CD6">
        <w:rPr>
          <w:lang w:val="ru-RU"/>
        </w:rPr>
        <w:tab/>
      </w:r>
      <w:r w:rsidR="00AC3FE9" w:rsidRPr="00C10CD6">
        <w:rPr>
          <w:lang w:val="ru-RU"/>
        </w:rPr>
        <w:t>(</w:t>
      </w:r>
      <w:r w:rsidR="00AC3FE9" w:rsidRPr="00C10CD6">
        <w:t>IC</w:t>
      </w:r>
      <w:r w:rsidR="00AC3FE9" w:rsidRPr="00C10CD6">
        <w:rPr>
          <w:lang w:val="ru-RU"/>
        </w:rPr>
        <w:t xml:space="preserve">- </w:t>
      </w:r>
      <w:bookmarkStart w:id="3" w:name="_Hlk35498989"/>
      <w:r w:rsidR="004202A3">
        <w:fldChar w:fldCharType="begin">
          <w:ffData>
            <w:name w:val="Text1"/>
            <w:enabled/>
            <w:calcOnExit w:val="0"/>
            <w:textInput/>
          </w:ffData>
        </w:fldChar>
      </w:r>
      <w:r w:rsidR="004202A3" w:rsidRPr="004202A3">
        <w:rPr>
          <w:lang w:val="ru-RU"/>
        </w:rPr>
        <w:instrText xml:space="preserve"> </w:instrText>
      </w:r>
      <w:r w:rsidR="004202A3">
        <w:instrText>FORMTEXT</w:instrText>
      </w:r>
      <w:r w:rsidR="004202A3" w:rsidRPr="004202A3">
        <w:rPr>
          <w:lang w:val="ru-RU"/>
        </w:rPr>
        <w:instrText xml:space="preserve"> </w:instrText>
      </w:r>
      <w:r w:rsidR="004202A3">
        <w:fldChar w:fldCharType="separate"/>
      </w:r>
      <w:r w:rsidR="004202A3">
        <w:rPr>
          <w:noProof/>
        </w:rPr>
        <w:t> </w:t>
      </w:r>
      <w:r w:rsidR="004202A3">
        <w:fldChar w:fldCharType="end"/>
      </w:r>
      <w:r w:rsidR="00AC3FE9" w:rsidRPr="00C10CD6">
        <w:rPr>
          <w:lang w:val="ru-RU"/>
        </w:rPr>
        <w:t xml:space="preserve">) </w:t>
      </w:r>
      <w:bookmarkEnd w:id="3"/>
      <w:r w:rsidR="00AC3FE9" w:rsidRPr="00C10CD6">
        <w:rPr>
          <w:lang w:val="ru-RU"/>
        </w:rPr>
        <w:t>Вы хорош</w:t>
      </w:r>
      <w:r w:rsidR="003B0EBC" w:rsidRPr="00C10CD6">
        <w:rPr>
          <w:lang w:val="ru-RU"/>
        </w:rPr>
        <w:t>о</w:t>
      </w:r>
      <w:r w:rsidR="00AC3FE9" w:rsidRPr="00C10CD6">
        <w:rPr>
          <w:lang w:val="ru-RU"/>
        </w:rPr>
        <w:t xml:space="preserve"> говор</w:t>
      </w:r>
      <w:r w:rsidR="003B0EBC" w:rsidRPr="00C10CD6">
        <w:rPr>
          <w:lang w:val="ru-RU"/>
        </w:rPr>
        <w:t>и</w:t>
      </w:r>
      <w:r w:rsidR="00AC3FE9" w:rsidRPr="00C10CD6">
        <w:rPr>
          <w:lang w:val="ru-RU"/>
        </w:rPr>
        <w:t>те по-р</w:t>
      </w:r>
      <w:r w:rsidR="003B0EBC" w:rsidRPr="00C10CD6">
        <w:rPr>
          <w:lang w:val="ru-RU"/>
        </w:rPr>
        <w:t>у</w:t>
      </w:r>
      <w:r w:rsidR="00AC3FE9" w:rsidRPr="00C10CD6">
        <w:rPr>
          <w:lang w:val="ru-RU"/>
        </w:rPr>
        <w:t>сски</w:t>
      </w:r>
      <w:r w:rsidR="009E6429" w:rsidRPr="00C10CD6">
        <w:rPr>
          <w:lang w:val="ru-RU"/>
        </w:rPr>
        <w:t>__</w:t>
      </w:r>
    </w:p>
    <w:p w14:paraId="055DDD58" w14:textId="2051DD03" w:rsidR="00AC3FE9" w:rsidRPr="00C10CD6" w:rsidRDefault="00721BD6" w:rsidP="00291EB7">
      <w:pPr>
        <w:tabs>
          <w:tab w:val="left" w:pos="450"/>
        </w:tabs>
        <w:autoSpaceDE w:val="0"/>
        <w:autoSpaceDN w:val="0"/>
        <w:adjustRightInd w:val="0"/>
        <w:spacing w:line="276" w:lineRule="auto"/>
        <w:rPr>
          <w:lang w:val="ru-RU"/>
        </w:rPr>
      </w:pPr>
      <w:r w:rsidRPr="00C10CD6">
        <w:rPr>
          <w:lang w:val="ru-RU"/>
        </w:rPr>
        <w:t>4</w:t>
      </w:r>
      <w:r w:rsidR="003B0EBC" w:rsidRPr="00C10CD6">
        <w:rPr>
          <w:lang w:val="ru-RU"/>
        </w:rPr>
        <w:t xml:space="preserve">. </w:t>
      </w:r>
      <w:r w:rsidRPr="00C10CD6">
        <w:rPr>
          <w:lang w:val="ru-RU"/>
        </w:rPr>
        <w:tab/>
      </w:r>
      <w:r w:rsidR="00AC3FE9" w:rsidRPr="00C10CD6">
        <w:rPr>
          <w:lang w:val="ru-RU"/>
        </w:rPr>
        <w:t>(</w:t>
      </w:r>
      <w:r w:rsidR="00AC3FE9" w:rsidRPr="00C10CD6">
        <w:t>IC</w:t>
      </w:r>
      <w:r w:rsidR="00AC3FE9" w:rsidRPr="00C10CD6">
        <w:rPr>
          <w:lang w:val="ru-RU"/>
        </w:rPr>
        <w:t xml:space="preserve">- </w:t>
      </w:r>
      <w:r w:rsidR="004202A3">
        <w:fldChar w:fldCharType="begin">
          <w:ffData>
            <w:name w:val="Text1"/>
            <w:enabled/>
            <w:calcOnExit w:val="0"/>
            <w:textInput/>
          </w:ffData>
        </w:fldChar>
      </w:r>
      <w:r w:rsidR="004202A3" w:rsidRPr="004202A3">
        <w:rPr>
          <w:lang w:val="ru-RU"/>
        </w:rPr>
        <w:instrText xml:space="preserve"> </w:instrText>
      </w:r>
      <w:r w:rsidR="004202A3">
        <w:instrText>FORMTEXT</w:instrText>
      </w:r>
      <w:r w:rsidR="004202A3" w:rsidRPr="004202A3">
        <w:rPr>
          <w:lang w:val="ru-RU"/>
        </w:rPr>
        <w:instrText xml:space="preserve"> </w:instrText>
      </w:r>
      <w:r w:rsidR="004202A3">
        <w:fldChar w:fldCharType="separate"/>
      </w:r>
      <w:r w:rsidR="004202A3">
        <w:rPr>
          <w:noProof/>
        </w:rPr>
        <w:t> </w:t>
      </w:r>
      <w:r w:rsidR="004202A3">
        <w:fldChar w:fldCharType="end"/>
      </w:r>
      <w:r w:rsidR="004202A3" w:rsidRPr="00C10CD6">
        <w:rPr>
          <w:lang w:val="ru-RU"/>
        </w:rPr>
        <w:t xml:space="preserve">) </w:t>
      </w:r>
      <w:r w:rsidR="00AC3FE9" w:rsidRPr="00C10CD6">
        <w:rPr>
          <w:lang w:val="ru-RU"/>
        </w:rPr>
        <w:t>Вы чит</w:t>
      </w:r>
      <w:r w:rsidR="003B0EBC" w:rsidRPr="00C10CD6">
        <w:rPr>
          <w:lang w:val="ru-RU"/>
        </w:rPr>
        <w:t>а</w:t>
      </w:r>
      <w:r w:rsidR="00AC3FE9" w:rsidRPr="00C10CD6">
        <w:rPr>
          <w:lang w:val="ru-RU"/>
        </w:rPr>
        <w:t>ете по-англ</w:t>
      </w:r>
      <w:r w:rsidR="003B0EBC" w:rsidRPr="00C10CD6">
        <w:rPr>
          <w:lang w:val="ru-RU"/>
        </w:rPr>
        <w:t>и</w:t>
      </w:r>
      <w:r w:rsidR="00AC3FE9" w:rsidRPr="00C10CD6">
        <w:rPr>
          <w:lang w:val="ru-RU"/>
        </w:rPr>
        <w:t>йски</w:t>
      </w:r>
      <w:r w:rsidR="009E6429" w:rsidRPr="00C10CD6">
        <w:rPr>
          <w:lang w:val="ru-RU"/>
        </w:rPr>
        <w:t>__</w:t>
      </w:r>
    </w:p>
    <w:p w14:paraId="7D0130DD" w14:textId="16223DAB" w:rsidR="00AC3FE9" w:rsidRPr="00C10CD6" w:rsidRDefault="00721BD6" w:rsidP="00291EB7">
      <w:pPr>
        <w:tabs>
          <w:tab w:val="left" w:pos="450"/>
        </w:tabs>
        <w:autoSpaceDE w:val="0"/>
        <w:autoSpaceDN w:val="0"/>
        <w:adjustRightInd w:val="0"/>
        <w:spacing w:line="276" w:lineRule="auto"/>
        <w:rPr>
          <w:lang w:val="ru-RU"/>
        </w:rPr>
      </w:pPr>
      <w:r w:rsidRPr="00C10CD6">
        <w:rPr>
          <w:lang w:val="ru-RU"/>
        </w:rPr>
        <w:t>5</w:t>
      </w:r>
      <w:r w:rsidR="003B0EBC" w:rsidRPr="00C10CD6">
        <w:rPr>
          <w:lang w:val="ru-RU"/>
        </w:rPr>
        <w:t xml:space="preserve">. </w:t>
      </w:r>
      <w:r w:rsidRPr="00C10CD6">
        <w:rPr>
          <w:lang w:val="ru-RU"/>
        </w:rPr>
        <w:tab/>
      </w:r>
      <w:r w:rsidR="00AC3FE9" w:rsidRPr="00C10CD6">
        <w:rPr>
          <w:lang w:val="ru-RU"/>
        </w:rPr>
        <w:t>(</w:t>
      </w:r>
      <w:r w:rsidR="00AC3FE9" w:rsidRPr="00C10CD6">
        <w:t>IC</w:t>
      </w:r>
      <w:r w:rsidR="00AC3FE9" w:rsidRPr="00C10CD6">
        <w:rPr>
          <w:lang w:val="ru-RU"/>
        </w:rPr>
        <w:t xml:space="preserve">- </w:t>
      </w:r>
      <w:r w:rsidR="004202A3">
        <w:fldChar w:fldCharType="begin">
          <w:ffData>
            <w:name w:val="Text1"/>
            <w:enabled/>
            <w:calcOnExit w:val="0"/>
            <w:textInput/>
          </w:ffData>
        </w:fldChar>
      </w:r>
      <w:r w:rsidR="004202A3" w:rsidRPr="004202A3">
        <w:rPr>
          <w:lang w:val="ru-RU"/>
        </w:rPr>
        <w:instrText xml:space="preserve"> </w:instrText>
      </w:r>
      <w:r w:rsidR="004202A3">
        <w:instrText>FORMTEXT</w:instrText>
      </w:r>
      <w:r w:rsidR="004202A3" w:rsidRPr="004202A3">
        <w:rPr>
          <w:lang w:val="ru-RU"/>
        </w:rPr>
        <w:instrText xml:space="preserve"> </w:instrText>
      </w:r>
      <w:r w:rsidR="004202A3">
        <w:fldChar w:fldCharType="separate"/>
      </w:r>
      <w:r w:rsidR="004202A3">
        <w:rPr>
          <w:noProof/>
        </w:rPr>
        <w:t> </w:t>
      </w:r>
      <w:r w:rsidR="004202A3">
        <w:fldChar w:fldCharType="end"/>
      </w:r>
      <w:r w:rsidR="004202A3" w:rsidRPr="00C10CD6">
        <w:rPr>
          <w:lang w:val="ru-RU"/>
        </w:rPr>
        <w:t xml:space="preserve">) </w:t>
      </w:r>
      <w:r w:rsidR="00AC3FE9" w:rsidRPr="00C10CD6">
        <w:rPr>
          <w:lang w:val="ru-RU"/>
        </w:rPr>
        <w:t>Как</w:t>
      </w:r>
      <w:r w:rsidR="003B0EBC" w:rsidRPr="00C10CD6">
        <w:rPr>
          <w:lang w:val="ru-RU"/>
        </w:rPr>
        <w:t>а</w:t>
      </w:r>
      <w:r w:rsidR="00AC3FE9" w:rsidRPr="00C10CD6">
        <w:rPr>
          <w:lang w:val="ru-RU"/>
        </w:rPr>
        <w:t>я у вас специ</w:t>
      </w:r>
      <w:r w:rsidR="003B0EBC" w:rsidRPr="00C10CD6">
        <w:rPr>
          <w:lang w:val="ru-RU"/>
        </w:rPr>
        <w:t>а</w:t>
      </w:r>
      <w:r w:rsidR="00AC3FE9" w:rsidRPr="00C10CD6">
        <w:rPr>
          <w:lang w:val="ru-RU"/>
        </w:rPr>
        <w:t>льность</w:t>
      </w:r>
      <w:r w:rsidR="009E6429" w:rsidRPr="00C10CD6">
        <w:rPr>
          <w:lang w:val="ru-RU"/>
        </w:rPr>
        <w:t>__</w:t>
      </w:r>
    </w:p>
    <w:p w14:paraId="31BC7B75" w14:textId="56B6A3F0" w:rsidR="00AC3FE9" w:rsidRPr="00C10CD6" w:rsidRDefault="00721BD6" w:rsidP="00291EB7">
      <w:pPr>
        <w:tabs>
          <w:tab w:val="left" w:pos="450"/>
        </w:tabs>
        <w:autoSpaceDE w:val="0"/>
        <w:autoSpaceDN w:val="0"/>
        <w:adjustRightInd w:val="0"/>
        <w:spacing w:line="276" w:lineRule="auto"/>
        <w:rPr>
          <w:lang w:val="ru-RU"/>
        </w:rPr>
      </w:pPr>
      <w:r w:rsidRPr="00C10CD6">
        <w:rPr>
          <w:lang w:val="ru-RU"/>
        </w:rPr>
        <w:t>6</w:t>
      </w:r>
      <w:r w:rsidR="003B0EBC" w:rsidRPr="00C10CD6">
        <w:rPr>
          <w:lang w:val="ru-RU"/>
        </w:rPr>
        <w:t xml:space="preserve">. </w:t>
      </w:r>
      <w:r w:rsidRPr="00C10CD6">
        <w:rPr>
          <w:lang w:val="ru-RU"/>
        </w:rPr>
        <w:tab/>
      </w:r>
      <w:r w:rsidR="00AC3FE9" w:rsidRPr="00C10CD6">
        <w:rPr>
          <w:lang w:val="ru-RU"/>
        </w:rPr>
        <w:t>(</w:t>
      </w:r>
      <w:r w:rsidR="00AC3FE9" w:rsidRPr="00C10CD6">
        <w:t>IC</w:t>
      </w:r>
      <w:r w:rsidR="00AC3FE9" w:rsidRPr="00C10CD6">
        <w:rPr>
          <w:lang w:val="ru-RU"/>
        </w:rPr>
        <w:t xml:space="preserve">- </w:t>
      </w:r>
      <w:r w:rsidR="004202A3">
        <w:fldChar w:fldCharType="begin">
          <w:ffData>
            <w:name w:val="Text1"/>
            <w:enabled/>
            <w:calcOnExit w:val="0"/>
            <w:textInput/>
          </w:ffData>
        </w:fldChar>
      </w:r>
      <w:r w:rsidR="004202A3" w:rsidRPr="004202A3">
        <w:rPr>
          <w:lang w:val="ru-RU"/>
        </w:rPr>
        <w:instrText xml:space="preserve"> </w:instrText>
      </w:r>
      <w:r w:rsidR="004202A3">
        <w:instrText>FORMTEXT</w:instrText>
      </w:r>
      <w:r w:rsidR="004202A3" w:rsidRPr="004202A3">
        <w:rPr>
          <w:lang w:val="ru-RU"/>
        </w:rPr>
        <w:instrText xml:space="preserve"> </w:instrText>
      </w:r>
      <w:r w:rsidR="004202A3">
        <w:fldChar w:fldCharType="separate"/>
      </w:r>
      <w:r w:rsidR="004202A3">
        <w:rPr>
          <w:noProof/>
        </w:rPr>
        <w:t> </w:t>
      </w:r>
      <w:r w:rsidR="004202A3">
        <w:fldChar w:fldCharType="end"/>
      </w:r>
      <w:r w:rsidR="004202A3" w:rsidRPr="00C10CD6">
        <w:rPr>
          <w:lang w:val="ru-RU"/>
        </w:rPr>
        <w:t xml:space="preserve">) </w:t>
      </w:r>
      <w:r w:rsidR="00AC3FE9" w:rsidRPr="00C10CD6">
        <w:rPr>
          <w:lang w:val="ru-RU"/>
        </w:rPr>
        <w:t>Где вы живёте</w:t>
      </w:r>
      <w:r w:rsidR="009E6429" w:rsidRPr="00C10CD6">
        <w:rPr>
          <w:lang w:val="ru-RU"/>
        </w:rPr>
        <w:t>__</w:t>
      </w:r>
    </w:p>
    <w:p w14:paraId="26D90402" w14:textId="4575703B" w:rsidR="00AC3FE9" w:rsidRPr="00C10CD6" w:rsidRDefault="00721BD6" w:rsidP="00291EB7">
      <w:pPr>
        <w:tabs>
          <w:tab w:val="left" w:pos="450"/>
        </w:tabs>
        <w:autoSpaceDE w:val="0"/>
        <w:autoSpaceDN w:val="0"/>
        <w:adjustRightInd w:val="0"/>
        <w:spacing w:line="276" w:lineRule="auto"/>
        <w:rPr>
          <w:lang w:val="ru-RU"/>
        </w:rPr>
      </w:pPr>
      <w:r w:rsidRPr="00C10CD6">
        <w:rPr>
          <w:lang w:val="ru-RU"/>
        </w:rPr>
        <w:t>7</w:t>
      </w:r>
      <w:r w:rsidR="003B0EBC" w:rsidRPr="00C10CD6">
        <w:rPr>
          <w:lang w:val="ru-RU"/>
        </w:rPr>
        <w:t xml:space="preserve">. </w:t>
      </w:r>
      <w:r w:rsidRPr="00C10CD6">
        <w:rPr>
          <w:lang w:val="ru-RU"/>
        </w:rPr>
        <w:tab/>
      </w:r>
      <w:r w:rsidR="00AC3FE9" w:rsidRPr="00C10CD6">
        <w:rPr>
          <w:lang w:val="ru-RU"/>
        </w:rPr>
        <w:t>(</w:t>
      </w:r>
      <w:r w:rsidR="00AC3FE9" w:rsidRPr="00C10CD6">
        <w:t>IC</w:t>
      </w:r>
      <w:r w:rsidR="00AC3FE9" w:rsidRPr="00C10CD6">
        <w:rPr>
          <w:lang w:val="ru-RU"/>
        </w:rPr>
        <w:t xml:space="preserve">- </w:t>
      </w:r>
      <w:r w:rsidR="004202A3">
        <w:fldChar w:fldCharType="begin">
          <w:ffData>
            <w:name w:val="Text1"/>
            <w:enabled/>
            <w:calcOnExit w:val="0"/>
            <w:textInput/>
          </w:ffData>
        </w:fldChar>
      </w:r>
      <w:r w:rsidR="004202A3" w:rsidRPr="004202A3">
        <w:rPr>
          <w:lang w:val="ru-RU"/>
        </w:rPr>
        <w:instrText xml:space="preserve"> </w:instrText>
      </w:r>
      <w:r w:rsidR="004202A3">
        <w:instrText>FORMTEXT</w:instrText>
      </w:r>
      <w:r w:rsidR="004202A3" w:rsidRPr="004202A3">
        <w:rPr>
          <w:lang w:val="ru-RU"/>
        </w:rPr>
        <w:instrText xml:space="preserve"> </w:instrText>
      </w:r>
      <w:r w:rsidR="004202A3">
        <w:fldChar w:fldCharType="separate"/>
      </w:r>
      <w:r w:rsidR="004202A3">
        <w:rPr>
          <w:noProof/>
        </w:rPr>
        <w:t> </w:t>
      </w:r>
      <w:r w:rsidR="004202A3">
        <w:fldChar w:fldCharType="end"/>
      </w:r>
      <w:r w:rsidR="004202A3" w:rsidRPr="00C10CD6">
        <w:rPr>
          <w:lang w:val="ru-RU"/>
        </w:rPr>
        <w:t xml:space="preserve">) </w:t>
      </w:r>
      <w:r w:rsidR="00AC3FE9" w:rsidRPr="00C10CD6">
        <w:rPr>
          <w:lang w:val="ru-RU"/>
        </w:rPr>
        <w:t>Вы поним</w:t>
      </w:r>
      <w:r w:rsidR="003B0EBC" w:rsidRPr="00C10CD6">
        <w:rPr>
          <w:lang w:val="ru-RU"/>
        </w:rPr>
        <w:t>а</w:t>
      </w:r>
      <w:r w:rsidR="00AC3FE9" w:rsidRPr="00C10CD6">
        <w:rPr>
          <w:lang w:val="ru-RU"/>
        </w:rPr>
        <w:t>ете по-р</w:t>
      </w:r>
      <w:r w:rsidR="003B0EBC" w:rsidRPr="00C10CD6">
        <w:rPr>
          <w:lang w:val="ru-RU"/>
        </w:rPr>
        <w:t>у</w:t>
      </w:r>
      <w:r w:rsidR="00AC3FE9" w:rsidRPr="00C10CD6">
        <w:rPr>
          <w:lang w:val="ru-RU"/>
        </w:rPr>
        <w:t>сски</w:t>
      </w:r>
      <w:r w:rsidR="009E6429" w:rsidRPr="00C10CD6">
        <w:rPr>
          <w:lang w:val="ru-RU"/>
        </w:rPr>
        <w:t>__</w:t>
      </w:r>
    </w:p>
    <w:p w14:paraId="6E7B85A8" w14:textId="75911E34" w:rsidR="00AC3FE9" w:rsidRPr="00C10CD6" w:rsidRDefault="00721BD6" w:rsidP="00291EB7">
      <w:pPr>
        <w:tabs>
          <w:tab w:val="left" w:pos="450"/>
        </w:tabs>
        <w:autoSpaceDE w:val="0"/>
        <w:autoSpaceDN w:val="0"/>
        <w:adjustRightInd w:val="0"/>
        <w:spacing w:line="276" w:lineRule="auto"/>
        <w:rPr>
          <w:lang w:val="ru-RU"/>
        </w:rPr>
      </w:pPr>
      <w:r w:rsidRPr="00C10CD6">
        <w:rPr>
          <w:lang w:val="ru-RU"/>
        </w:rPr>
        <w:t>8</w:t>
      </w:r>
      <w:r w:rsidR="003B0EBC" w:rsidRPr="00C10CD6">
        <w:rPr>
          <w:lang w:val="ru-RU"/>
        </w:rPr>
        <w:t xml:space="preserve">. </w:t>
      </w:r>
      <w:r w:rsidRPr="00C10CD6">
        <w:rPr>
          <w:lang w:val="ru-RU"/>
        </w:rPr>
        <w:tab/>
      </w:r>
      <w:r w:rsidR="00AC3FE9" w:rsidRPr="00C10CD6">
        <w:rPr>
          <w:lang w:val="ru-RU"/>
        </w:rPr>
        <w:t>(</w:t>
      </w:r>
      <w:r w:rsidR="00AC3FE9" w:rsidRPr="00C10CD6">
        <w:t>IC</w:t>
      </w:r>
      <w:r w:rsidR="00AC3FE9" w:rsidRPr="00C10CD6">
        <w:rPr>
          <w:lang w:val="ru-RU"/>
        </w:rPr>
        <w:t xml:space="preserve">- </w:t>
      </w:r>
      <w:r w:rsidR="004202A3">
        <w:fldChar w:fldCharType="begin">
          <w:ffData>
            <w:name w:val="Text1"/>
            <w:enabled/>
            <w:calcOnExit w:val="0"/>
            <w:textInput/>
          </w:ffData>
        </w:fldChar>
      </w:r>
      <w:r w:rsidR="004202A3" w:rsidRPr="004202A3">
        <w:rPr>
          <w:lang w:val="ru-RU"/>
        </w:rPr>
        <w:instrText xml:space="preserve"> </w:instrText>
      </w:r>
      <w:r w:rsidR="004202A3">
        <w:instrText>FORMTEXT</w:instrText>
      </w:r>
      <w:r w:rsidR="004202A3" w:rsidRPr="004202A3">
        <w:rPr>
          <w:lang w:val="ru-RU"/>
        </w:rPr>
        <w:instrText xml:space="preserve"> </w:instrText>
      </w:r>
      <w:r w:rsidR="004202A3">
        <w:fldChar w:fldCharType="separate"/>
      </w:r>
      <w:r w:rsidR="004202A3">
        <w:rPr>
          <w:noProof/>
        </w:rPr>
        <w:t> </w:t>
      </w:r>
      <w:r w:rsidR="004202A3">
        <w:fldChar w:fldCharType="end"/>
      </w:r>
      <w:r w:rsidR="004202A3" w:rsidRPr="00C10CD6">
        <w:rPr>
          <w:lang w:val="ru-RU"/>
        </w:rPr>
        <w:t xml:space="preserve">) </w:t>
      </w:r>
      <w:r w:rsidR="00AC3FE9" w:rsidRPr="00C10CD6">
        <w:rPr>
          <w:lang w:val="ru-RU"/>
        </w:rPr>
        <w:t xml:space="preserve">Джим </w:t>
      </w:r>
      <w:r w:rsidR="003B0EBC" w:rsidRPr="00C10CD6">
        <w:rPr>
          <w:lang w:val="ru-RU"/>
        </w:rPr>
        <w:t>у</w:t>
      </w:r>
      <w:r w:rsidR="00AC3FE9" w:rsidRPr="00C10CD6">
        <w:rPr>
          <w:lang w:val="ru-RU"/>
        </w:rPr>
        <w:t xml:space="preserve">чится на </w:t>
      </w:r>
      <w:r w:rsidR="003B0EBC" w:rsidRPr="00C10CD6">
        <w:rPr>
          <w:lang w:val="ru-RU"/>
        </w:rPr>
        <w:t>факульт</w:t>
      </w:r>
      <w:r w:rsidR="004A640B" w:rsidRPr="00C10CD6">
        <w:rPr>
          <w:lang w:val="ru-RU"/>
        </w:rPr>
        <w:t>е</w:t>
      </w:r>
      <w:r w:rsidR="003B0EBC" w:rsidRPr="00C10CD6">
        <w:rPr>
          <w:lang w:val="ru-RU"/>
        </w:rPr>
        <w:t>те</w:t>
      </w:r>
      <w:r w:rsidR="00AC3FE9" w:rsidRPr="00C10CD6">
        <w:rPr>
          <w:lang w:val="ru-RU"/>
        </w:rPr>
        <w:t xml:space="preserve"> р</w:t>
      </w:r>
      <w:r w:rsidR="003B0EBC" w:rsidRPr="00C10CD6">
        <w:rPr>
          <w:lang w:val="ru-RU"/>
        </w:rPr>
        <w:t>у</w:t>
      </w:r>
      <w:r w:rsidR="00AC3FE9" w:rsidRPr="00C10CD6">
        <w:rPr>
          <w:lang w:val="ru-RU"/>
        </w:rPr>
        <w:t>сского язык</w:t>
      </w:r>
      <w:r w:rsidR="003B0EBC" w:rsidRPr="00C10CD6">
        <w:rPr>
          <w:lang w:val="ru-RU"/>
        </w:rPr>
        <w:t>а</w:t>
      </w:r>
      <w:r w:rsidR="009E6429" w:rsidRPr="00C10CD6">
        <w:rPr>
          <w:lang w:val="ru-RU"/>
        </w:rPr>
        <w:t>__</w:t>
      </w:r>
    </w:p>
    <w:p w14:paraId="13C3826F" w14:textId="5BFEF5A7" w:rsidR="00AC3FE9" w:rsidRPr="00C10CD6" w:rsidRDefault="00721BD6" w:rsidP="00291EB7">
      <w:pPr>
        <w:tabs>
          <w:tab w:val="left" w:pos="450"/>
        </w:tabs>
        <w:autoSpaceDE w:val="0"/>
        <w:autoSpaceDN w:val="0"/>
        <w:adjustRightInd w:val="0"/>
        <w:spacing w:line="276" w:lineRule="auto"/>
        <w:rPr>
          <w:lang w:val="ru-RU"/>
        </w:rPr>
      </w:pPr>
      <w:r w:rsidRPr="00C10CD6">
        <w:rPr>
          <w:lang w:val="ru-RU"/>
        </w:rPr>
        <w:t>9</w:t>
      </w:r>
      <w:r w:rsidR="003B0EBC" w:rsidRPr="00C10CD6">
        <w:rPr>
          <w:lang w:val="ru-RU"/>
        </w:rPr>
        <w:t xml:space="preserve">. </w:t>
      </w:r>
      <w:r w:rsidRPr="00C10CD6">
        <w:rPr>
          <w:lang w:val="ru-RU"/>
        </w:rPr>
        <w:tab/>
      </w:r>
      <w:r w:rsidR="00AC3FE9" w:rsidRPr="00C10CD6">
        <w:rPr>
          <w:lang w:val="ru-RU"/>
        </w:rPr>
        <w:t>(</w:t>
      </w:r>
      <w:r w:rsidR="00AC3FE9" w:rsidRPr="00C10CD6">
        <w:t>IC</w:t>
      </w:r>
      <w:r w:rsidR="00AC3FE9" w:rsidRPr="00C10CD6">
        <w:rPr>
          <w:lang w:val="ru-RU"/>
        </w:rPr>
        <w:t xml:space="preserve">- </w:t>
      </w:r>
      <w:r w:rsidR="004202A3">
        <w:fldChar w:fldCharType="begin">
          <w:ffData>
            <w:name w:val="Text1"/>
            <w:enabled/>
            <w:calcOnExit w:val="0"/>
            <w:textInput/>
          </w:ffData>
        </w:fldChar>
      </w:r>
      <w:r w:rsidR="004202A3" w:rsidRPr="004202A3">
        <w:rPr>
          <w:lang w:val="ru-RU"/>
        </w:rPr>
        <w:instrText xml:space="preserve"> </w:instrText>
      </w:r>
      <w:r w:rsidR="004202A3">
        <w:instrText>FORMTEXT</w:instrText>
      </w:r>
      <w:r w:rsidR="004202A3" w:rsidRPr="004202A3">
        <w:rPr>
          <w:lang w:val="ru-RU"/>
        </w:rPr>
        <w:instrText xml:space="preserve"> </w:instrText>
      </w:r>
      <w:r w:rsidR="004202A3">
        <w:fldChar w:fldCharType="separate"/>
      </w:r>
      <w:r w:rsidR="004202A3">
        <w:rPr>
          <w:noProof/>
        </w:rPr>
        <w:t> </w:t>
      </w:r>
      <w:r w:rsidR="004202A3">
        <w:fldChar w:fldCharType="end"/>
      </w:r>
      <w:r w:rsidR="004202A3" w:rsidRPr="00C10CD6">
        <w:rPr>
          <w:lang w:val="ru-RU"/>
        </w:rPr>
        <w:t xml:space="preserve">) </w:t>
      </w:r>
      <w:r w:rsidR="00AC3FE9" w:rsidRPr="00C10CD6">
        <w:rPr>
          <w:lang w:val="ru-RU"/>
        </w:rPr>
        <w:t>Что он</w:t>
      </w:r>
      <w:r w:rsidR="003B0EBC" w:rsidRPr="00C10CD6">
        <w:rPr>
          <w:lang w:val="ru-RU"/>
        </w:rPr>
        <w:t>а</w:t>
      </w:r>
      <w:r w:rsidR="00AC3FE9" w:rsidRPr="00C10CD6">
        <w:rPr>
          <w:lang w:val="ru-RU"/>
        </w:rPr>
        <w:t xml:space="preserve"> чит</w:t>
      </w:r>
      <w:r w:rsidR="003B0EBC" w:rsidRPr="00C10CD6">
        <w:rPr>
          <w:lang w:val="ru-RU"/>
        </w:rPr>
        <w:t>а</w:t>
      </w:r>
      <w:r w:rsidR="00AC3FE9" w:rsidRPr="00C10CD6">
        <w:rPr>
          <w:lang w:val="ru-RU"/>
        </w:rPr>
        <w:t>ет</w:t>
      </w:r>
      <w:r w:rsidR="009E6429" w:rsidRPr="00C10CD6">
        <w:rPr>
          <w:lang w:val="ru-RU"/>
        </w:rPr>
        <w:t>__</w:t>
      </w:r>
    </w:p>
    <w:p w14:paraId="28B2FFBC" w14:textId="3866A023" w:rsidR="001127BF" w:rsidRPr="00C10CD6" w:rsidRDefault="00AC3FE9" w:rsidP="00291EB7">
      <w:pPr>
        <w:tabs>
          <w:tab w:val="left" w:pos="450"/>
        </w:tabs>
        <w:autoSpaceDE w:val="0"/>
        <w:autoSpaceDN w:val="0"/>
        <w:adjustRightInd w:val="0"/>
        <w:spacing w:line="276" w:lineRule="auto"/>
        <w:rPr>
          <w:lang w:val="ru-RU"/>
        </w:rPr>
      </w:pPr>
      <w:r w:rsidRPr="00C10CD6">
        <w:rPr>
          <w:lang w:val="ru-RU"/>
        </w:rPr>
        <w:t>1</w:t>
      </w:r>
      <w:r w:rsidR="00721BD6" w:rsidRPr="00C10CD6">
        <w:rPr>
          <w:lang w:val="ru-RU"/>
        </w:rPr>
        <w:t>0</w:t>
      </w:r>
      <w:r w:rsidR="003B0EBC" w:rsidRPr="00C10CD6">
        <w:rPr>
          <w:lang w:val="ru-RU"/>
        </w:rPr>
        <w:t xml:space="preserve">. </w:t>
      </w:r>
      <w:r w:rsidR="00721BD6" w:rsidRPr="00C10CD6">
        <w:rPr>
          <w:lang w:val="ru-RU"/>
        </w:rPr>
        <w:tab/>
      </w:r>
      <w:r w:rsidRPr="00C10CD6">
        <w:rPr>
          <w:lang w:val="ru-RU"/>
        </w:rPr>
        <w:t>(</w:t>
      </w:r>
      <w:r w:rsidRPr="00C10CD6">
        <w:t>IC</w:t>
      </w:r>
      <w:r w:rsidRPr="00C10CD6">
        <w:rPr>
          <w:lang w:val="ru-RU"/>
        </w:rPr>
        <w:t xml:space="preserve">- </w:t>
      </w:r>
      <w:r w:rsidR="00291EB7">
        <w:fldChar w:fldCharType="begin">
          <w:ffData>
            <w:name w:val="Text1"/>
            <w:enabled/>
            <w:calcOnExit w:val="0"/>
            <w:textInput/>
          </w:ffData>
        </w:fldChar>
      </w:r>
      <w:r w:rsidR="00291EB7" w:rsidRPr="004202A3">
        <w:rPr>
          <w:lang w:val="ru-RU"/>
        </w:rPr>
        <w:instrText xml:space="preserve"> </w:instrText>
      </w:r>
      <w:r w:rsidR="00291EB7">
        <w:instrText>FORMTEXT</w:instrText>
      </w:r>
      <w:r w:rsidR="00291EB7" w:rsidRPr="004202A3">
        <w:rPr>
          <w:lang w:val="ru-RU"/>
        </w:rPr>
        <w:instrText xml:space="preserve"> </w:instrText>
      </w:r>
      <w:r w:rsidR="00291EB7">
        <w:fldChar w:fldCharType="separate"/>
      </w:r>
      <w:r w:rsidR="00291EB7">
        <w:rPr>
          <w:noProof/>
        </w:rPr>
        <w:t> </w:t>
      </w:r>
      <w:r w:rsidR="00291EB7">
        <w:fldChar w:fldCharType="end"/>
      </w:r>
      <w:r w:rsidR="00291EB7" w:rsidRPr="00C10CD6">
        <w:rPr>
          <w:lang w:val="ru-RU"/>
        </w:rPr>
        <w:t xml:space="preserve">) </w:t>
      </w:r>
      <w:r w:rsidRPr="00C10CD6">
        <w:rPr>
          <w:lang w:val="ru-RU"/>
        </w:rPr>
        <w:t>Я уч</w:t>
      </w:r>
      <w:r w:rsidR="003B0EBC" w:rsidRPr="00C10CD6">
        <w:rPr>
          <w:lang w:val="ru-RU"/>
        </w:rPr>
        <w:t>у</w:t>
      </w:r>
      <w:r w:rsidRPr="00C10CD6">
        <w:rPr>
          <w:lang w:val="ru-RU"/>
        </w:rPr>
        <w:t>сь на втор</w:t>
      </w:r>
      <w:r w:rsidR="003B0EBC" w:rsidRPr="00C10CD6">
        <w:rPr>
          <w:lang w:val="ru-RU"/>
        </w:rPr>
        <w:t>о</w:t>
      </w:r>
      <w:r w:rsidRPr="00C10CD6">
        <w:rPr>
          <w:lang w:val="ru-RU"/>
        </w:rPr>
        <w:t>м к</w:t>
      </w:r>
      <w:r w:rsidR="003B0EBC" w:rsidRPr="00C10CD6">
        <w:rPr>
          <w:lang w:val="ru-RU"/>
        </w:rPr>
        <w:t>у</w:t>
      </w:r>
      <w:r w:rsidRPr="00C10CD6">
        <w:rPr>
          <w:lang w:val="ru-RU"/>
        </w:rPr>
        <w:t>рсе</w:t>
      </w:r>
      <w:r w:rsidR="009E6429" w:rsidRPr="00C10CD6">
        <w:rPr>
          <w:lang w:val="ru-RU"/>
        </w:rPr>
        <w:t>__</w:t>
      </w:r>
    </w:p>
    <w:p w14:paraId="76098804" w14:textId="054F7653" w:rsidR="00721BD6" w:rsidRPr="00C10CD6" w:rsidRDefault="00721BD6" w:rsidP="00C10CD6">
      <w:pPr>
        <w:tabs>
          <w:tab w:val="left" w:pos="360"/>
        </w:tabs>
        <w:autoSpaceDE w:val="0"/>
        <w:autoSpaceDN w:val="0"/>
        <w:adjustRightInd w:val="0"/>
        <w:spacing w:line="276" w:lineRule="auto"/>
        <w:rPr>
          <w:lang w:val="ru-RU"/>
        </w:rPr>
      </w:pPr>
    </w:p>
    <w:p w14:paraId="66B3EE8C" w14:textId="547B04A0" w:rsidR="00721BD6" w:rsidRPr="00C10CD6" w:rsidRDefault="00721BD6" w:rsidP="00C10CD6">
      <w:pPr>
        <w:tabs>
          <w:tab w:val="left" w:pos="360"/>
        </w:tabs>
        <w:autoSpaceDE w:val="0"/>
        <w:autoSpaceDN w:val="0"/>
        <w:adjustRightInd w:val="0"/>
        <w:spacing w:line="276" w:lineRule="auto"/>
        <w:rPr>
          <w:lang w:val="ru-RU"/>
        </w:rPr>
      </w:pPr>
    </w:p>
    <w:p w14:paraId="4D8C3865" w14:textId="55050EC4" w:rsidR="00AC3FE9" w:rsidRPr="00C10CD6" w:rsidRDefault="00C10CD6" w:rsidP="00291EB7">
      <w:pPr>
        <w:keepNext/>
        <w:tabs>
          <w:tab w:val="left" w:pos="360"/>
        </w:tabs>
        <w:autoSpaceDE w:val="0"/>
        <w:autoSpaceDN w:val="0"/>
        <w:adjustRightInd w:val="0"/>
        <w:spacing w:line="276" w:lineRule="auto"/>
      </w:pPr>
      <w:r>
        <w:rPr>
          <w:b/>
          <w:bCs/>
        </w:rPr>
        <w:lastRenderedPageBreak/>
        <w:t>04-</w:t>
      </w:r>
      <w:r w:rsidR="004A262A" w:rsidRPr="00C10CD6">
        <w:rPr>
          <w:b/>
          <w:bCs/>
        </w:rPr>
        <w:t>05</w:t>
      </w:r>
      <w:r w:rsidR="003B0EBC" w:rsidRPr="00C10CD6">
        <w:rPr>
          <w:b/>
          <w:bCs/>
        </w:rPr>
        <w:t xml:space="preserve">. </w:t>
      </w:r>
      <w:r w:rsidR="00890527" w:rsidRPr="00C10CD6">
        <w:t>Repeat the sentence pairs</w:t>
      </w:r>
      <w:r w:rsidR="00AC3FE9" w:rsidRPr="00C10CD6">
        <w:t xml:space="preserve"> on the recording</w:t>
      </w:r>
      <w:r w:rsidR="003B0EBC" w:rsidRPr="00C10CD6">
        <w:t xml:space="preserve">, </w:t>
      </w:r>
      <w:r w:rsidR="00AC3FE9" w:rsidRPr="00C10CD6">
        <w:t>imitating the intonation as closely as you can</w:t>
      </w:r>
      <w:r w:rsidR="003B0EBC" w:rsidRPr="00C10CD6">
        <w:t xml:space="preserve">. </w:t>
      </w:r>
      <w:r w:rsidR="00890527" w:rsidRPr="00291EB7">
        <w:t xml:space="preserve">Note that each pair of sentences forms a question-answer mini-dialogue. </w:t>
      </w:r>
    </w:p>
    <w:p w14:paraId="175C4A45" w14:textId="6BEC6777" w:rsidR="009041BC" w:rsidRPr="00C10CD6" w:rsidRDefault="009041BC" w:rsidP="00291EB7">
      <w:pPr>
        <w:keepNext/>
        <w:tabs>
          <w:tab w:val="left" w:pos="360"/>
        </w:tabs>
        <w:autoSpaceDE w:val="0"/>
        <w:autoSpaceDN w:val="0"/>
        <w:adjustRightInd w:val="0"/>
        <w:spacing w:line="276" w:lineRule="auto"/>
      </w:pPr>
    </w:p>
    <w:p w14:paraId="4A99E8CC" w14:textId="77777777" w:rsidR="00AC3FE9" w:rsidRPr="00C10CD6" w:rsidRDefault="00721BD6" w:rsidP="00291EB7">
      <w:pPr>
        <w:keepNext/>
        <w:tabs>
          <w:tab w:val="left" w:pos="540"/>
        </w:tabs>
        <w:autoSpaceDE w:val="0"/>
        <w:autoSpaceDN w:val="0"/>
        <w:adjustRightInd w:val="0"/>
        <w:rPr>
          <w:lang w:val="ru-RU"/>
        </w:rPr>
      </w:pPr>
      <w:r w:rsidRPr="00C10CD6">
        <w:rPr>
          <w:lang w:val="ru-RU"/>
        </w:rPr>
        <w:t>1</w:t>
      </w:r>
      <w:r w:rsidR="003B0EBC" w:rsidRPr="00C10CD6">
        <w:rPr>
          <w:lang w:val="ru-RU"/>
        </w:rPr>
        <w:t xml:space="preserve">. </w:t>
      </w:r>
      <w:r w:rsidRPr="00C10CD6">
        <w:rPr>
          <w:lang w:val="ru-RU"/>
        </w:rPr>
        <w:tab/>
      </w:r>
      <w:r w:rsidR="00AC3FE9" w:rsidRPr="00C10CD6">
        <w:rPr>
          <w:lang w:val="ru-RU"/>
        </w:rPr>
        <w:t xml:space="preserve">Вы </w:t>
      </w:r>
      <w:r w:rsidR="003B0EBC" w:rsidRPr="00C10CD6">
        <w:rPr>
          <w:lang w:val="ru-RU"/>
        </w:rPr>
        <w:t>у</w:t>
      </w:r>
      <w:r w:rsidR="00AC3FE9" w:rsidRPr="00C10CD6">
        <w:rPr>
          <w:lang w:val="ru-RU"/>
        </w:rPr>
        <w:t>читесь в университ</w:t>
      </w:r>
      <w:r w:rsidR="004A640B" w:rsidRPr="00C10CD6">
        <w:rPr>
          <w:lang w:val="ru-RU"/>
        </w:rPr>
        <w:t>е</w:t>
      </w:r>
      <w:r w:rsidR="00AC3FE9" w:rsidRPr="00C10CD6">
        <w:rPr>
          <w:lang w:val="ru-RU"/>
        </w:rPr>
        <w:t>те?</w:t>
      </w:r>
    </w:p>
    <w:p w14:paraId="0D84A8A3" w14:textId="77777777" w:rsidR="00AC3FE9" w:rsidRPr="00C10CD6" w:rsidRDefault="00721BD6" w:rsidP="00291EB7">
      <w:pPr>
        <w:keepNext/>
        <w:tabs>
          <w:tab w:val="left" w:pos="540"/>
        </w:tabs>
        <w:autoSpaceDE w:val="0"/>
        <w:autoSpaceDN w:val="0"/>
        <w:adjustRightInd w:val="0"/>
        <w:rPr>
          <w:i/>
          <w:iCs/>
          <w:lang w:val="ru-RU"/>
        </w:rPr>
      </w:pPr>
      <w:r w:rsidRPr="00C10CD6">
        <w:rPr>
          <w:lang w:val="ru-RU"/>
        </w:rPr>
        <w:t>2</w:t>
      </w:r>
      <w:r w:rsidR="003B0EBC" w:rsidRPr="00C10CD6">
        <w:rPr>
          <w:lang w:val="ru-RU"/>
        </w:rPr>
        <w:t xml:space="preserve">. </w:t>
      </w:r>
      <w:r w:rsidRPr="00C10CD6">
        <w:rPr>
          <w:lang w:val="ru-RU"/>
        </w:rPr>
        <w:tab/>
      </w:r>
      <w:r w:rsidR="00AC3FE9" w:rsidRPr="00C10CD6">
        <w:rPr>
          <w:i/>
          <w:iCs/>
          <w:lang w:val="ru-RU"/>
        </w:rPr>
        <w:t>Да</w:t>
      </w:r>
      <w:r w:rsidR="003B0EBC" w:rsidRPr="00C10CD6">
        <w:rPr>
          <w:i/>
          <w:iCs/>
          <w:lang w:val="ru-RU"/>
        </w:rPr>
        <w:t xml:space="preserve">, </w:t>
      </w:r>
      <w:r w:rsidR="00AC3FE9" w:rsidRPr="00C10CD6">
        <w:rPr>
          <w:i/>
          <w:iCs/>
          <w:lang w:val="ru-RU"/>
        </w:rPr>
        <w:t>я уч</w:t>
      </w:r>
      <w:r w:rsidR="003B0EBC" w:rsidRPr="00C10CD6">
        <w:rPr>
          <w:i/>
          <w:iCs/>
          <w:lang w:val="ru-RU"/>
        </w:rPr>
        <w:t>у</w:t>
      </w:r>
      <w:r w:rsidR="00AC3FE9" w:rsidRPr="00C10CD6">
        <w:rPr>
          <w:i/>
          <w:iCs/>
          <w:lang w:val="ru-RU"/>
        </w:rPr>
        <w:t>сь на втор</w:t>
      </w:r>
      <w:r w:rsidR="003B0EBC" w:rsidRPr="00C10CD6">
        <w:rPr>
          <w:i/>
          <w:iCs/>
          <w:lang w:val="ru-RU"/>
        </w:rPr>
        <w:t>о</w:t>
      </w:r>
      <w:r w:rsidR="00AC3FE9" w:rsidRPr="00C10CD6">
        <w:rPr>
          <w:i/>
          <w:iCs/>
          <w:lang w:val="ru-RU"/>
        </w:rPr>
        <w:t>м к</w:t>
      </w:r>
      <w:r w:rsidR="003B0EBC" w:rsidRPr="00C10CD6">
        <w:rPr>
          <w:i/>
          <w:iCs/>
          <w:lang w:val="ru-RU"/>
        </w:rPr>
        <w:t>у</w:t>
      </w:r>
      <w:r w:rsidR="00AC3FE9" w:rsidRPr="00C10CD6">
        <w:rPr>
          <w:i/>
          <w:iCs/>
          <w:lang w:val="ru-RU"/>
        </w:rPr>
        <w:t>рсе</w:t>
      </w:r>
      <w:r w:rsidR="003B0EBC" w:rsidRPr="00C10CD6">
        <w:rPr>
          <w:i/>
          <w:iCs/>
          <w:lang w:val="ru-RU"/>
        </w:rPr>
        <w:t xml:space="preserve">. </w:t>
      </w:r>
    </w:p>
    <w:p w14:paraId="3546367A" w14:textId="77777777" w:rsidR="00AC3FE9" w:rsidRPr="00C10CD6" w:rsidRDefault="00721BD6" w:rsidP="00291EB7">
      <w:pPr>
        <w:keepNext/>
        <w:tabs>
          <w:tab w:val="left" w:pos="540"/>
        </w:tabs>
        <w:autoSpaceDE w:val="0"/>
        <w:autoSpaceDN w:val="0"/>
        <w:adjustRightInd w:val="0"/>
        <w:rPr>
          <w:lang w:val="ru-RU"/>
        </w:rPr>
      </w:pPr>
      <w:r w:rsidRPr="00C10CD6">
        <w:rPr>
          <w:lang w:val="ru-RU"/>
        </w:rPr>
        <w:t>3</w:t>
      </w:r>
      <w:r w:rsidR="003B0EBC" w:rsidRPr="00C10CD6">
        <w:rPr>
          <w:lang w:val="ru-RU"/>
        </w:rPr>
        <w:t xml:space="preserve">. </w:t>
      </w:r>
      <w:r w:rsidRPr="00C10CD6">
        <w:rPr>
          <w:lang w:val="ru-RU"/>
        </w:rPr>
        <w:tab/>
      </w:r>
      <w:r w:rsidR="00AC3FE9" w:rsidRPr="00C10CD6">
        <w:rPr>
          <w:lang w:val="ru-RU"/>
        </w:rPr>
        <w:t>Что вы изуч</w:t>
      </w:r>
      <w:r w:rsidR="003B0EBC" w:rsidRPr="00C10CD6">
        <w:rPr>
          <w:lang w:val="ru-RU"/>
        </w:rPr>
        <w:t>а</w:t>
      </w:r>
      <w:r w:rsidR="00AC3FE9" w:rsidRPr="00C10CD6">
        <w:rPr>
          <w:lang w:val="ru-RU"/>
        </w:rPr>
        <w:t>ете?</w:t>
      </w:r>
    </w:p>
    <w:p w14:paraId="61A4C82D" w14:textId="77777777" w:rsidR="00AC3FE9" w:rsidRPr="00C10CD6" w:rsidRDefault="00721BD6" w:rsidP="00291EB7">
      <w:pPr>
        <w:keepNext/>
        <w:tabs>
          <w:tab w:val="left" w:pos="540"/>
        </w:tabs>
        <w:autoSpaceDE w:val="0"/>
        <w:autoSpaceDN w:val="0"/>
        <w:adjustRightInd w:val="0"/>
        <w:rPr>
          <w:i/>
          <w:iCs/>
          <w:lang w:val="ru-RU"/>
        </w:rPr>
      </w:pPr>
      <w:r w:rsidRPr="00C10CD6">
        <w:rPr>
          <w:lang w:val="ru-RU"/>
        </w:rPr>
        <w:t>4</w:t>
      </w:r>
      <w:r w:rsidR="003B0EBC" w:rsidRPr="00C10CD6">
        <w:rPr>
          <w:lang w:val="ru-RU"/>
        </w:rPr>
        <w:t xml:space="preserve">. </w:t>
      </w:r>
      <w:r w:rsidRPr="00C10CD6">
        <w:rPr>
          <w:lang w:val="ru-RU"/>
        </w:rPr>
        <w:tab/>
      </w:r>
      <w:r w:rsidR="00AC3FE9" w:rsidRPr="00C10CD6">
        <w:rPr>
          <w:i/>
          <w:iCs/>
          <w:lang w:val="ru-RU"/>
        </w:rPr>
        <w:t>Я изуч</w:t>
      </w:r>
      <w:r w:rsidR="003B0EBC" w:rsidRPr="00C10CD6">
        <w:rPr>
          <w:i/>
          <w:iCs/>
          <w:lang w:val="ru-RU"/>
        </w:rPr>
        <w:t>а</w:t>
      </w:r>
      <w:r w:rsidR="00AC3FE9" w:rsidRPr="00C10CD6">
        <w:rPr>
          <w:i/>
          <w:iCs/>
          <w:lang w:val="ru-RU"/>
        </w:rPr>
        <w:t>ю рyсский яз</w:t>
      </w:r>
      <w:r w:rsidR="003B0EBC" w:rsidRPr="00C10CD6">
        <w:rPr>
          <w:i/>
          <w:iCs/>
          <w:lang w:val="ru-RU"/>
        </w:rPr>
        <w:t>ы</w:t>
      </w:r>
      <w:r w:rsidR="00AC3FE9" w:rsidRPr="00C10CD6">
        <w:rPr>
          <w:i/>
          <w:iCs/>
          <w:lang w:val="ru-RU"/>
        </w:rPr>
        <w:t>к</w:t>
      </w:r>
      <w:r w:rsidR="003B0EBC" w:rsidRPr="00C10CD6">
        <w:rPr>
          <w:i/>
          <w:iCs/>
          <w:lang w:val="ru-RU"/>
        </w:rPr>
        <w:t xml:space="preserve">. </w:t>
      </w:r>
    </w:p>
    <w:p w14:paraId="09A048BB" w14:textId="77777777" w:rsidR="00AC3FE9" w:rsidRPr="00C10CD6" w:rsidRDefault="00721BD6" w:rsidP="00291EB7">
      <w:pPr>
        <w:tabs>
          <w:tab w:val="left" w:pos="540"/>
        </w:tabs>
        <w:autoSpaceDE w:val="0"/>
        <w:autoSpaceDN w:val="0"/>
        <w:adjustRightInd w:val="0"/>
        <w:rPr>
          <w:lang w:val="ru-RU"/>
        </w:rPr>
      </w:pPr>
      <w:r w:rsidRPr="00C10CD6">
        <w:rPr>
          <w:lang w:val="ru-RU"/>
        </w:rPr>
        <w:t>5</w:t>
      </w:r>
      <w:r w:rsidR="003B0EBC" w:rsidRPr="00C10CD6">
        <w:rPr>
          <w:lang w:val="ru-RU"/>
        </w:rPr>
        <w:t xml:space="preserve">. </w:t>
      </w:r>
      <w:r w:rsidRPr="00C10CD6">
        <w:rPr>
          <w:lang w:val="ru-RU"/>
        </w:rPr>
        <w:tab/>
      </w:r>
      <w:r w:rsidR="00AC3FE9" w:rsidRPr="00C10CD6">
        <w:rPr>
          <w:lang w:val="ru-RU"/>
        </w:rPr>
        <w:t>В</w:t>
      </w:r>
      <w:r w:rsidR="003B0EBC" w:rsidRPr="00C10CD6">
        <w:rPr>
          <w:lang w:val="ru-RU"/>
        </w:rPr>
        <w:t>а</w:t>
      </w:r>
      <w:r w:rsidR="00AC3FE9" w:rsidRPr="00C10CD6">
        <w:rPr>
          <w:lang w:val="ru-RU"/>
        </w:rPr>
        <w:t>ша специ</w:t>
      </w:r>
      <w:r w:rsidR="003B0EBC" w:rsidRPr="00C10CD6">
        <w:rPr>
          <w:lang w:val="ru-RU"/>
        </w:rPr>
        <w:t>а</w:t>
      </w:r>
      <w:r w:rsidR="00AC3FE9" w:rsidRPr="00C10CD6">
        <w:rPr>
          <w:lang w:val="ru-RU"/>
        </w:rPr>
        <w:t>льность — р</w:t>
      </w:r>
      <w:r w:rsidR="003B0EBC" w:rsidRPr="00C10CD6">
        <w:rPr>
          <w:lang w:val="ru-RU"/>
        </w:rPr>
        <w:t>у</w:t>
      </w:r>
      <w:r w:rsidR="00AC3FE9" w:rsidRPr="00C10CD6">
        <w:rPr>
          <w:lang w:val="ru-RU"/>
        </w:rPr>
        <w:t>сский яз</w:t>
      </w:r>
      <w:r w:rsidR="003B0EBC" w:rsidRPr="00C10CD6">
        <w:rPr>
          <w:lang w:val="ru-RU"/>
        </w:rPr>
        <w:t>ы</w:t>
      </w:r>
      <w:r w:rsidR="00AC3FE9" w:rsidRPr="00C10CD6">
        <w:rPr>
          <w:lang w:val="ru-RU"/>
        </w:rPr>
        <w:t>к?</w:t>
      </w:r>
    </w:p>
    <w:p w14:paraId="6512F45D" w14:textId="77777777" w:rsidR="00AC3FE9" w:rsidRPr="00C10CD6" w:rsidRDefault="00721BD6" w:rsidP="00291EB7">
      <w:pPr>
        <w:tabs>
          <w:tab w:val="left" w:pos="540"/>
        </w:tabs>
        <w:autoSpaceDE w:val="0"/>
        <w:autoSpaceDN w:val="0"/>
        <w:adjustRightInd w:val="0"/>
        <w:rPr>
          <w:i/>
          <w:iCs/>
          <w:lang w:val="ru-RU"/>
        </w:rPr>
      </w:pPr>
      <w:r w:rsidRPr="00C10CD6">
        <w:rPr>
          <w:lang w:val="ru-RU"/>
        </w:rPr>
        <w:t>6</w:t>
      </w:r>
      <w:r w:rsidR="003B0EBC" w:rsidRPr="00C10CD6">
        <w:rPr>
          <w:lang w:val="ru-RU"/>
        </w:rPr>
        <w:t xml:space="preserve">. </w:t>
      </w:r>
      <w:r w:rsidRPr="00C10CD6">
        <w:rPr>
          <w:lang w:val="ru-RU"/>
        </w:rPr>
        <w:tab/>
      </w:r>
      <w:r w:rsidR="00AC3FE9" w:rsidRPr="00C10CD6">
        <w:rPr>
          <w:i/>
          <w:iCs/>
          <w:lang w:val="ru-RU"/>
        </w:rPr>
        <w:t>Нет</w:t>
      </w:r>
      <w:r w:rsidR="003B0EBC" w:rsidRPr="00C10CD6">
        <w:rPr>
          <w:i/>
          <w:iCs/>
          <w:lang w:val="ru-RU"/>
        </w:rPr>
        <w:t xml:space="preserve">, </w:t>
      </w:r>
      <w:r w:rsidR="00AC3FE9" w:rsidRPr="00C10CD6">
        <w:rPr>
          <w:i/>
          <w:iCs/>
          <w:lang w:val="ru-RU"/>
        </w:rPr>
        <w:t>мо</w:t>
      </w:r>
      <w:r w:rsidR="003B0EBC" w:rsidRPr="00C10CD6">
        <w:rPr>
          <w:i/>
          <w:iCs/>
          <w:lang w:val="ru-RU"/>
        </w:rPr>
        <w:t xml:space="preserve">я </w:t>
      </w:r>
      <w:r w:rsidR="00AC3FE9" w:rsidRPr="00C10CD6">
        <w:rPr>
          <w:i/>
          <w:iCs/>
          <w:lang w:val="ru-RU"/>
        </w:rPr>
        <w:t>специaльность — р</w:t>
      </w:r>
      <w:r w:rsidR="003B0EBC" w:rsidRPr="00C10CD6">
        <w:rPr>
          <w:i/>
          <w:iCs/>
          <w:lang w:val="ru-RU"/>
        </w:rPr>
        <w:t>у</w:t>
      </w:r>
      <w:r w:rsidR="00AC3FE9" w:rsidRPr="00C10CD6">
        <w:rPr>
          <w:i/>
          <w:iCs/>
          <w:lang w:val="ru-RU"/>
        </w:rPr>
        <w:t>сская ис</w:t>
      </w:r>
      <w:r w:rsidR="003B0EBC" w:rsidRPr="00C10CD6">
        <w:rPr>
          <w:i/>
          <w:iCs/>
          <w:lang w:val="ru-RU"/>
        </w:rPr>
        <w:t>то</w:t>
      </w:r>
      <w:r w:rsidR="00AC3FE9" w:rsidRPr="00C10CD6">
        <w:rPr>
          <w:i/>
          <w:iCs/>
          <w:lang w:val="ru-RU"/>
        </w:rPr>
        <w:t>рия</w:t>
      </w:r>
      <w:r w:rsidR="003B0EBC" w:rsidRPr="00C10CD6">
        <w:rPr>
          <w:i/>
          <w:iCs/>
          <w:lang w:val="ru-RU"/>
        </w:rPr>
        <w:t xml:space="preserve">. </w:t>
      </w:r>
    </w:p>
    <w:p w14:paraId="23358A19" w14:textId="77777777" w:rsidR="00AC3FE9" w:rsidRPr="00C10CD6" w:rsidRDefault="00721BD6" w:rsidP="00291EB7">
      <w:pPr>
        <w:tabs>
          <w:tab w:val="left" w:pos="540"/>
        </w:tabs>
        <w:autoSpaceDE w:val="0"/>
        <w:autoSpaceDN w:val="0"/>
        <w:adjustRightInd w:val="0"/>
        <w:rPr>
          <w:lang w:val="ru-RU"/>
        </w:rPr>
      </w:pPr>
      <w:r w:rsidRPr="00C10CD6">
        <w:rPr>
          <w:lang w:val="ru-RU"/>
        </w:rPr>
        <w:t>7</w:t>
      </w:r>
      <w:r w:rsidR="003B0EBC" w:rsidRPr="00C10CD6">
        <w:rPr>
          <w:lang w:val="ru-RU"/>
        </w:rPr>
        <w:t xml:space="preserve">. </w:t>
      </w:r>
      <w:r w:rsidRPr="00C10CD6">
        <w:rPr>
          <w:lang w:val="ru-RU"/>
        </w:rPr>
        <w:tab/>
      </w:r>
      <w:r w:rsidR="00AC3FE9" w:rsidRPr="00C10CD6">
        <w:rPr>
          <w:lang w:val="ru-RU"/>
        </w:rPr>
        <w:t>Вы хорош</w:t>
      </w:r>
      <w:r w:rsidR="003B0EBC" w:rsidRPr="00C10CD6">
        <w:rPr>
          <w:lang w:val="ru-RU"/>
        </w:rPr>
        <w:t>о</w:t>
      </w:r>
      <w:r w:rsidR="00AC3FE9" w:rsidRPr="00C10CD6">
        <w:rPr>
          <w:lang w:val="ru-RU"/>
        </w:rPr>
        <w:t xml:space="preserve"> говор</w:t>
      </w:r>
      <w:r w:rsidR="003B0EBC" w:rsidRPr="00C10CD6">
        <w:rPr>
          <w:lang w:val="ru-RU"/>
        </w:rPr>
        <w:t>и</w:t>
      </w:r>
      <w:r w:rsidR="00AC3FE9" w:rsidRPr="00C10CD6">
        <w:rPr>
          <w:lang w:val="ru-RU"/>
        </w:rPr>
        <w:t>те по-р</w:t>
      </w:r>
      <w:r w:rsidR="003B0EBC" w:rsidRPr="00C10CD6">
        <w:rPr>
          <w:lang w:val="ru-RU"/>
        </w:rPr>
        <w:t>у</w:t>
      </w:r>
      <w:r w:rsidR="00AC3FE9" w:rsidRPr="00C10CD6">
        <w:rPr>
          <w:lang w:val="ru-RU"/>
        </w:rPr>
        <w:t>сски</w:t>
      </w:r>
      <w:r w:rsidR="003B0EBC" w:rsidRPr="00C10CD6">
        <w:rPr>
          <w:lang w:val="ru-RU"/>
        </w:rPr>
        <w:t xml:space="preserve">. </w:t>
      </w:r>
    </w:p>
    <w:p w14:paraId="57FFB3A7" w14:textId="77777777" w:rsidR="00AC3FE9" w:rsidRPr="00C10CD6" w:rsidRDefault="00721BD6" w:rsidP="00291EB7">
      <w:pPr>
        <w:tabs>
          <w:tab w:val="left" w:pos="540"/>
        </w:tabs>
        <w:autoSpaceDE w:val="0"/>
        <w:autoSpaceDN w:val="0"/>
        <w:adjustRightInd w:val="0"/>
        <w:rPr>
          <w:i/>
          <w:iCs/>
          <w:lang w:val="ru-RU"/>
        </w:rPr>
      </w:pPr>
      <w:r w:rsidRPr="00C10CD6">
        <w:rPr>
          <w:lang w:val="ru-RU"/>
        </w:rPr>
        <w:t>8</w:t>
      </w:r>
      <w:r w:rsidR="003B0EBC" w:rsidRPr="00C10CD6">
        <w:rPr>
          <w:lang w:val="ru-RU"/>
        </w:rPr>
        <w:t xml:space="preserve">. </w:t>
      </w:r>
      <w:r w:rsidRPr="00C10CD6">
        <w:rPr>
          <w:lang w:val="ru-RU"/>
        </w:rPr>
        <w:tab/>
      </w:r>
      <w:r w:rsidR="00AC3FE9" w:rsidRPr="00C10CD6">
        <w:rPr>
          <w:i/>
          <w:iCs/>
          <w:lang w:val="ru-RU"/>
        </w:rPr>
        <w:t>Нет</w:t>
      </w:r>
      <w:r w:rsidR="003B0EBC" w:rsidRPr="00C10CD6">
        <w:rPr>
          <w:i/>
          <w:iCs/>
          <w:lang w:val="ru-RU"/>
        </w:rPr>
        <w:t xml:space="preserve">, </w:t>
      </w:r>
      <w:r w:rsidR="00AC3FE9" w:rsidRPr="00C10CD6">
        <w:rPr>
          <w:i/>
          <w:iCs/>
          <w:lang w:val="ru-RU"/>
        </w:rPr>
        <w:t>я д</w:t>
      </w:r>
      <w:r w:rsidR="003B0EBC" w:rsidRPr="00C10CD6">
        <w:rPr>
          <w:i/>
          <w:iCs/>
          <w:lang w:val="ru-RU"/>
        </w:rPr>
        <w:t>ум</w:t>
      </w:r>
      <w:r w:rsidR="00AC3FE9" w:rsidRPr="00C10CD6">
        <w:rPr>
          <w:i/>
          <w:iCs/>
          <w:lang w:val="ru-RU"/>
        </w:rPr>
        <w:t>аю</w:t>
      </w:r>
      <w:r w:rsidR="003B0EBC" w:rsidRPr="00C10CD6">
        <w:rPr>
          <w:i/>
          <w:iCs/>
          <w:lang w:val="ru-RU"/>
        </w:rPr>
        <w:t xml:space="preserve">, </w:t>
      </w:r>
      <w:r w:rsidR="00AC3FE9" w:rsidRPr="00C10CD6">
        <w:rPr>
          <w:i/>
          <w:iCs/>
          <w:lang w:val="ru-RU"/>
        </w:rPr>
        <w:t>что я говорю</w:t>
      </w:r>
      <w:r w:rsidR="00AC3FE9" w:rsidRPr="00C10CD6">
        <w:rPr>
          <w:lang w:val="ru-RU"/>
        </w:rPr>
        <w:t xml:space="preserve"> </w:t>
      </w:r>
      <w:r w:rsidR="00AC3FE9" w:rsidRPr="00C10CD6">
        <w:rPr>
          <w:i/>
          <w:iCs/>
          <w:lang w:val="ru-RU"/>
        </w:rPr>
        <w:t>пл</w:t>
      </w:r>
      <w:r w:rsidR="003B0EBC" w:rsidRPr="00C10CD6">
        <w:rPr>
          <w:i/>
          <w:iCs/>
          <w:lang w:val="ru-RU"/>
        </w:rPr>
        <w:t>ох</w:t>
      </w:r>
      <w:r w:rsidR="00AC3FE9" w:rsidRPr="00C10CD6">
        <w:rPr>
          <w:i/>
          <w:iCs/>
          <w:lang w:val="ru-RU"/>
        </w:rPr>
        <w:t>о</w:t>
      </w:r>
      <w:r w:rsidR="003B0EBC" w:rsidRPr="00C10CD6">
        <w:rPr>
          <w:i/>
          <w:iCs/>
          <w:lang w:val="ru-RU"/>
        </w:rPr>
        <w:t xml:space="preserve">. </w:t>
      </w:r>
    </w:p>
    <w:p w14:paraId="079BEDF4" w14:textId="77777777" w:rsidR="00AC3FE9" w:rsidRPr="00C10CD6" w:rsidRDefault="00721BD6" w:rsidP="00291EB7">
      <w:pPr>
        <w:tabs>
          <w:tab w:val="left" w:pos="540"/>
        </w:tabs>
        <w:autoSpaceDE w:val="0"/>
        <w:autoSpaceDN w:val="0"/>
        <w:adjustRightInd w:val="0"/>
        <w:rPr>
          <w:lang w:val="ru-RU"/>
        </w:rPr>
      </w:pPr>
      <w:r w:rsidRPr="00C10CD6">
        <w:rPr>
          <w:lang w:val="ru-RU"/>
        </w:rPr>
        <w:t>9</w:t>
      </w:r>
      <w:r w:rsidR="003B0EBC" w:rsidRPr="00C10CD6">
        <w:rPr>
          <w:lang w:val="ru-RU"/>
        </w:rPr>
        <w:t xml:space="preserve">. </w:t>
      </w:r>
      <w:r w:rsidRPr="00C10CD6">
        <w:rPr>
          <w:lang w:val="ru-RU"/>
        </w:rPr>
        <w:tab/>
      </w:r>
      <w:r w:rsidR="00AC3FE9" w:rsidRPr="00C10CD6">
        <w:rPr>
          <w:lang w:val="ru-RU"/>
        </w:rPr>
        <w:t>Вы чит</w:t>
      </w:r>
      <w:r w:rsidR="003B0EBC" w:rsidRPr="00C10CD6">
        <w:rPr>
          <w:lang w:val="ru-RU"/>
        </w:rPr>
        <w:t>а</w:t>
      </w:r>
      <w:r w:rsidR="00AC3FE9" w:rsidRPr="00C10CD6">
        <w:rPr>
          <w:lang w:val="ru-RU"/>
        </w:rPr>
        <w:t>ете по-р</w:t>
      </w:r>
      <w:r w:rsidR="003B0EBC" w:rsidRPr="00C10CD6">
        <w:rPr>
          <w:lang w:val="ru-RU"/>
        </w:rPr>
        <w:t>у</w:t>
      </w:r>
      <w:r w:rsidR="00AC3FE9" w:rsidRPr="00C10CD6">
        <w:rPr>
          <w:lang w:val="ru-RU"/>
        </w:rPr>
        <w:t>сски?</w:t>
      </w:r>
    </w:p>
    <w:p w14:paraId="04046CC8" w14:textId="77777777" w:rsidR="00AC3FE9" w:rsidRPr="00C10CD6" w:rsidRDefault="00AC3FE9" w:rsidP="00291EB7">
      <w:pPr>
        <w:tabs>
          <w:tab w:val="left" w:pos="540"/>
        </w:tabs>
        <w:autoSpaceDE w:val="0"/>
        <w:autoSpaceDN w:val="0"/>
        <w:adjustRightInd w:val="0"/>
        <w:rPr>
          <w:i/>
          <w:iCs/>
          <w:lang w:val="ru-RU"/>
        </w:rPr>
      </w:pPr>
      <w:r w:rsidRPr="00C10CD6">
        <w:rPr>
          <w:lang w:val="ru-RU"/>
        </w:rPr>
        <w:t>1</w:t>
      </w:r>
      <w:r w:rsidR="00721BD6" w:rsidRPr="00C10CD6">
        <w:rPr>
          <w:lang w:val="ru-RU"/>
        </w:rPr>
        <w:t>0</w:t>
      </w:r>
      <w:r w:rsidR="003B0EBC" w:rsidRPr="00C10CD6">
        <w:rPr>
          <w:lang w:val="ru-RU"/>
        </w:rPr>
        <w:t xml:space="preserve">. </w:t>
      </w:r>
      <w:r w:rsidR="00721BD6" w:rsidRPr="00C10CD6">
        <w:rPr>
          <w:lang w:val="ru-RU"/>
        </w:rPr>
        <w:tab/>
      </w:r>
      <w:r w:rsidRPr="00C10CD6">
        <w:rPr>
          <w:i/>
          <w:iCs/>
          <w:lang w:val="ru-RU"/>
        </w:rPr>
        <w:t>Да</w:t>
      </w:r>
      <w:r w:rsidR="003B0EBC" w:rsidRPr="00C10CD6">
        <w:rPr>
          <w:i/>
          <w:iCs/>
          <w:lang w:val="ru-RU"/>
        </w:rPr>
        <w:t xml:space="preserve">, </w:t>
      </w:r>
      <w:r w:rsidRPr="00C10CD6">
        <w:rPr>
          <w:i/>
          <w:iCs/>
          <w:lang w:val="ru-RU"/>
        </w:rPr>
        <w:t>чит</w:t>
      </w:r>
      <w:r w:rsidR="003B0EBC" w:rsidRPr="00C10CD6">
        <w:rPr>
          <w:i/>
          <w:iCs/>
          <w:lang w:val="ru-RU"/>
        </w:rPr>
        <w:t>а</w:t>
      </w:r>
      <w:r w:rsidRPr="00C10CD6">
        <w:rPr>
          <w:i/>
          <w:iCs/>
          <w:lang w:val="ru-RU"/>
        </w:rPr>
        <w:t>ю</w:t>
      </w:r>
      <w:r w:rsidR="003B0EBC" w:rsidRPr="00C10CD6">
        <w:rPr>
          <w:i/>
          <w:iCs/>
          <w:lang w:val="ru-RU"/>
        </w:rPr>
        <w:t xml:space="preserve">. </w:t>
      </w:r>
    </w:p>
    <w:p w14:paraId="38CDDE8B" w14:textId="77777777" w:rsidR="00AC3FE9" w:rsidRPr="00C10CD6" w:rsidRDefault="00AC3FE9" w:rsidP="00291EB7">
      <w:pPr>
        <w:tabs>
          <w:tab w:val="left" w:pos="540"/>
        </w:tabs>
        <w:autoSpaceDE w:val="0"/>
        <w:autoSpaceDN w:val="0"/>
        <w:adjustRightInd w:val="0"/>
        <w:rPr>
          <w:lang w:val="ru-RU"/>
        </w:rPr>
      </w:pPr>
      <w:r w:rsidRPr="00C10CD6">
        <w:rPr>
          <w:lang w:val="ru-RU"/>
        </w:rPr>
        <w:t>1</w:t>
      </w:r>
      <w:r w:rsidR="00721BD6" w:rsidRPr="00C10CD6">
        <w:rPr>
          <w:lang w:val="ru-RU"/>
        </w:rPr>
        <w:t>1</w:t>
      </w:r>
      <w:r w:rsidR="003B0EBC" w:rsidRPr="00C10CD6">
        <w:rPr>
          <w:lang w:val="ru-RU"/>
        </w:rPr>
        <w:t xml:space="preserve">. </w:t>
      </w:r>
      <w:r w:rsidR="00721BD6" w:rsidRPr="00C10CD6">
        <w:rPr>
          <w:lang w:val="ru-RU"/>
        </w:rPr>
        <w:tab/>
      </w:r>
      <w:r w:rsidRPr="00C10CD6">
        <w:rPr>
          <w:lang w:val="ru-RU"/>
        </w:rPr>
        <w:t>Как</w:t>
      </w:r>
      <w:r w:rsidR="003B0EBC" w:rsidRPr="00C10CD6">
        <w:rPr>
          <w:lang w:val="ru-RU"/>
        </w:rPr>
        <w:t>и</w:t>
      </w:r>
      <w:r w:rsidRPr="00C10CD6">
        <w:rPr>
          <w:lang w:val="ru-RU"/>
        </w:rPr>
        <w:t>е ещё язык</w:t>
      </w:r>
      <w:r w:rsidR="003B0EBC" w:rsidRPr="00C10CD6">
        <w:rPr>
          <w:lang w:val="ru-RU"/>
        </w:rPr>
        <w:t>и</w:t>
      </w:r>
      <w:r w:rsidRPr="00C10CD6">
        <w:rPr>
          <w:lang w:val="ru-RU"/>
        </w:rPr>
        <w:t xml:space="preserve"> вы зн</w:t>
      </w:r>
      <w:r w:rsidR="003B0EBC" w:rsidRPr="00C10CD6">
        <w:rPr>
          <w:lang w:val="ru-RU"/>
        </w:rPr>
        <w:t>а</w:t>
      </w:r>
      <w:r w:rsidRPr="00C10CD6">
        <w:rPr>
          <w:lang w:val="ru-RU"/>
        </w:rPr>
        <w:t>ете?</w:t>
      </w:r>
    </w:p>
    <w:p w14:paraId="4CDF4294" w14:textId="77777777" w:rsidR="00AC3FE9" w:rsidRPr="00C10CD6" w:rsidRDefault="00AC3FE9" w:rsidP="00291EB7">
      <w:pPr>
        <w:tabs>
          <w:tab w:val="left" w:pos="540"/>
        </w:tabs>
        <w:autoSpaceDE w:val="0"/>
        <w:autoSpaceDN w:val="0"/>
        <w:adjustRightInd w:val="0"/>
        <w:rPr>
          <w:i/>
          <w:iCs/>
          <w:lang w:val="ru-RU"/>
        </w:rPr>
      </w:pPr>
      <w:r w:rsidRPr="00C10CD6">
        <w:rPr>
          <w:lang w:val="ru-RU"/>
        </w:rPr>
        <w:t>1</w:t>
      </w:r>
      <w:r w:rsidR="00721BD6" w:rsidRPr="00C10CD6">
        <w:rPr>
          <w:lang w:val="ru-RU"/>
        </w:rPr>
        <w:t>2</w:t>
      </w:r>
      <w:r w:rsidR="003B0EBC" w:rsidRPr="00C10CD6">
        <w:rPr>
          <w:lang w:val="ru-RU"/>
        </w:rPr>
        <w:t xml:space="preserve">. </w:t>
      </w:r>
      <w:r w:rsidR="00721BD6" w:rsidRPr="00C10CD6">
        <w:rPr>
          <w:lang w:val="ru-RU"/>
        </w:rPr>
        <w:tab/>
      </w:r>
      <w:r w:rsidRPr="00C10CD6">
        <w:rPr>
          <w:i/>
          <w:iCs/>
          <w:lang w:val="ru-RU"/>
        </w:rPr>
        <w:t>Я зн</w:t>
      </w:r>
      <w:r w:rsidR="003B0EBC" w:rsidRPr="00C10CD6">
        <w:rPr>
          <w:i/>
          <w:iCs/>
          <w:lang w:val="ru-RU"/>
        </w:rPr>
        <w:t>а</w:t>
      </w:r>
      <w:r w:rsidRPr="00C10CD6">
        <w:rPr>
          <w:i/>
          <w:iCs/>
          <w:lang w:val="ru-RU"/>
        </w:rPr>
        <w:t>ю франц</w:t>
      </w:r>
      <w:r w:rsidR="003B0EBC" w:rsidRPr="00C10CD6">
        <w:rPr>
          <w:i/>
          <w:iCs/>
          <w:lang w:val="ru-RU"/>
        </w:rPr>
        <w:t>у</w:t>
      </w:r>
      <w:r w:rsidRPr="00C10CD6">
        <w:rPr>
          <w:i/>
          <w:iCs/>
          <w:lang w:val="ru-RU"/>
        </w:rPr>
        <w:t>зский и исп</w:t>
      </w:r>
      <w:r w:rsidR="003B0EBC" w:rsidRPr="00C10CD6">
        <w:rPr>
          <w:i/>
          <w:iCs/>
          <w:lang w:val="ru-RU"/>
        </w:rPr>
        <w:t>а</w:t>
      </w:r>
      <w:r w:rsidRPr="00C10CD6">
        <w:rPr>
          <w:i/>
          <w:iCs/>
          <w:lang w:val="ru-RU"/>
        </w:rPr>
        <w:t>нский язык</w:t>
      </w:r>
      <w:r w:rsidR="003B0EBC" w:rsidRPr="00C10CD6">
        <w:rPr>
          <w:i/>
          <w:iCs/>
          <w:lang w:val="ru-RU"/>
        </w:rPr>
        <w:t xml:space="preserve">и. </w:t>
      </w:r>
    </w:p>
    <w:p w14:paraId="2C09F791" w14:textId="77777777" w:rsidR="00AC3FE9" w:rsidRPr="00C10CD6" w:rsidRDefault="00AC3FE9" w:rsidP="00291EB7">
      <w:pPr>
        <w:tabs>
          <w:tab w:val="left" w:pos="540"/>
        </w:tabs>
        <w:autoSpaceDE w:val="0"/>
        <w:autoSpaceDN w:val="0"/>
        <w:adjustRightInd w:val="0"/>
        <w:rPr>
          <w:lang w:val="ru-RU"/>
        </w:rPr>
      </w:pPr>
      <w:r w:rsidRPr="00C10CD6">
        <w:rPr>
          <w:lang w:val="ru-RU"/>
        </w:rPr>
        <w:t>1</w:t>
      </w:r>
      <w:r w:rsidR="00721BD6" w:rsidRPr="00C10CD6">
        <w:rPr>
          <w:lang w:val="ru-RU"/>
        </w:rPr>
        <w:t>3</w:t>
      </w:r>
      <w:r w:rsidR="003B0EBC" w:rsidRPr="00C10CD6">
        <w:rPr>
          <w:lang w:val="ru-RU"/>
        </w:rPr>
        <w:t xml:space="preserve">. </w:t>
      </w:r>
      <w:r w:rsidR="00721BD6" w:rsidRPr="00C10CD6">
        <w:rPr>
          <w:lang w:val="ru-RU"/>
        </w:rPr>
        <w:tab/>
      </w:r>
      <w:r w:rsidRPr="00C10CD6">
        <w:rPr>
          <w:lang w:val="ru-RU"/>
        </w:rPr>
        <w:t>Где вы живёте?</w:t>
      </w:r>
    </w:p>
    <w:p w14:paraId="606F6075" w14:textId="3AB265BE" w:rsidR="001127BF" w:rsidRPr="00C10CD6" w:rsidRDefault="00AC3FE9" w:rsidP="00291EB7">
      <w:pPr>
        <w:tabs>
          <w:tab w:val="left" w:pos="540"/>
        </w:tabs>
        <w:autoSpaceDE w:val="0"/>
        <w:autoSpaceDN w:val="0"/>
        <w:adjustRightInd w:val="0"/>
        <w:rPr>
          <w:i/>
          <w:iCs/>
          <w:lang w:val="ru-RU"/>
        </w:rPr>
      </w:pPr>
      <w:r w:rsidRPr="00C10CD6">
        <w:rPr>
          <w:lang w:val="ru-RU"/>
        </w:rPr>
        <w:t>1</w:t>
      </w:r>
      <w:r w:rsidR="00721BD6" w:rsidRPr="00C10CD6">
        <w:rPr>
          <w:lang w:val="ru-RU"/>
        </w:rPr>
        <w:t>4</w:t>
      </w:r>
      <w:r w:rsidR="003B0EBC" w:rsidRPr="00C10CD6">
        <w:rPr>
          <w:lang w:val="ru-RU"/>
        </w:rPr>
        <w:t xml:space="preserve">. </w:t>
      </w:r>
      <w:r w:rsidR="00721BD6" w:rsidRPr="00C10CD6">
        <w:rPr>
          <w:lang w:val="ru-RU"/>
        </w:rPr>
        <w:tab/>
      </w:r>
      <w:r w:rsidRPr="00C10CD6">
        <w:rPr>
          <w:i/>
          <w:iCs/>
          <w:lang w:val="ru-RU"/>
        </w:rPr>
        <w:t>Я жив</w:t>
      </w:r>
      <w:r w:rsidR="003B0EBC" w:rsidRPr="00C10CD6">
        <w:rPr>
          <w:i/>
          <w:iCs/>
          <w:lang w:val="ru-RU"/>
        </w:rPr>
        <w:t xml:space="preserve">у в </w:t>
      </w:r>
      <w:r w:rsidRPr="00C10CD6">
        <w:rPr>
          <w:i/>
          <w:iCs/>
          <w:lang w:val="ru-RU"/>
        </w:rPr>
        <w:t>общеж</w:t>
      </w:r>
      <w:r w:rsidR="00365867" w:rsidRPr="00C10CD6">
        <w:rPr>
          <w:i/>
          <w:iCs/>
          <w:lang w:val="ru-RU"/>
        </w:rPr>
        <w:t>и</w:t>
      </w:r>
      <w:r w:rsidRPr="00C10CD6">
        <w:rPr>
          <w:i/>
          <w:iCs/>
          <w:lang w:val="ru-RU"/>
        </w:rPr>
        <w:t>тии</w:t>
      </w:r>
      <w:r w:rsidR="003B0EBC" w:rsidRPr="00C10CD6">
        <w:rPr>
          <w:i/>
          <w:iCs/>
          <w:lang w:val="ru-RU"/>
        </w:rPr>
        <w:t xml:space="preserve">. </w:t>
      </w:r>
    </w:p>
    <w:p w14:paraId="2BD43FCC" w14:textId="0496ACC2" w:rsidR="00721BD6" w:rsidRPr="00C10CD6" w:rsidRDefault="00721BD6" w:rsidP="00C10CD6">
      <w:pPr>
        <w:tabs>
          <w:tab w:val="left" w:pos="360"/>
        </w:tabs>
        <w:autoSpaceDE w:val="0"/>
        <w:autoSpaceDN w:val="0"/>
        <w:adjustRightInd w:val="0"/>
        <w:spacing w:line="276" w:lineRule="auto"/>
        <w:rPr>
          <w:b/>
          <w:bCs/>
          <w:lang w:val="ru-RU"/>
        </w:rPr>
      </w:pPr>
    </w:p>
    <w:p w14:paraId="286B7D97" w14:textId="69720A5D" w:rsidR="00AC3FE9" w:rsidRPr="00C10CD6" w:rsidRDefault="00C10CD6" w:rsidP="00291EB7">
      <w:pPr>
        <w:tabs>
          <w:tab w:val="left" w:pos="360"/>
        </w:tabs>
        <w:autoSpaceDE w:val="0"/>
        <w:autoSpaceDN w:val="0"/>
        <w:adjustRightInd w:val="0"/>
      </w:pPr>
      <w:r>
        <w:rPr>
          <w:b/>
          <w:bCs/>
        </w:rPr>
        <w:t>04-</w:t>
      </w:r>
      <w:r w:rsidR="00185CE9" w:rsidRPr="00C10CD6">
        <w:rPr>
          <w:b/>
          <w:bCs/>
        </w:rPr>
        <w:t>06</w:t>
      </w:r>
      <w:r w:rsidR="003B0EBC" w:rsidRPr="00C10CD6">
        <w:rPr>
          <w:b/>
          <w:bCs/>
        </w:rPr>
        <w:t xml:space="preserve">. </w:t>
      </w:r>
      <w:r w:rsidR="00721BD6" w:rsidRPr="00C10CD6">
        <w:rPr>
          <w:b/>
          <w:bCs/>
        </w:rPr>
        <w:tab/>
      </w:r>
      <w:r w:rsidR="00AC3FE9" w:rsidRPr="00C10CD6">
        <w:t xml:space="preserve">Review the rules for pronouncing unstressed </w:t>
      </w:r>
      <w:r w:rsidR="00AC3FE9" w:rsidRPr="00C10CD6">
        <w:rPr>
          <w:b/>
          <w:bCs/>
        </w:rPr>
        <w:t xml:space="preserve">o </w:t>
      </w:r>
      <w:r w:rsidR="00AC3FE9" w:rsidRPr="00C10CD6">
        <w:t xml:space="preserve">and </w:t>
      </w:r>
      <w:r w:rsidR="00AC3FE9" w:rsidRPr="00C10CD6">
        <w:rPr>
          <w:b/>
          <w:bCs/>
        </w:rPr>
        <w:t>e</w:t>
      </w:r>
      <w:r w:rsidR="003B0EBC" w:rsidRPr="00C10CD6">
        <w:rPr>
          <w:b/>
          <w:bCs/>
        </w:rPr>
        <w:t xml:space="preserve">. </w:t>
      </w:r>
      <w:r w:rsidR="00AC3FE9" w:rsidRPr="00C10CD6">
        <w:t>Listen to the recording and imitate the</w:t>
      </w:r>
      <w:r w:rsidR="00721BD6" w:rsidRPr="00C10CD6">
        <w:t xml:space="preserve"> </w:t>
      </w:r>
      <w:r w:rsidR="00AC3FE9" w:rsidRPr="00C10CD6">
        <w:t>pronunciation of these words as closely as you can</w:t>
      </w:r>
      <w:r w:rsidR="003B0EBC" w:rsidRPr="00C10CD6">
        <w:t xml:space="preserve">. </w:t>
      </w:r>
      <w:r w:rsidR="00AC3FE9" w:rsidRPr="00C10CD6">
        <w:t>Add other words you know to the list and</w:t>
      </w:r>
      <w:r w:rsidR="00721BD6" w:rsidRPr="00C10CD6">
        <w:t xml:space="preserve"> </w:t>
      </w:r>
      <w:r w:rsidR="00AC3FE9" w:rsidRPr="00C10CD6">
        <w:t>practice their pronunciation</w:t>
      </w:r>
      <w:r w:rsidR="003B0EBC" w:rsidRPr="00C10CD6">
        <w:t xml:space="preserve">. </w:t>
      </w:r>
      <w:r w:rsidR="008D2256" w:rsidRPr="00C10CD6">
        <w:t>When you have completed your listening, check the “listening completed” box.</w:t>
      </w:r>
    </w:p>
    <w:p w14:paraId="12C438A5" w14:textId="416688DB" w:rsidR="004A640B" w:rsidRPr="00C10CD6" w:rsidRDefault="004A640B" w:rsidP="00291EB7">
      <w:pPr>
        <w:tabs>
          <w:tab w:val="left" w:pos="360"/>
          <w:tab w:val="left" w:pos="4320"/>
        </w:tabs>
        <w:autoSpaceDE w:val="0"/>
        <w:autoSpaceDN w:val="0"/>
        <w:adjustRightInd w:val="0"/>
      </w:pPr>
    </w:p>
    <w:p w14:paraId="0CBDD17C" w14:textId="77777777" w:rsidR="004A640B" w:rsidRPr="00C10CD6" w:rsidRDefault="004A640B" w:rsidP="00291EB7">
      <w:pPr>
        <w:tabs>
          <w:tab w:val="left" w:pos="360"/>
          <w:tab w:val="left" w:pos="4320"/>
        </w:tabs>
        <w:autoSpaceDE w:val="0"/>
        <w:autoSpaceDN w:val="0"/>
        <w:adjustRightInd w:val="0"/>
      </w:pPr>
      <w:r w:rsidRPr="00C10CD6">
        <w:rPr>
          <w:bdr w:val="single" w:sz="4" w:space="0" w:color="auto"/>
        </w:rPr>
        <w:t xml:space="preserve">unstressed </w:t>
      </w:r>
      <w:r w:rsidRPr="00C10CD6">
        <w:rPr>
          <w:b/>
          <w:bCs/>
          <w:bdr w:val="single" w:sz="4" w:space="0" w:color="auto"/>
          <w:lang w:val="ru-RU"/>
        </w:rPr>
        <w:t>о</w:t>
      </w:r>
      <w:r w:rsidRPr="00C10CD6">
        <w:rPr>
          <w:b/>
          <w:bCs/>
          <w:bdr w:val="single" w:sz="4" w:space="0" w:color="auto"/>
        </w:rPr>
        <w:t xml:space="preserve"> </w:t>
      </w:r>
      <w:r w:rsidRPr="00C10CD6">
        <w:rPr>
          <w:b/>
          <w:bCs/>
          <w:bdr w:val="single" w:sz="4" w:space="0" w:color="auto"/>
        </w:rPr>
        <w:sym w:font="Wingdings" w:char="F0E8"/>
      </w:r>
      <w:r w:rsidRPr="00C10CD6">
        <w:rPr>
          <w:b/>
          <w:bCs/>
          <w:bdr w:val="single" w:sz="4" w:space="0" w:color="auto"/>
        </w:rPr>
        <w:t xml:space="preserve"> </w:t>
      </w:r>
      <w:r w:rsidRPr="00C10CD6">
        <w:rPr>
          <w:bdr w:val="single" w:sz="4" w:space="0" w:color="auto"/>
        </w:rPr>
        <w:t>[</w:t>
      </w:r>
      <w:r w:rsidRPr="00C10CD6">
        <w:rPr>
          <w:bdr w:val="single" w:sz="4" w:space="0" w:color="auto"/>
          <w:lang w:val="ru-RU"/>
        </w:rPr>
        <w:t>а</w:t>
      </w:r>
      <w:r w:rsidRPr="00C10CD6">
        <w:rPr>
          <w:bdr w:val="single" w:sz="4" w:space="0" w:color="auto"/>
        </w:rPr>
        <w:t>] or [ə]</w:t>
      </w:r>
      <w:r w:rsidRPr="00C10CD6">
        <w:t xml:space="preserve"> </w:t>
      </w:r>
      <w:r w:rsidRPr="00C10CD6">
        <w:tab/>
      </w:r>
      <w:r w:rsidRPr="00C10CD6">
        <w:rPr>
          <w:bdr w:val="single" w:sz="4" w:space="0" w:color="auto"/>
        </w:rPr>
        <w:t xml:space="preserve">unstressed </w:t>
      </w:r>
      <w:r w:rsidRPr="00C10CD6">
        <w:rPr>
          <w:b/>
          <w:bCs/>
          <w:bdr w:val="single" w:sz="4" w:space="0" w:color="auto"/>
          <w:lang w:val="ru-RU"/>
        </w:rPr>
        <w:t>е</w:t>
      </w:r>
      <w:r w:rsidRPr="00C10CD6">
        <w:rPr>
          <w:b/>
          <w:bCs/>
          <w:bdr w:val="single" w:sz="4" w:space="0" w:color="auto"/>
        </w:rPr>
        <w:t xml:space="preserve"> </w:t>
      </w:r>
      <w:r w:rsidRPr="00C10CD6">
        <w:rPr>
          <w:b/>
          <w:bCs/>
          <w:bdr w:val="single" w:sz="4" w:space="0" w:color="auto"/>
        </w:rPr>
        <w:sym w:font="Wingdings" w:char="F0E8"/>
      </w:r>
      <w:r w:rsidRPr="00C10CD6">
        <w:rPr>
          <w:b/>
          <w:bCs/>
          <w:bdr w:val="single" w:sz="4" w:space="0" w:color="auto"/>
        </w:rPr>
        <w:t xml:space="preserve"> </w:t>
      </w:r>
      <w:r w:rsidRPr="00C10CD6">
        <w:rPr>
          <w:bdr w:val="single" w:sz="4" w:space="0" w:color="auto"/>
        </w:rPr>
        <w:t>[I]</w:t>
      </w:r>
    </w:p>
    <w:p w14:paraId="2DB22549" w14:textId="77777777" w:rsidR="004A640B" w:rsidRPr="00C10CD6" w:rsidRDefault="004A640B" w:rsidP="00291EB7">
      <w:pPr>
        <w:tabs>
          <w:tab w:val="left" w:pos="360"/>
        </w:tabs>
        <w:autoSpaceDE w:val="0"/>
        <w:autoSpaceDN w:val="0"/>
        <w:adjustRightInd w:val="0"/>
      </w:pPr>
    </w:p>
    <w:p w14:paraId="264D1F56" w14:textId="77777777" w:rsidR="00AC3FE9" w:rsidRPr="00C10CD6" w:rsidRDefault="00721BD6" w:rsidP="00291EB7">
      <w:pPr>
        <w:tabs>
          <w:tab w:val="left" w:pos="360"/>
          <w:tab w:val="left" w:pos="4320"/>
        </w:tabs>
        <w:autoSpaceDE w:val="0"/>
        <w:autoSpaceDN w:val="0"/>
        <w:adjustRightInd w:val="0"/>
        <w:rPr>
          <w:lang w:val="ru-RU"/>
        </w:rPr>
      </w:pPr>
      <w:r w:rsidRPr="00C10CD6">
        <w:rPr>
          <w:lang w:val="ru-RU"/>
        </w:rPr>
        <w:t>1</w:t>
      </w:r>
      <w:r w:rsidR="003B0EBC" w:rsidRPr="00C10CD6">
        <w:rPr>
          <w:lang w:val="ru-RU"/>
        </w:rPr>
        <w:t xml:space="preserve">. </w:t>
      </w:r>
      <w:r w:rsidRPr="00C10CD6">
        <w:rPr>
          <w:lang w:val="ru-RU"/>
        </w:rPr>
        <w:tab/>
      </w:r>
      <w:r w:rsidR="003B0EBC" w:rsidRPr="00C10CD6">
        <w:rPr>
          <w:lang w:val="ru-RU"/>
        </w:rPr>
        <w:t>проф</w:t>
      </w:r>
      <w:r w:rsidR="004A640B" w:rsidRPr="00C10CD6">
        <w:rPr>
          <w:lang w:val="ru-RU"/>
        </w:rPr>
        <w:t>е</w:t>
      </w:r>
      <w:r w:rsidR="003B0EBC" w:rsidRPr="00C10CD6">
        <w:rPr>
          <w:lang w:val="ru-RU"/>
        </w:rPr>
        <w:t>ссор</w:t>
      </w:r>
      <w:r w:rsidR="00AC3FE9" w:rsidRPr="00C10CD6">
        <w:rPr>
          <w:lang w:val="ru-RU"/>
        </w:rPr>
        <w:t xml:space="preserve"> </w:t>
      </w:r>
      <w:r w:rsidR="00365867" w:rsidRPr="00C10CD6">
        <w:rPr>
          <w:lang w:val="ru-RU"/>
        </w:rPr>
        <w:tab/>
        <w:t xml:space="preserve">7. </w:t>
      </w:r>
      <w:r w:rsidR="00365867" w:rsidRPr="00C10CD6">
        <w:rPr>
          <w:lang w:val="ru-RU"/>
        </w:rPr>
        <w:tab/>
        <w:t>немецкий</w:t>
      </w:r>
    </w:p>
    <w:p w14:paraId="77B7FA75" w14:textId="77777777" w:rsidR="00AC3FE9" w:rsidRPr="00C10CD6" w:rsidRDefault="00721BD6" w:rsidP="00291EB7">
      <w:pPr>
        <w:tabs>
          <w:tab w:val="left" w:pos="360"/>
          <w:tab w:val="left" w:pos="4320"/>
        </w:tabs>
        <w:autoSpaceDE w:val="0"/>
        <w:autoSpaceDN w:val="0"/>
        <w:adjustRightInd w:val="0"/>
        <w:rPr>
          <w:lang w:val="ru-RU"/>
        </w:rPr>
      </w:pPr>
      <w:r w:rsidRPr="00C10CD6">
        <w:rPr>
          <w:lang w:val="ru-RU"/>
        </w:rPr>
        <w:t>2</w:t>
      </w:r>
      <w:r w:rsidR="003B0EBC" w:rsidRPr="00C10CD6">
        <w:rPr>
          <w:lang w:val="ru-RU"/>
        </w:rPr>
        <w:t xml:space="preserve">. </w:t>
      </w:r>
      <w:r w:rsidRPr="00C10CD6">
        <w:rPr>
          <w:lang w:val="ru-RU"/>
        </w:rPr>
        <w:tab/>
      </w:r>
      <w:r w:rsidR="00AC3FE9" w:rsidRPr="00C10CD6">
        <w:rPr>
          <w:lang w:val="ru-RU"/>
        </w:rPr>
        <w:t>пол</w:t>
      </w:r>
      <w:r w:rsidR="003B0EBC" w:rsidRPr="00C10CD6">
        <w:rPr>
          <w:lang w:val="ru-RU"/>
        </w:rPr>
        <w:t>и</w:t>
      </w:r>
      <w:r w:rsidR="00AC3FE9" w:rsidRPr="00C10CD6">
        <w:rPr>
          <w:lang w:val="ru-RU"/>
        </w:rPr>
        <w:t xml:space="preserve">тика </w:t>
      </w:r>
      <w:r w:rsidR="00365867" w:rsidRPr="00C10CD6">
        <w:rPr>
          <w:lang w:val="ru-RU"/>
        </w:rPr>
        <w:tab/>
        <w:t xml:space="preserve">8. </w:t>
      </w:r>
      <w:r w:rsidR="00365867" w:rsidRPr="00C10CD6">
        <w:rPr>
          <w:lang w:val="ru-RU"/>
        </w:rPr>
        <w:tab/>
        <w:t>сейчас</w:t>
      </w:r>
    </w:p>
    <w:p w14:paraId="68106100" w14:textId="77777777" w:rsidR="00AC3FE9" w:rsidRPr="00C10CD6" w:rsidRDefault="00721BD6" w:rsidP="00291EB7">
      <w:pPr>
        <w:tabs>
          <w:tab w:val="left" w:pos="360"/>
          <w:tab w:val="left" w:pos="4320"/>
        </w:tabs>
        <w:autoSpaceDE w:val="0"/>
        <w:autoSpaceDN w:val="0"/>
        <w:adjustRightInd w:val="0"/>
        <w:rPr>
          <w:lang w:val="ru-RU"/>
        </w:rPr>
      </w:pPr>
      <w:r w:rsidRPr="00C10CD6">
        <w:rPr>
          <w:lang w:val="ru-RU"/>
        </w:rPr>
        <w:t>3</w:t>
      </w:r>
      <w:r w:rsidR="003B0EBC" w:rsidRPr="00C10CD6">
        <w:rPr>
          <w:lang w:val="ru-RU"/>
        </w:rPr>
        <w:t xml:space="preserve">. </w:t>
      </w:r>
      <w:r w:rsidRPr="00C10CD6">
        <w:rPr>
          <w:lang w:val="ru-RU"/>
        </w:rPr>
        <w:tab/>
      </w:r>
      <w:r w:rsidR="00AC3FE9" w:rsidRPr="00C10CD6">
        <w:rPr>
          <w:lang w:val="ru-RU"/>
        </w:rPr>
        <w:t>поним</w:t>
      </w:r>
      <w:r w:rsidR="003B0EBC" w:rsidRPr="00C10CD6">
        <w:rPr>
          <w:lang w:val="ru-RU"/>
        </w:rPr>
        <w:t>а</w:t>
      </w:r>
      <w:r w:rsidR="00AC3FE9" w:rsidRPr="00C10CD6">
        <w:rPr>
          <w:lang w:val="ru-RU"/>
        </w:rPr>
        <w:t xml:space="preserve">ю </w:t>
      </w:r>
      <w:r w:rsidR="00365867" w:rsidRPr="00C10CD6">
        <w:rPr>
          <w:lang w:val="ru-RU"/>
        </w:rPr>
        <w:tab/>
        <w:t xml:space="preserve">9. </w:t>
      </w:r>
      <w:r w:rsidR="00365867" w:rsidRPr="00C10CD6">
        <w:rPr>
          <w:lang w:val="ru-RU"/>
        </w:rPr>
        <w:tab/>
        <w:t>математика</w:t>
      </w:r>
    </w:p>
    <w:p w14:paraId="576618A3" w14:textId="77777777" w:rsidR="00AC3FE9" w:rsidRPr="00C10CD6" w:rsidRDefault="00721BD6" w:rsidP="00291EB7">
      <w:pPr>
        <w:tabs>
          <w:tab w:val="left" w:pos="360"/>
          <w:tab w:val="left" w:pos="4320"/>
        </w:tabs>
        <w:autoSpaceDE w:val="0"/>
        <w:autoSpaceDN w:val="0"/>
        <w:adjustRightInd w:val="0"/>
        <w:rPr>
          <w:lang w:val="ru-RU"/>
        </w:rPr>
      </w:pPr>
      <w:r w:rsidRPr="00C10CD6">
        <w:rPr>
          <w:lang w:val="ru-RU"/>
        </w:rPr>
        <w:t>4</w:t>
      </w:r>
      <w:r w:rsidR="003B0EBC" w:rsidRPr="00C10CD6">
        <w:rPr>
          <w:lang w:val="ru-RU"/>
        </w:rPr>
        <w:t xml:space="preserve">. </w:t>
      </w:r>
      <w:r w:rsidRPr="00C10CD6">
        <w:rPr>
          <w:lang w:val="ru-RU"/>
        </w:rPr>
        <w:tab/>
      </w:r>
      <w:r w:rsidR="00AC3FE9" w:rsidRPr="00C10CD6">
        <w:rPr>
          <w:lang w:val="ru-RU"/>
        </w:rPr>
        <w:t>биол</w:t>
      </w:r>
      <w:r w:rsidR="003B0EBC" w:rsidRPr="00C10CD6">
        <w:rPr>
          <w:lang w:val="ru-RU"/>
        </w:rPr>
        <w:t>о</w:t>
      </w:r>
      <w:r w:rsidR="00AC3FE9" w:rsidRPr="00C10CD6">
        <w:rPr>
          <w:lang w:val="ru-RU"/>
        </w:rPr>
        <w:t xml:space="preserve">гия </w:t>
      </w:r>
      <w:r w:rsidR="00365867" w:rsidRPr="00C10CD6">
        <w:rPr>
          <w:lang w:val="ru-RU"/>
        </w:rPr>
        <w:tab/>
        <w:t xml:space="preserve">10. </w:t>
      </w:r>
      <w:r w:rsidR="00365867" w:rsidRPr="00C10CD6">
        <w:rPr>
          <w:lang w:val="ru-RU"/>
        </w:rPr>
        <w:tab/>
        <w:t>литература</w:t>
      </w:r>
    </w:p>
    <w:p w14:paraId="02CC04AD" w14:textId="77777777" w:rsidR="00AC3FE9" w:rsidRPr="00C10CD6" w:rsidRDefault="00721BD6" w:rsidP="00291EB7">
      <w:pPr>
        <w:tabs>
          <w:tab w:val="left" w:pos="360"/>
          <w:tab w:val="left" w:pos="4320"/>
        </w:tabs>
        <w:autoSpaceDE w:val="0"/>
        <w:autoSpaceDN w:val="0"/>
        <w:adjustRightInd w:val="0"/>
        <w:rPr>
          <w:lang w:val="ru-RU"/>
        </w:rPr>
      </w:pPr>
      <w:r w:rsidRPr="00C10CD6">
        <w:rPr>
          <w:lang w:val="ru-RU"/>
        </w:rPr>
        <w:t>5</w:t>
      </w:r>
      <w:r w:rsidR="003B0EBC" w:rsidRPr="00C10CD6">
        <w:rPr>
          <w:lang w:val="ru-RU"/>
        </w:rPr>
        <w:t xml:space="preserve">. </w:t>
      </w:r>
      <w:r w:rsidRPr="00C10CD6">
        <w:rPr>
          <w:lang w:val="ru-RU"/>
        </w:rPr>
        <w:tab/>
      </w:r>
      <w:r w:rsidR="00AC3FE9" w:rsidRPr="00C10CD6">
        <w:rPr>
          <w:lang w:val="ru-RU"/>
        </w:rPr>
        <w:t>филос</w:t>
      </w:r>
      <w:r w:rsidR="003B0EBC" w:rsidRPr="00C10CD6">
        <w:rPr>
          <w:lang w:val="ru-RU"/>
        </w:rPr>
        <w:t>о</w:t>
      </w:r>
      <w:r w:rsidR="00AC3FE9" w:rsidRPr="00C10CD6">
        <w:rPr>
          <w:lang w:val="ru-RU"/>
        </w:rPr>
        <w:t xml:space="preserve">фия </w:t>
      </w:r>
      <w:r w:rsidR="00365867" w:rsidRPr="00C10CD6">
        <w:rPr>
          <w:lang w:val="ru-RU"/>
        </w:rPr>
        <w:tab/>
        <w:t xml:space="preserve">11. </w:t>
      </w:r>
      <w:r w:rsidR="00365867" w:rsidRPr="00C10CD6">
        <w:rPr>
          <w:lang w:val="ru-RU"/>
        </w:rPr>
        <w:tab/>
        <w:t>телефон</w:t>
      </w:r>
    </w:p>
    <w:p w14:paraId="67DC240E" w14:textId="77777777" w:rsidR="00AC3FE9" w:rsidRPr="00C10CD6" w:rsidRDefault="00721BD6" w:rsidP="00291EB7">
      <w:pPr>
        <w:tabs>
          <w:tab w:val="left" w:pos="360"/>
          <w:tab w:val="left" w:pos="4320"/>
        </w:tabs>
        <w:autoSpaceDE w:val="0"/>
        <w:autoSpaceDN w:val="0"/>
        <w:adjustRightInd w:val="0"/>
      </w:pPr>
      <w:r w:rsidRPr="00C10CD6">
        <w:rPr>
          <w:lang w:val="ru-RU"/>
        </w:rPr>
        <w:t>6</w:t>
      </w:r>
      <w:r w:rsidR="003B0EBC" w:rsidRPr="00C10CD6">
        <w:rPr>
          <w:lang w:val="ru-RU"/>
        </w:rPr>
        <w:t xml:space="preserve">. </w:t>
      </w:r>
      <w:r w:rsidRPr="00C10CD6">
        <w:rPr>
          <w:lang w:val="ru-RU"/>
        </w:rPr>
        <w:tab/>
      </w:r>
      <w:r w:rsidR="00AC3FE9" w:rsidRPr="00C10CD6">
        <w:rPr>
          <w:lang w:val="ru-RU"/>
        </w:rPr>
        <w:t>говор</w:t>
      </w:r>
      <w:r w:rsidR="003B0EBC" w:rsidRPr="00C10CD6">
        <w:rPr>
          <w:lang w:val="ru-RU"/>
        </w:rPr>
        <w:t>ю</w:t>
      </w:r>
      <w:r w:rsidR="00AC3FE9" w:rsidRPr="00C10CD6">
        <w:t xml:space="preserve"> </w:t>
      </w:r>
      <w:r w:rsidR="00365867" w:rsidRPr="00C10CD6">
        <w:tab/>
        <w:t xml:space="preserve">12. </w:t>
      </w:r>
      <w:r w:rsidR="00365867" w:rsidRPr="00C10CD6">
        <w:tab/>
      </w:r>
      <w:r w:rsidR="00365867" w:rsidRPr="00C10CD6">
        <w:rPr>
          <w:lang w:val="ru-RU"/>
        </w:rPr>
        <w:t>преподаватель</w:t>
      </w:r>
    </w:p>
    <w:p w14:paraId="5ED8CA72" w14:textId="483DA259" w:rsidR="00435688" w:rsidRPr="00C10CD6" w:rsidRDefault="00435688" w:rsidP="00C10CD6">
      <w:pPr>
        <w:tabs>
          <w:tab w:val="left" w:pos="360"/>
        </w:tabs>
        <w:autoSpaceDE w:val="0"/>
        <w:autoSpaceDN w:val="0"/>
        <w:adjustRightInd w:val="0"/>
        <w:spacing w:line="276" w:lineRule="auto"/>
      </w:pPr>
    </w:p>
    <w:p w14:paraId="2301011B" w14:textId="606A51FD" w:rsidR="00632858" w:rsidRPr="00C10CD6" w:rsidRDefault="00C10CD6" w:rsidP="00C10CD6">
      <w:pPr>
        <w:tabs>
          <w:tab w:val="left" w:pos="360"/>
        </w:tabs>
        <w:autoSpaceDE w:val="0"/>
        <w:autoSpaceDN w:val="0"/>
        <w:adjustRightInd w:val="0"/>
        <w:spacing w:line="276" w:lineRule="auto"/>
      </w:pPr>
      <w:r>
        <w:rPr>
          <w:b/>
          <w:bCs/>
        </w:rPr>
        <w:t>04-</w:t>
      </w:r>
      <w:r w:rsidR="008D2256" w:rsidRPr="00C10CD6">
        <w:rPr>
          <w:b/>
          <w:bCs/>
        </w:rPr>
        <w:t>07</w:t>
      </w:r>
      <w:r w:rsidR="003B0EBC" w:rsidRPr="00C10CD6">
        <w:rPr>
          <w:b/>
          <w:bCs/>
        </w:rPr>
        <w:t>.</w:t>
      </w:r>
      <w:r w:rsidR="003B0EBC" w:rsidRPr="00C10CD6">
        <w:rPr>
          <w:b/>
          <w:bCs/>
        </w:rPr>
        <w:tab/>
      </w:r>
      <w:r w:rsidR="00AC3FE9" w:rsidRPr="00C10CD6">
        <w:t>In the words below</w:t>
      </w:r>
      <w:r w:rsidR="003B0EBC" w:rsidRPr="00C10CD6">
        <w:t xml:space="preserve">, </w:t>
      </w:r>
      <w:r w:rsidR="00AC3FE9" w:rsidRPr="00C10CD6">
        <w:rPr>
          <w:b/>
          <w:bCs/>
          <w:lang w:val="ru-RU"/>
        </w:rPr>
        <w:t>ь</w:t>
      </w:r>
      <w:r w:rsidR="00AC3FE9" w:rsidRPr="00C10CD6">
        <w:rPr>
          <w:b/>
          <w:bCs/>
        </w:rPr>
        <w:t xml:space="preserve"> </w:t>
      </w:r>
      <w:r w:rsidR="00AC3FE9" w:rsidRPr="00C10CD6">
        <w:t xml:space="preserve">indicates the softness (palatalization) of the preceding </w:t>
      </w:r>
      <w:r w:rsidR="00AC3FE9" w:rsidRPr="00C10CD6">
        <w:rPr>
          <w:b/>
          <w:bCs/>
          <w:lang w:val="ru-RU"/>
        </w:rPr>
        <w:t>л</w:t>
      </w:r>
      <w:r w:rsidR="003B0EBC" w:rsidRPr="00C10CD6">
        <w:rPr>
          <w:b/>
          <w:bCs/>
        </w:rPr>
        <w:t xml:space="preserve">. </w:t>
      </w:r>
      <w:r w:rsidR="00AC3FE9" w:rsidRPr="00C10CD6">
        <w:t>Recall that</w:t>
      </w:r>
      <w:r w:rsidR="003B0EBC" w:rsidRPr="00C10CD6">
        <w:t xml:space="preserve"> </w:t>
      </w:r>
      <w:r w:rsidR="00AC3FE9" w:rsidRPr="00C10CD6">
        <w:t>palatalization means pronouncing a consonant with the middle portion of the tongue raised</w:t>
      </w:r>
      <w:r w:rsidR="003B0EBC" w:rsidRPr="00C10CD6">
        <w:t xml:space="preserve"> </w:t>
      </w:r>
      <w:r w:rsidR="00AC3FE9" w:rsidRPr="00C10CD6">
        <w:t>toward the palate</w:t>
      </w:r>
      <w:r w:rsidR="003B0EBC" w:rsidRPr="00C10CD6">
        <w:t xml:space="preserve">. </w:t>
      </w:r>
      <w:r w:rsidR="00632858" w:rsidRPr="00291EB7">
        <w:t xml:space="preserve">Listen to the following </w:t>
      </w:r>
      <w:r w:rsidR="008C6B42" w:rsidRPr="00291EB7">
        <w:t xml:space="preserve">familiar </w:t>
      </w:r>
      <w:r w:rsidR="00632858" w:rsidRPr="00291EB7">
        <w:t xml:space="preserve">words and imitate </w:t>
      </w:r>
      <w:r w:rsidR="00AC3FE9" w:rsidRPr="00291EB7">
        <w:t xml:space="preserve">the pronunciation of </w:t>
      </w:r>
      <w:r w:rsidR="00632858" w:rsidRPr="00291EB7">
        <w:t xml:space="preserve">the palatalized </w:t>
      </w:r>
      <w:r w:rsidR="00632858" w:rsidRPr="00291EB7">
        <w:rPr>
          <w:b/>
          <w:bCs/>
        </w:rPr>
        <w:t>l</w:t>
      </w:r>
      <w:r w:rsidR="00632858" w:rsidRPr="00291EB7">
        <w:t xml:space="preserve">, </w:t>
      </w:r>
      <w:r w:rsidR="00AC3FE9" w:rsidRPr="00291EB7">
        <w:rPr>
          <w:b/>
          <w:bCs/>
        </w:rPr>
        <w:t>ль</w:t>
      </w:r>
      <w:r w:rsidR="00632858" w:rsidRPr="00291EB7">
        <w:t>,</w:t>
      </w:r>
      <w:r w:rsidR="00AC3FE9" w:rsidRPr="00291EB7">
        <w:t xml:space="preserve"> in these words</w:t>
      </w:r>
      <w:r w:rsidR="00AC3FE9" w:rsidRPr="00C10CD6">
        <w:t xml:space="preserve"> as closely as you can</w:t>
      </w:r>
      <w:r w:rsidR="003B0EBC" w:rsidRPr="00C10CD6">
        <w:t xml:space="preserve">. </w:t>
      </w:r>
    </w:p>
    <w:p w14:paraId="789426EC" w14:textId="6052F3C0" w:rsidR="00AC3FE9" w:rsidRPr="00C10CD6" w:rsidRDefault="00AC3FE9" w:rsidP="00C10CD6">
      <w:pPr>
        <w:tabs>
          <w:tab w:val="left" w:pos="360"/>
        </w:tabs>
        <w:autoSpaceDE w:val="0"/>
        <w:autoSpaceDN w:val="0"/>
        <w:adjustRightInd w:val="0"/>
        <w:spacing w:line="276" w:lineRule="auto"/>
      </w:pPr>
    </w:p>
    <w:p w14:paraId="66A61BD3" w14:textId="77777777" w:rsidR="00AC3FE9" w:rsidRPr="00C10CD6" w:rsidRDefault="00721BD6" w:rsidP="00C10CD6">
      <w:pPr>
        <w:tabs>
          <w:tab w:val="left" w:pos="360"/>
        </w:tabs>
        <w:autoSpaceDE w:val="0"/>
        <w:autoSpaceDN w:val="0"/>
        <w:adjustRightInd w:val="0"/>
        <w:spacing w:line="276" w:lineRule="auto"/>
        <w:rPr>
          <w:lang w:val="ru-RU"/>
        </w:rPr>
      </w:pPr>
      <w:r w:rsidRPr="00C10CD6">
        <w:rPr>
          <w:lang w:val="ru-RU"/>
        </w:rPr>
        <w:t>1</w:t>
      </w:r>
      <w:r w:rsidR="003B0EBC" w:rsidRPr="00C10CD6">
        <w:rPr>
          <w:lang w:val="ru-RU"/>
        </w:rPr>
        <w:t xml:space="preserve">. </w:t>
      </w:r>
      <w:r w:rsidRPr="00C10CD6">
        <w:rPr>
          <w:lang w:val="ru-RU"/>
        </w:rPr>
        <w:tab/>
      </w:r>
      <w:r w:rsidR="00AC3FE9" w:rsidRPr="00C10CD6">
        <w:rPr>
          <w:lang w:val="ru-RU"/>
        </w:rPr>
        <w:t>специ</w:t>
      </w:r>
      <w:r w:rsidR="003B0EBC" w:rsidRPr="00C10CD6">
        <w:rPr>
          <w:lang w:val="ru-RU"/>
        </w:rPr>
        <w:t>а</w:t>
      </w:r>
      <w:r w:rsidR="00AC3FE9" w:rsidRPr="00C10CD6">
        <w:rPr>
          <w:lang w:val="ru-RU"/>
        </w:rPr>
        <w:t>льность</w:t>
      </w:r>
    </w:p>
    <w:p w14:paraId="0D8663AB" w14:textId="77777777" w:rsidR="00AC3FE9" w:rsidRPr="00C10CD6" w:rsidRDefault="00721BD6" w:rsidP="00C10CD6">
      <w:pPr>
        <w:tabs>
          <w:tab w:val="left" w:pos="360"/>
        </w:tabs>
        <w:autoSpaceDE w:val="0"/>
        <w:autoSpaceDN w:val="0"/>
        <w:adjustRightInd w:val="0"/>
        <w:spacing w:line="276" w:lineRule="auto"/>
        <w:rPr>
          <w:lang w:val="ru-RU"/>
        </w:rPr>
      </w:pPr>
      <w:r w:rsidRPr="00C10CD6">
        <w:rPr>
          <w:lang w:val="ru-RU"/>
        </w:rPr>
        <w:t>2</w:t>
      </w:r>
      <w:r w:rsidR="003B0EBC" w:rsidRPr="00C10CD6">
        <w:rPr>
          <w:lang w:val="ru-RU"/>
        </w:rPr>
        <w:t xml:space="preserve">. </w:t>
      </w:r>
      <w:r w:rsidRPr="00C10CD6">
        <w:rPr>
          <w:lang w:val="ru-RU"/>
        </w:rPr>
        <w:tab/>
      </w:r>
      <w:r w:rsidR="00AC3FE9" w:rsidRPr="00C10CD6">
        <w:rPr>
          <w:lang w:val="ru-RU"/>
        </w:rPr>
        <w:t>фильм</w:t>
      </w:r>
    </w:p>
    <w:p w14:paraId="77AA4DD1" w14:textId="77777777" w:rsidR="00AC3FE9" w:rsidRPr="00C10CD6" w:rsidRDefault="00721BD6" w:rsidP="00C10CD6">
      <w:pPr>
        <w:tabs>
          <w:tab w:val="left" w:pos="360"/>
        </w:tabs>
        <w:autoSpaceDE w:val="0"/>
        <w:autoSpaceDN w:val="0"/>
        <w:adjustRightInd w:val="0"/>
        <w:spacing w:line="276" w:lineRule="auto"/>
        <w:rPr>
          <w:lang w:val="ru-RU"/>
        </w:rPr>
      </w:pPr>
      <w:r w:rsidRPr="00C10CD6">
        <w:rPr>
          <w:lang w:val="ru-RU"/>
        </w:rPr>
        <w:t>3</w:t>
      </w:r>
      <w:r w:rsidR="003B0EBC" w:rsidRPr="00C10CD6">
        <w:rPr>
          <w:lang w:val="ru-RU"/>
        </w:rPr>
        <w:t xml:space="preserve">. </w:t>
      </w:r>
      <w:r w:rsidRPr="00C10CD6">
        <w:rPr>
          <w:lang w:val="ru-RU"/>
        </w:rPr>
        <w:tab/>
      </w:r>
      <w:r w:rsidR="00AC3FE9" w:rsidRPr="00C10CD6">
        <w:rPr>
          <w:lang w:val="ru-RU"/>
        </w:rPr>
        <w:t>т</w:t>
      </w:r>
      <w:r w:rsidR="003B0EBC" w:rsidRPr="00C10CD6">
        <w:rPr>
          <w:lang w:val="ru-RU"/>
        </w:rPr>
        <w:t>о</w:t>
      </w:r>
      <w:r w:rsidR="00AC3FE9" w:rsidRPr="00C10CD6">
        <w:rPr>
          <w:lang w:val="ru-RU"/>
        </w:rPr>
        <w:t>лько</w:t>
      </w:r>
    </w:p>
    <w:p w14:paraId="5B783BB1" w14:textId="77777777" w:rsidR="00AC3FE9" w:rsidRPr="00C10CD6" w:rsidRDefault="00721BD6" w:rsidP="00C10CD6">
      <w:pPr>
        <w:tabs>
          <w:tab w:val="left" w:pos="360"/>
        </w:tabs>
        <w:autoSpaceDE w:val="0"/>
        <w:autoSpaceDN w:val="0"/>
        <w:adjustRightInd w:val="0"/>
        <w:spacing w:line="276" w:lineRule="auto"/>
        <w:rPr>
          <w:lang w:val="ru-RU"/>
        </w:rPr>
      </w:pPr>
      <w:r w:rsidRPr="00C10CD6">
        <w:rPr>
          <w:lang w:val="ru-RU"/>
        </w:rPr>
        <w:t>4</w:t>
      </w:r>
      <w:r w:rsidR="003B0EBC" w:rsidRPr="00C10CD6">
        <w:rPr>
          <w:lang w:val="ru-RU"/>
        </w:rPr>
        <w:t xml:space="preserve">. </w:t>
      </w:r>
      <w:r w:rsidRPr="00C10CD6">
        <w:rPr>
          <w:lang w:val="ru-RU"/>
        </w:rPr>
        <w:tab/>
      </w:r>
      <w:r w:rsidR="003B0EBC" w:rsidRPr="00C10CD6">
        <w:rPr>
          <w:lang w:val="ru-RU"/>
        </w:rPr>
        <w:t>факульт</w:t>
      </w:r>
      <w:r w:rsidR="004A640B" w:rsidRPr="00C10CD6">
        <w:rPr>
          <w:lang w:val="ru-RU"/>
        </w:rPr>
        <w:t>е</w:t>
      </w:r>
      <w:r w:rsidR="003B0EBC" w:rsidRPr="00C10CD6">
        <w:rPr>
          <w:lang w:val="ru-RU"/>
        </w:rPr>
        <w:t>т</w:t>
      </w:r>
    </w:p>
    <w:p w14:paraId="2E96DD61" w14:textId="77777777" w:rsidR="00AC3FE9" w:rsidRPr="00C10CD6" w:rsidRDefault="00721BD6" w:rsidP="00C10CD6">
      <w:pPr>
        <w:tabs>
          <w:tab w:val="left" w:pos="360"/>
        </w:tabs>
        <w:autoSpaceDE w:val="0"/>
        <w:autoSpaceDN w:val="0"/>
        <w:adjustRightInd w:val="0"/>
        <w:spacing w:line="276" w:lineRule="auto"/>
        <w:rPr>
          <w:lang w:val="ru-RU"/>
        </w:rPr>
      </w:pPr>
      <w:r w:rsidRPr="00C10CD6">
        <w:rPr>
          <w:lang w:val="ru-RU"/>
        </w:rPr>
        <w:t>5</w:t>
      </w:r>
      <w:r w:rsidR="003B0EBC" w:rsidRPr="00C10CD6">
        <w:rPr>
          <w:lang w:val="ru-RU"/>
        </w:rPr>
        <w:t xml:space="preserve">. </w:t>
      </w:r>
      <w:r w:rsidRPr="00C10CD6">
        <w:rPr>
          <w:lang w:val="ru-RU"/>
        </w:rPr>
        <w:tab/>
      </w:r>
      <w:r w:rsidR="00AC3FE9" w:rsidRPr="00C10CD6">
        <w:rPr>
          <w:lang w:val="ru-RU"/>
        </w:rPr>
        <w:t>автомоб</w:t>
      </w:r>
      <w:r w:rsidR="003B0EBC" w:rsidRPr="00C10CD6">
        <w:rPr>
          <w:lang w:val="ru-RU"/>
        </w:rPr>
        <w:t>и</w:t>
      </w:r>
      <w:r w:rsidR="00AC3FE9" w:rsidRPr="00C10CD6">
        <w:rPr>
          <w:lang w:val="ru-RU"/>
        </w:rPr>
        <w:t>ль</w:t>
      </w:r>
    </w:p>
    <w:p w14:paraId="6CB7912D" w14:textId="695DEB75" w:rsidR="00AC3FE9" w:rsidRPr="00C10CD6" w:rsidRDefault="00721BD6" w:rsidP="00C10CD6">
      <w:pPr>
        <w:tabs>
          <w:tab w:val="left" w:pos="360"/>
        </w:tabs>
        <w:autoSpaceDE w:val="0"/>
        <w:autoSpaceDN w:val="0"/>
        <w:adjustRightInd w:val="0"/>
        <w:spacing w:line="276" w:lineRule="auto"/>
      </w:pPr>
      <w:r w:rsidRPr="00C10CD6">
        <w:rPr>
          <w:lang w:val="ru-RU"/>
        </w:rPr>
        <w:t>6</w:t>
      </w:r>
      <w:r w:rsidR="003B0EBC" w:rsidRPr="00C10CD6">
        <w:rPr>
          <w:lang w:val="ru-RU"/>
        </w:rPr>
        <w:t xml:space="preserve">. </w:t>
      </w:r>
      <w:r w:rsidRPr="00C10CD6">
        <w:rPr>
          <w:lang w:val="ru-RU"/>
        </w:rPr>
        <w:tab/>
      </w:r>
      <w:r w:rsidR="00AC3FE9" w:rsidRPr="00C10CD6">
        <w:rPr>
          <w:lang w:val="ru-RU"/>
        </w:rPr>
        <w:t>преподав</w:t>
      </w:r>
      <w:r w:rsidR="003B0EBC" w:rsidRPr="00C10CD6">
        <w:rPr>
          <w:lang w:val="ru-RU"/>
        </w:rPr>
        <w:t>а</w:t>
      </w:r>
      <w:r w:rsidR="00AC3FE9" w:rsidRPr="00C10CD6">
        <w:rPr>
          <w:lang w:val="ru-RU"/>
        </w:rPr>
        <w:t>тель</w:t>
      </w:r>
    </w:p>
    <w:p w14:paraId="3D1EDB0A" w14:textId="77777777" w:rsidR="003B0EBC" w:rsidRPr="00C10CD6" w:rsidRDefault="003B0EBC" w:rsidP="00C10CD6">
      <w:pPr>
        <w:spacing w:after="200" w:line="276" w:lineRule="auto"/>
        <w:rPr>
          <w:b/>
          <w:bCs/>
        </w:rPr>
      </w:pPr>
      <w:r w:rsidRPr="00C10CD6">
        <w:br w:type="page"/>
      </w:r>
    </w:p>
    <w:p w14:paraId="3ABC1865" w14:textId="523A4FB7" w:rsidR="00AC3FE9" w:rsidRPr="00291EB7" w:rsidRDefault="0011174B" w:rsidP="00C10CD6">
      <w:pPr>
        <w:tabs>
          <w:tab w:val="left" w:pos="360"/>
        </w:tabs>
        <w:autoSpaceDE w:val="0"/>
        <w:autoSpaceDN w:val="0"/>
        <w:adjustRightInd w:val="0"/>
        <w:spacing w:line="276" w:lineRule="auto"/>
        <w:rPr>
          <w:b/>
          <w:bCs/>
          <w:sz w:val="36"/>
          <w:szCs w:val="36"/>
        </w:rPr>
      </w:pPr>
      <w:r w:rsidRPr="00291EB7">
        <w:rPr>
          <w:b/>
          <w:bCs/>
          <w:sz w:val="36"/>
          <w:szCs w:val="36"/>
          <w:lang w:val="ru-RU"/>
        </w:rPr>
        <w:lastRenderedPageBreak/>
        <w:t>Письменные</w:t>
      </w:r>
      <w:r w:rsidR="00AC3FE9" w:rsidRPr="00291EB7">
        <w:rPr>
          <w:b/>
          <w:bCs/>
          <w:sz w:val="36"/>
          <w:szCs w:val="36"/>
        </w:rPr>
        <w:t xml:space="preserve"> </w:t>
      </w:r>
      <w:r w:rsidRPr="00291EB7">
        <w:rPr>
          <w:b/>
          <w:bCs/>
          <w:sz w:val="36"/>
          <w:szCs w:val="36"/>
          <w:lang w:val="ru-RU"/>
        </w:rPr>
        <w:t>упражнения</w:t>
      </w:r>
    </w:p>
    <w:p w14:paraId="5D00C025" w14:textId="22110709" w:rsidR="0011174B" w:rsidRPr="00C10CD6" w:rsidRDefault="0011174B" w:rsidP="00C10CD6">
      <w:pPr>
        <w:tabs>
          <w:tab w:val="left" w:pos="360"/>
        </w:tabs>
        <w:autoSpaceDE w:val="0"/>
        <w:autoSpaceDN w:val="0"/>
        <w:adjustRightInd w:val="0"/>
        <w:spacing w:line="276" w:lineRule="auto"/>
        <w:rPr>
          <w:b/>
          <w:bCs/>
        </w:rPr>
      </w:pPr>
    </w:p>
    <w:p w14:paraId="00D82309" w14:textId="2344FB1C" w:rsidR="00AC3FE9" w:rsidRPr="00C10CD6" w:rsidRDefault="00C10CD6" w:rsidP="00C10CD6">
      <w:pPr>
        <w:tabs>
          <w:tab w:val="left" w:pos="360"/>
        </w:tabs>
        <w:autoSpaceDE w:val="0"/>
        <w:autoSpaceDN w:val="0"/>
        <w:adjustRightInd w:val="0"/>
        <w:spacing w:line="276" w:lineRule="auto"/>
      </w:pPr>
      <w:r>
        <w:rPr>
          <w:b/>
          <w:bCs/>
        </w:rPr>
        <w:t>04-</w:t>
      </w:r>
      <w:r w:rsidR="00A62D07" w:rsidRPr="00C10CD6">
        <w:rPr>
          <w:b/>
          <w:bCs/>
        </w:rPr>
        <w:t>08</w:t>
      </w:r>
      <w:r w:rsidR="003B0EBC" w:rsidRPr="00C10CD6">
        <w:rPr>
          <w:b/>
          <w:bCs/>
        </w:rPr>
        <w:t>.</w:t>
      </w:r>
      <w:r w:rsidR="00A82EC6" w:rsidRPr="00C10CD6">
        <w:rPr>
          <w:b/>
          <w:bCs/>
        </w:rPr>
        <w:tab/>
      </w:r>
      <w:r w:rsidR="00AC3FE9" w:rsidRPr="00C10CD6">
        <w:rPr>
          <w:b/>
          <w:bCs/>
        </w:rPr>
        <w:t>(2</w:t>
      </w:r>
      <w:r w:rsidR="003B0EBC" w:rsidRPr="00C10CD6">
        <w:rPr>
          <w:b/>
          <w:bCs/>
        </w:rPr>
        <w:t xml:space="preserve">. </w:t>
      </w:r>
      <w:r w:rsidR="00AC3FE9" w:rsidRPr="00C10CD6">
        <w:rPr>
          <w:b/>
          <w:bCs/>
          <w:lang w:val="ru-RU"/>
        </w:rPr>
        <w:t>В</w:t>
      </w:r>
      <w:r w:rsidR="00AC3FE9" w:rsidRPr="00C10CD6">
        <w:rPr>
          <w:b/>
          <w:bCs/>
        </w:rPr>
        <w:t xml:space="preserve"> vs</w:t>
      </w:r>
      <w:r w:rsidR="003B0EBC" w:rsidRPr="00C10CD6">
        <w:rPr>
          <w:b/>
          <w:bCs/>
        </w:rPr>
        <w:t xml:space="preserve">. </w:t>
      </w:r>
      <w:r w:rsidR="00AC3FE9" w:rsidRPr="00C10CD6">
        <w:rPr>
          <w:b/>
          <w:bCs/>
          <w:lang w:val="ru-RU"/>
        </w:rPr>
        <w:t>на</w:t>
      </w:r>
      <w:r w:rsidR="00AC3FE9" w:rsidRPr="00C10CD6">
        <w:rPr>
          <w:b/>
          <w:bCs/>
        </w:rPr>
        <w:t xml:space="preserve">) </w:t>
      </w:r>
      <w:r w:rsidR="00AC3FE9" w:rsidRPr="00C10CD6">
        <w:t>Fill in the blanks with the correct preposition</w:t>
      </w:r>
      <w:r w:rsidR="003B0EBC" w:rsidRPr="00C10CD6">
        <w:t xml:space="preserve">. </w:t>
      </w:r>
    </w:p>
    <w:p w14:paraId="7EC4D0B4" w14:textId="292D9C7C" w:rsidR="00A82EC6" w:rsidRPr="00C10CD6" w:rsidRDefault="00A82EC6" w:rsidP="00C10CD6">
      <w:pPr>
        <w:tabs>
          <w:tab w:val="left" w:pos="360"/>
        </w:tabs>
        <w:autoSpaceDE w:val="0"/>
        <w:autoSpaceDN w:val="0"/>
        <w:adjustRightInd w:val="0"/>
        <w:spacing w:line="276" w:lineRule="auto"/>
      </w:pPr>
    </w:p>
    <w:p w14:paraId="5F8791AF" w14:textId="7E14046B" w:rsidR="00AC3FE9" w:rsidRPr="00C10CD6" w:rsidRDefault="00AC3FE9" w:rsidP="00C10CD6">
      <w:pPr>
        <w:tabs>
          <w:tab w:val="left" w:pos="360"/>
        </w:tabs>
        <w:autoSpaceDE w:val="0"/>
        <w:autoSpaceDN w:val="0"/>
        <w:adjustRightInd w:val="0"/>
        <w:spacing w:line="276" w:lineRule="auto"/>
        <w:rPr>
          <w:lang w:val="ru-RU"/>
        </w:rPr>
      </w:pPr>
      <w:r w:rsidRPr="00C10CD6">
        <w:rPr>
          <w:lang w:val="ru-RU"/>
        </w:rPr>
        <w:t xml:space="preserve">Юра учится </w:t>
      </w:r>
      <w:bookmarkStart w:id="4" w:name="_Hlk35499268"/>
      <w:r w:rsidR="00291EB7">
        <w:rPr>
          <w:lang w:val="ru-RU"/>
        </w:rPr>
        <w:fldChar w:fldCharType="begin">
          <w:ffData>
            <w:name w:val="Text2"/>
            <w:enabled/>
            <w:calcOnExit w:val="0"/>
            <w:textInput/>
          </w:ffData>
        </w:fldChar>
      </w:r>
      <w:bookmarkStart w:id="5" w:name="Text2"/>
      <w:r w:rsidR="00291EB7">
        <w:rPr>
          <w:lang w:val="ru-RU"/>
        </w:rPr>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bookmarkEnd w:id="5"/>
      <w:r w:rsidRPr="00C10CD6">
        <w:rPr>
          <w:lang w:val="ru-RU"/>
        </w:rPr>
        <w:t xml:space="preserve"> </w:t>
      </w:r>
      <w:bookmarkEnd w:id="4"/>
      <w:r w:rsidRPr="00C10CD6">
        <w:rPr>
          <w:lang w:val="ru-RU"/>
        </w:rPr>
        <w:t xml:space="preserve">втором курсе </w:t>
      </w:r>
      <w:r w:rsidR="00291EB7">
        <w:rPr>
          <w:lang w:val="ru-RU"/>
        </w:rPr>
        <w:fldChar w:fldCharType="begin">
          <w:ffData>
            <w:name w:val="Text2"/>
            <w:enabled/>
            <w:calcOnExit w:val="0"/>
            <w:textInput/>
          </w:ffData>
        </w:fldChar>
      </w:r>
      <w:r w:rsidR="00291EB7">
        <w:rPr>
          <w:lang w:val="ru-RU"/>
        </w:rPr>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00291EB7" w:rsidRPr="00C10CD6">
        <w:rPr>
          <w:lang w:val="ru-RU"/>
        </w:rPr>
        <w:t xml:space="preserve"> </w:t>
      </w:r>
      <w:r w:rsidRPr="00C10CD6">
        <w:rPr>
          <w:lang w:val="ru-RU"/>
        </w:rPr>
        <w:t xml:space="preserve">институте </w:t>
      </w:r>
      <w:r w:rsidR="00291EB7">
        <w:rPr>
          <w:lang w:val="ru-RU"/>
        </w:rPr>
        <w:fldChar w:fldCharType="begin">
          <w:ffData>
            <w:name w:val="Text2"/>
            <w:enabled/>
            <w:calcOnExit w:val="0"/>
            <w:textInput/>
          </w:ffData>
        </w:fldChar>
      </w:r>
      <w:r w:rsidR="00291EB7">
        <w:rPr>
          <w:lang w:val="ru-RU"/>
        </w:rPr>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00291EB7" w:rsidRPr="00C10CD6">
        <w:rPr>
          <w:lang w:val="ru-RU"/>
        </w:rPr>
        <w:t xml:space="preserve"> </w:t>
      </w:r>
      <w:r w:rsidRPr="00C10CD6">
        <w:rPr>
          <w:lang w:val="ru-RU"/>
        </w:rPr>
        <w:t>Киеве</w:t>
      </w:r>
      <w:r w:rsidR="003B0EBC" w:rsidRPr="00C10CD6">
        <w:rPr>
          <w:lang w:val="ru-RU"/>
        </w:rPr>
        <w:t xml:space="preserve">. </w:t>
      </w:r>
      <w:r w:rsidRPr="00C10CD6">
        <w:rPr>
          <w:lang w:val="ru-RU"/>
        </w:rPr>
        <w:t xml:space="preserve">Там он учится </w:t>
      </w:r>
      <w:r w:rsidR="00291EB7">
        <w:rPr>
          <w:lang w:val="ru-RU"/>
        </w:rPr>
        <w:fldChar w:fldCharType="begin">
          <w:ffData>
            <w:name w:val="Text2"/>
            <w:enabled/>
            <w:calcOnExit w:val="0"/>
            <w:textInput/>
          </w:ffData>
        </w:fldChar>
      </w:r>
      <w:r w:rsidR="00291EB7">
        <w:rPr>
          <w:lang w:val="ru-RU"/>
        </w:rPr>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00291EB7" w:rsidRPr="00C10CD6">
        <w:rPr>
          <w:lang w:val="ru-RU"/>
        </w:rPr>
        <w:t xml:space="preserve"> </w:t>
      </w:r>
      <w:r w:rsidRPr="00C10CD6">
        <w:rPr>
          <w:lang w:val="ru-RU"/>
        </w:rPr>
        <w:t>филологическом факультете</w:t>
      </w:r>
      <w:r w:rsidR="003B0EBC" w:rsidRPr="00C10CD6">
        <w:rPr>
          <w:lang w:val="ru-RU"/>
        </w:rPr>
        <w:t xml:space="preserve">, </w:t>
      </w:r>
      <w:r w:rsidR="00291EB7">
        <w:rPr>
          <w:lang w:val="ru-RU"/>
        </w:rPr>
        <w:fldChar w:fldCharType="begin">
          <w:ffData>
            <w:name w:val="Text2"/>
            <w:enabled/>
            <w:calcOnExit w:val="0"/>
            <w:textInput/>
          </w:ffData>
        </w:fldChar>
      </w:r>
      <w:r w:rsidR="00291EB7">
        <w:rPr>
          <w:lang w:val="ru-RU"/>
        </w:rPr>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00291EB7" w:rsidRPr="00C10CD6">
        <w:rPr>
          <w:lang w:val="ru-RU"/>
        </w:rPr>
        <w:t xml:space="preserve"> </w:t>
      </w:r>
      <w:r w:rsidRPr="00C10CD6">
        <w:rPr>
          <w:lang w:val="ru-RU"/>
        </w:rPr>
        <w:t>кафедре</w:t>
      </w:r>
      <w:r w:rsidR="00C02797" w:rsidRPr="00C10CD6">
        <w:rPr>
          <w:lang w:val="ru-RU"/>
        </w:rPr>
        <w:t xml:space="preserve"> </w:t>
      </w:r>
      <w:r w:rsidRPr="00C10CD6">
        <w:rPr>
          <w:lang w:val="ru-RU"/>
        </w:rPr>
        <w:t xml:space="preserve"> русского языка</w:t>
      </w:r>
      <w:r w:rsidR="003B0EBC" w:rsidRPr="00C10CD6">
        <w:rPr>
          <w:lang w:val="ru-RU"/>
        </w:rPr>
        <w:t xml:space="preserve">. </w:t>
      </w:r>
      <w:r w:rsidRPr="00C10CD6">
        <w:rPr>
          <w:lang w:val="ru-RU"/>
        </w:rPr>
        <w:t xml:space="preserve">Живёт он </w:t>
      </w:r>
      <w:r w:rsidR="00291EB7">
        <w:rPr>
          <w:lang w:val="ru-RU"/>
        </w:rPr>
        <w:fldChar w:fldCharType="begin">
          <w:ffData>
            <w:name w:val="Text2"/>
            <w:enabled/>
            <w:calcOnExit w:val="0"/>
            <w:textInput/>
          </w:ffData>
        </w:fldChar>
      </w:r>
      <w:r w:rsidR="00291EB7">
        <w:rPr>
          <w:lang w:val="ru-RU"/>
        </w:rPr>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00291EB7" w:rsidRPr="00C10CD6">
        <w:rPr>
          <w:lang w:val="ru-RU"/>
        </w:rPr>
        <w:t xml:space="preserve"> </w:t>
      </w:r>
      <w:r w:rsidRPr="00C10CD6">
        <w:rPr>
          <w:lang w:val="ru-RU"/>
        </w:rPr>
        <w:t>общежитии</w:t>
      </w:r>
      <w:r w:rsidR="003B0EBC" w:rsidRPr="00C10CD6">
        <w:rPr>
          <w:lang w:val="ru-RU"/>
        </w:rPr>
        <w:t xml:space="preserve">. </w:t>
      </w:r>
    </w:p>
    <w:p w14:paraId="6EECDB89" w14:textId="00EFB5EC" w:rsidR="00A82EC6" w:rsidRPr="00C10CD6" w:rsidRDefault="00A82EC6" w:rsidP="00C10CD6">
      <w:pPr>
        <w:tabs>
          <w:tab w:val="left" w:pos="360"/>
        </w:tabs>
        <w:autoSpaceDE w:val="0"/>
        <w:autoSpaceDN w:val="0"/>
        <w:adjustRightInd w:val="0"/>
        <w:spacing w:line="276" w:lineRule="auto"/>
        <w:rPr>
          <w:lang w:val="ru-RU"/>
        </w:rPr>
      </w:pPr>
    </w:p>
    <w:p w14:paraId="0FAF055E" w14:textId="0722D2D0" w:rsidR="00A82EC6" w:rsidRPr="00C10CD6" w:rsidRDefault="00A82EC6" w:rsidP="00C10CD6">
      <w:pPr>
        <w:tabs>
          <w:tab w:val="left" w:pos="360"/>
        </w:tabs>
        <w:autoSpaceDE w:val="0"/>
        <w:autoSpaceDN w:val="0"/>
        <w:adjustRightInd w:val="0"/>
        <w:spacing w:line="276" w:lineRule="auto"/>
        <w:rPr>
          <w:lang w:val="ru-RU"/>
        </w:rPr>
      </w:pPr>
    </w:p>
    <w:p w14:paraId="486D9E85" w14:textId="59F7C559" w:rsidR="00AC3FE9" w:rsidRPr="00C10CD6" w:rsidRDefault="00C10CD6" w:rsidP="00C10CD6">
      <w:pPr>
        <w:tabs>
          <w:tab w:val="left" w:pos="360"/>
        </w:tabs>
        <w:autoSpaceDE w:val="0"/>
        <w:autoSpaceDN w:val="0"/>
        <w:adjustRightInd w:val="0"/>
        <w:spacing w:line="276" w:lineRule="auto"/>
      </w:pPr>
      <w:r>
        <w:rPr>
          <w:b/>
          <w:bCs/>
        </w:rPr>
        <w:t>04-</w:t>
      </w:r>
      <w:r w:rsidR="00F46CE9" w:rsidRPr="00C10CD6">
        <w:rPr>
          <w:b/>
          <w:bCs/>
        </w:rPr>
        <w:t>09</w:t>
      </w:r>
      <w:r w:rsidR="00A82EC6" w:rsidRPr="00C10CD6">
        <w:rPr>
          <w:b/>
          <w:bCs/>
        </w:rPr>
        <w:t>.</w:t>
      </w:r>
      <w:r w:rsidR="00A82EC6" w:rsidRPr="00C10CD6">
        <w:rPr>
          <w:b/>
          <w:bCs/>
        </w:rPr>
        <w:tab/>
      </w:r>
      <w:r w:rsidR="00AC3FE9" w:rsidRPr="00C10CD6">
        <w:rPr>
          <w:b/>
          <w:bCs/>
        </w:rPr>
        <w:t>(2</w:t>
      </w:r>
      <w:r w:rsidR="003B0EBC" w:rsidRPr="00C10CD6">
        <w:rPr>
          <w:b/>
          <w:bCs/>
        </w:rPr>
        <w:t xml:space="preserve">. </w:t>
      </w:r>
      <w:r w:rsidR="00AC3FE9" w:rsidRPr="00C10CD6">
        <w:rPr>
          <w:b/>
          <w:bCs/>
          <w:lang w:val="ru-RU"/>
        </w:rPr>
        <w:t>В</w:t>
      </w:r>
      <w:r w:rsidR="00AC3FE9" w:rsidRPr="00C10CD6">
        <w:rPr>
          <w:b/>
          <w:bCs/>
        </w:rPr>
        <w:t xml:space="preserve"> vs</w:t>
      </w:r>
      <w:r w:rsidR="003B0EBC" w:rsidRPr="00C10CD6">
        <w:rPr>
          <w:b/>
          <w:bCs/>
        </w:rPr>
        <w:t xml:space="preserve">. </w:t>
      </w:r>
      <w:r w:rsidR="00AC3FE9" w:rsidRPr="00C10CD6">
        <w:rPr>
          <w:b/>
          <w:bCs/>
          <w:lang w:val="ru-RU"/>
        </w:rPr>
        <w:t>на</w:t>
      </w:r>
      <w:r w:rsidR="00AC3FE9" w:rsidRPr="00C10CD6">
        <w:rPr>
          <w:b/>
          <w:bCs/>
        </w:rPr>
        <w:t xml:space="preserve">) </w:t>
      </w:r>
      <w:r w:rsidR="00AC3FE9" w:rsidRPr="00C10CD6">
        <w:t>Fill in the blanks with the correct preposition</w:t>
      </w:r>
      <w:r w:rsidR="003B0EBC" w:rsidRPr="00C10CD6">
        <w:t xml:space="preserve">, </w:t>
      </w:r>
      <w:r w:rsidR="00AC3FE9" w:rsidRPr="00C10CD6">
        <w:t>or leave blank if no preposition is</w:t>
      </w:r>
      <w:r w:rsidR="00A82EC6" w:rsidRPr="00C10CD6">
        <w:t xml:space="preserve"> </w:t>
      </w:r>
      <w:r w:rsidR="00AC3FE9" w:rsidRPr="00C10CD6">
        <w:t>necessary</w:t>
      </w:r>
      <w:r w:rsidR="003B0EBC" w:rsidRPr="00C10CD6">
        <w:t xml:space="preserve">. </w:t>
      </w:r>
    </w:p>
    <w:p w14:paraId="30673713" w14:textId="1F200FEF" w:rsidR="00A82EC6" w:rsidRPr="00C10CD6" w:rsidRDefault="00A82EC6" w:rsidP="00C10CD6">
      <w:pPr>
        <w:tabs>
          <w:tab w:val="left" w:pos="360"/>
        </w:tabs>
        <w:autoSpaceDE w:val="0"/>
        <w:autoSpaceDN w:val="0"/>
        <w:adjustRightInd w:val="0"/>
        <w:spacing w:line="276" w:lineRule="auto"/>
      </w:pPr>
    </w:p>
    <w:p w14:paraId="02B896D1" w14:textId="0D58ADCA" w:rsidR="00AC3FE9" w:rsidRPr="00C10CD6" w:rsidRDefault="00A82EC6" w:rsidP="00C10CD6">
      <w:pPr>
        <w:tabs>
          <w:tab w:val="left" w:pos="360"/>
        </w:tabs>
        <w:autoSpaceDE w:val="0"/>
        <w:autoSpaceDN w:val="0"/>
        <w:adjustRightInd w:val="0"/>
        <w:spacing w:line="276" w:lineRule="auto"/>
        <w:rPr>
          <w:lang w:val="ru-RU"/>
        </w:rPr>
      </w:pPr>
      <w:r w:rsidRPr="00C10CD6">
        <w:rPr>
          <w:lang w:val="ru-RU"/>
        </w:rPr>
        <w:t>1.</w:t>
      </w:r>
      <w:r w:rsidRPr="00C10CD6">
        <w:rPr>
          <w:lang w:val="ru-RU"/>
        </w:rPr>
        <w:tab/>
      </w:r>
      <w:r w:rsidR="00291EB7">
        <w:rPr>
          <w:lang w:val="ru-RU"/>
        </w:rPr>
        <w:fldChar w:fldCharType="begin">
          <w:ffData>
            <w:name w:val="Text2"/>
            <w:enabled/>
            <w:calcOnExit w:val="0"/>
            <w:textInput/>
          </w:ffData>
        </w:fldChar>
      </w:r>
      <w:r w:rsidR="00291EB7">
        <w:rPr>
          <w:lang w:val="ru-RU"/>
        </w:rPr>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00291EB7" w:rsidRPr="00C10CD6">
        <w:rPr>
          <w:lang w:val="ru-RU"/>
        </w:rPr>
        <w:t xml:space="preserve"> </w:t>
      </w:r>
      <w:r w:rsidR="00AC3FE9" w:rsidRPr="00C10CD6">
        <w:rPr>
          <w:lang w:val="ru-RU"/>
        </w:rPr>
        <w:t>какой школе вы учились?</w:t>
      </w:r>
    </w:p>
    <w:p w14:paraId="7E7E8B44" w14:textId="1B1E24C1" w:rsidR="00AC3FE9" w:rsidRPr="00C10CD6" w:rsidRDefault="00A82EC6" w:rsidP="00C10CD6">
      <w:pPr>
        <w:tabs>
          <w:tab w:val="left" w:pos="360"/>
        </w:tabs>
        <w:autoSpaceDE w:val="0"/>
        <w:autoSpaceDN w:val="0"/>
        <w:adjustRightInd w:val="0"/>
        <w:spacing w:line="276" w:lineRule="auto"/>
        <w:rPr>
          <w:lang w:val="ru-RU"/>
        </w:rPr>
      </w:pPr>
      <w:r w:rsidRPr="00C10CD6">
        <w:rPr>
          <w:lang w:val="ru-RU"/>
        </w:rPr>
        <w:t>2.</w:t>
      </w:r>
      <w:r w:rsidRPr="00C10CD6">
        <w:rPr>
          <w:lang w:val="ru-RU"/>
        </w:rPr>
        <w:tab/>
      </w:r>
      <w:r w:rsidR="00291EB7">
        <w:rPr>
          <w:lang w:val="ru-RU"/>
        </w:rPr>
        <w:fldChar w:fldCharType="begin">
          <w:ffData>
            <w:name w:val="Text2"/>
            <w:enabled/>
            <w:calcOnExit w:val="0"/>
            <w:textInput/>
          </w:ffData>
        </w:fldChar>
      </w:r>
      <w:r w:rsidR="00291EB7">
        <w:rPr>
          <w:lang w:val="ru-RU"/>
        </w:rPr>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00291EB7" w:rsidRPr="00C10CD6">
        <w:rPr>
          <w:lang w:val="ru-RU"/>
        </w:rPr>
        <w:t xml:space="preserve"> </w:t>
      </w:r>
      <w:r w:rsidR="00AC3FE9" w:rsidRPr="00C10CD6">
        <w:rPr>
          <w:lang w:val="ru-RU"/>
        </w:rPr>
        <w:t>каком университете вы учитесь?</w:t>
      </w:r>
    </w:p>
    <w:p w14:paraId="57B1AA83" w14:textId="0F78720D" w:rsidR="00AC3FE9" w:rsidRPr="00C10CD6" w:rsidRDefault="00A82EC6" w:rsidP="00C10CD6">
      <w:pPr>
        <w:tabs>
          <w:tab w:val="left" w:pos="360"/>
        </w:tabs>
        <w:autoSpaceDE w:val="0"/>
        <w:autoSpaceDN w:val="0"/>
        <w:adjustRightInd w:val="0"/>
        <w:spacing w:line="276" w:lineRule="auto"/>
        <w:rPr>
          <w:lang w:val="ru-RU"/>
        </w:rPr>
      </w:pPr>
      <w:r w:rsidRPr="00C10CD6">
        <w:rPr>
          <w:lang w:val="ru-RU"/>
        </w:rPr>
        <w:t>3.</w:t>
      </w:r>
      <w:r w:rsidRPr="00C10CD6">
        <w:rPr>
          <w:lang w:val="ru-RU"/>
        </w:rPr>
        <w:tab/>
      </w:r>
      <w:r w:rsidR="00291EB7">
        <w:rPr>
          <w:lang w:val="ru-RU"/>
        </w:rPr>
        <w:fldChar w:fldCharType="begin">
          <w:ffData>
            <w:name w:val="Text2"/>
            <w:enabled/>
            <w:calcOnExit w:val="0"/>
            <w:textInput/>
          </w:ffData>
        </w:fldChar>
      </w:r>
      <w:r w:rsidR="00291EB7">
        <w:rPr>
          <w:lang w:val="ru-RU"/>
        </w:rPr>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00291EB7" w:rsidRPr="00C10CD6">
        <w:rPr>
          <w:lang w:val="ru-RU"/>
        </w:rPr>
        <w:t xml:space="preserve"> </w:t>
      </w:r>
      <w:r w:rsidR="00AC3FE9" w:rsidRPr="00C10CD6">
        <w:rPr>
          <w:lang w:val="ru-RU"/>
        </w:rPr>
        <w:t>каком факультете вы учитесь?</w:t>
      </w:r>
    </w:p>
    <w:p w14:paraId="55E74944" w14:textId="5750110C" w:rsidR="00AC3FE9" w:rsidRPr="00C10CD6" w:rsidRDefault="00A82EC6" w:rsidP="00C10CD6">
      <w:pPr>
        <w:tabs>
          <w:tab w:val="left" w:pos="360"/>
        </w:tabs>
        <w:autoSpaceDE w:val="0"/>
        <w:autoSpaceDN w:val="0"/>
        <w:adjustRightInd w:val="0"/>
        <w:spacing w:line="276" w:lineRule="auto"/>
        <w:rPr>
          <w:lang w:val="ru-RU"/>
        </w:rPr>
      </w:pPr>
      <w:r w:rsidRPr="00C10CD6">
        <w:rPr>
          <w:lang w:val="ru-RU"/>
        </w:rPr>
        <w:t>4.</w:t>
      </w:r>
      <w:r w:rsidRPr="00C10CD6">
        <w:rPr>
          <w:lang w:val="ru-RU"/>
        </w:rPr>
        <w:tab/>
      </w:r>
      <w:r w:rsidR="00AC3FE9" w:rsidRPr="00C10CD6">
        <w:rPr>
          <w:lang w:val="ru-RU"/>
        </w:rPr>
        <w:t xml:space="preserve">Вы учитесь </w:t>
      </w:r>
      <w:r w:rsidR="00291EB7">
        <w:rPr>
          <w:lang w:val="ru-RU"/>
        </w:rPr>
        <w:fldChar w:fldCharType="begin">
          <w:ffData>
            <w:name w:val="Text2"/>
            <w:enabled/>
            <w:calcOnExit w:val="0"/>
            <w:textInput/>
          </w:ffData>
        </w:fldChar>
      </w:r>
      <w:r w:rsidR="00291EB7">
        <w:rPr>
          <w:lang w:val="ru-RU"/>
        </w:rPr>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00291EB7" w:rsidRPr="00C10CD6">
        <w:rPr>
          <w:lang w:val="ru-RU"/>
        </w:rPr>
        <w:t xml:space="preserve"> </w:t>
      </w:r>
      <w:r w:rsidR="00AC3FE9" w:rsidRPr="00C10CD6">
        <w:rPr>
          <w:lang w:val="ru-RU"/>
        </w:rPr>
        <w:t xml:space="preserve">четвёртом курсе или </w:t>
      </w:r>
      <w:r w:rsidR="00291EB7">
        <w:rPr>
          <w:lang w:val="ru-RU"/>
        </w:rPr>
        <w:fldChar w:fldCharType="begin">
          <w:ffData>
            <w:name w:val="Text2"/>
            <w:enabled/>
            <w:calcOnExit w:val="0"/>
            <w:textInput/>
          </w:ffData>
        </w:fldChar>
      </w:r>
      <w:r w:rsidR="00291EB7">
        <w:rPr>
          <w:lang w:val="ru-RU"/>
        </w:rPr>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00291EB7" w:rsidRPr="00C10CD6">
        <w:rPr>
          <w:lang w:val="ru-RU"/>
        </w:rPr>
        <w:t xml:space="preserve"> </w:t>
      </w:r>
      <w:r w:rsidR="00AC3FE9" w:rsidRPr="00C10CD6">
        <w:rPr>
          <w:lang w:val="ru-RU"/>
        </w:rPr>
        <w:t>аспирантуре?</w:t>
      </w:r>
    </w:p>
    <w:p w14:paraId="24F2A234" w14:textId="31B4B147" w:rsidR="00AC3FE9" w:rsidRPr="00C10CD6" w:rsidRDefault="00A82EC6" w:rsidP="00C10CD6">
      <w:pPr>
        <w:tabs>
          <w:tab w:val="left" w:pos="360"/>
        </w:tabs>
        <w:autoSpaceDE w:val="0"/>
        <w:autoSpaceDN w:val="0"/>
        <w:adjustRightInd w:val="0"/>
        <w:spacing w:line="276" w:lineRule="auto"/>
        <w:rPr>
          <w:lang w:val="ru-RU"/>
        </w:rPr>
      </w:pPr>
      <w:r w:rsidRPr="00C10CD6">
        <w:rPr>
          <w:lang w:val="ru-RU"/>
        </w:rPr>
        <w:t>5.</w:t>
      </w:r>
      <w:r w:rsidRPr="00C10CD6">
        <w:rPr>
          <w:lang w:val="ru-RU"/>
        </w:rPr>
        <w:tab/>
      </w:r>
      <w:r w:rsidR="00AC3FE9" w:rsidRPr="00C10CD6">
        <w:rPr>
          <w:lang w:val="ru-RU"/>
        </w:rPr>
        <w:t xml:space="preserve">Вы живёте </w:t>
      </w:r>
      <w:r w:rsidR="00291EB7">
        <w:rPr>
          <w:lang w:val="ru-RU"/>
        </w:rPr>
        <w:fldChar w:fldCharType="begin">
          <w:ffData>
            <w:name w:val="Text2"/>
            <w:enabled/>
            <w:calcOnExit w:val="0"/>
            <w:textInput/>
          </w:ffData>
        </w:fldChar>
      </w:r>
      <w:r w:rsidR="00291EB7">
        <w:rPr>
          <w:lang w:val="ru-RU"/>
        </w:rPr>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00291EB7" w:rsidRPr="00C10CD6">
        <w:rPr>
          <w:lang w:val="ru-RU"/>
        </w:rPr>
        <w:t xml:space="preserve"> </w:t>
      </w:r>
      <w:r w:rsidR="00AC3FE9" w:rsidRPr="00C10CD6">
        <w:rPr>
          <w:lang w:val="ru-RU"/>
        </w:rPr>
        <w:t xml:space="preserve">квартире или </w:t>
      </w:r>
      <w:r w:rsidR="00291EB7">
        <w:rPr>
          <w:lang w:val="ru-RU"/>
        </w:rPr>
        <w:fldChar w:fldCharType="begin">
          <w:ffData>
            <w:name w:val="Text2"/>
            <w:enabled/>
            <w:calcOnExit w:val="0"/>
            <w:textInput/>
          </w:ffData>
        </w:fldChar>
      </w:r>
      <w:r w:rsidR="00291EB7">
        <w:rPr>
          <w:lang w:val="ru-RU"/>
        </w:rPr>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00291EB7" w:rsidRPr="00C10CD6">
        <w:rPr>
          <w:lang w:val="ru-RU"/>
        </w:rPr>
        <w:t xml:space="preserve"> </w:t>
      </w:r>
      <w:r w:rsidR="00AC3FE9" w:rsidRPr="00C10CD6">
        <w:rPr>
          <w:lang w:val="ru-RU"/>
        </w:rPr>
        <w:t>общежитии?</w:t>
      </w:r>
    </w:p>
    <w:p w14:paraId="0B4558F8" w14:textId="2C9AECFB" w:rsidR="00AC3FE9" w:rsidRPr="00C10CD6" w:rsidRDefault="00A82EC6" w:rsidP="00C10CD6">
      <w:pPr>
        <w:tabs>
          <w:tab w:val="left" w:pos="360"/>
        </w:tabs>
        <w:autoSpaceDE w:val="0"/>
        <w:autoSpaceDN w:val="0"/>
        <w:adjustRightInd w:val="0"/>
        <w:spacing w:line="276" w:lineRule="auto"/>
        <w:rPr>
          <w:lang w:val="ru-RU"/>
        </w:rPr>
      </w:pPr>
      <w:r w:rsidRPr="00C10CD6">
        <w:rPr>
          <w:lang w:val="ru-RU"/>
        </w:rPr>
        <w:t>6.</w:t>
      </w:r>
      <w:r w:rsidRPr="00C10CD6">
        <w:rPr>
          <w:lang w:val="ru-RU"/>
        </w:rPr>
        <w:tab/>
      </w:r>
      <w:r w:rsidR="00AC3FE9" w:rsidRPr="00C10CD6">
        <w:rPr>
          <w:lang w:val="ru-RU"/>
        </w:rPr>
        <w:t xml:space="preserve">Вы работаете </w:t>
      </w:r>
      <w:r w:rsidR="00291EB7">
        <w:rPr>
          <w:lang w:val="ru-RU"/>
        </w:rPr>
        <w:fldChar w:fldCharType="begin">
          <w:ffData>
            <w:name w:val="Text2"/>
            <w:enabled/>
            <w:calcOnExit w:val="0"/>
            <w:textInput/>
          </w:ffData>
        </w:fldChar>
      </w:r>
      <w:r w:rsidR="00291EB7">
        <w:rPr>
          <w:lang w:val="ru-RU"/>
        </w:rPr>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00291EB7" w:rsidRPr="00C10CD6">
        <w:rPr>
          <w:lang w:val="ru-RU"/>
        </w:rPr>
        <w:t xml:space="preserve"> </w:t>
      </w:r>
      <w:r w:rsidR="00AC3FE9" w:rsidRPr="00C10CD6">
        <w:rPr>
          <w:lang w:val="ru-RU"/>
        </w:rPr>
        <w:t xml:space="preserve">библиотеке или </w:t>
      </w:r>
      <w:r w:rsidR="00291EB7">
        <w:rPr>
          <w:lang w:val="ru-RU"/>
        </w:rPr>
        <w:fldChar w:fldCharType="begin">
          <w:ffData>
            <w:name w:val="Text2"/>
            <w:enabled/>
            <w:calcOnExit w:val="0"/>
            <w:textInput/>
          </w:ffData>
        </w:fldChar>
      </w:r>
      <w:r w:rsidR="00291EB7">
        <w:rPr>
          <w:lang w:val="ru-RU"/>
        </w:rPr>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00291EB7" w:rsidRPr="00C10CD6">
        <w:rPr>
          <w:lang w:val="ru-RU"/>
        </w:rPr>
        <w:t xml:space="preserve"> </w:t>
      </w:r>
      <w:r w:rsidR="00AC3FE9" w:rsidRPr="00C10CD6">
        <w:rPr>
          <w:lang w:val="ru-RU"/>
        </w:rPr>
        <w:t>дома?</w:t>
      </w:r>
    </w:p>
    <w:p w14:paraId="7E72DEC8" w14:textId="7C5B2D76" w:rsidR="00A82EC6" w:rsidRPr="00C10CD6" w:rsidRDefault="00A82EC6" w:rsidP="00C10CD6">
      <w:pPr>
        <w:tabs>
          <w:tab w:val="left" w:pos="360"/>
        </w:tabs>
        <w:autoSpaceDE w:val="0"/>
        <w:autoSpaceDN w:val="0"/>
        <w:adjustRightInd w:val="0"/>
        <w:spacing w:line="276" w:lineRule="auto"/>
        <w:rPr>
          <w:b/>
          <w:bCs/>
          <w:lang w:val="ru-RU"/>
        </w:rPr>
      </w:pPr>
    </w:p>
    <w:p w14:paraId="17D9A3CE" w14:textId="50EBEF91" w:rsidR="00A82EC6" w:rsidRPr="00C10CD6" w:rsidRDefault="00A82EC6" w:rsidP="00C10CD6">
      <w:pPr>
        <w:tabs>
          <w:tab w:val="left" w:pos="360"/>
        </w:tabs>
        <w:autoSpaceDE w:val="0"/>
        <w:autoSpaceDN w:val="0"/>
        <w:adjustRightInd w:val="0"/>
        <w:spacing w:line="276" w:lineRule="auto"/>
        <w:rPr>
          <w:b/>
          <w:bCs/>
          <w:lang w:val="ru-RU"/>
        </w:rPr>
      </w:pPr>
    </w:p>
    <w:p w14:paraId="136DE723" w14:textId="65211F15" w:rsidR="00AC3FE9" w:rsidRPr="00C10CD6" w:rsidRDefault="00C10CD6" w:rsidP="00C10CD6">
      <w:pPr>
        <w:tabs>
          <w:tab w:val="left" w:pos="360"/>
        </w:tabs>
        <w:autoSpaceDE w:val="0"/>
        <w:autoSpaceDN w:val="0"/>
        <w:adjustRightInd w:val="0"/>
        <w:spacing w:line="276" w:lineRule="auto"/>
      </w:pPr>
      <w:r>
        <w:rPr>
          <w:b/>
          <w:bCs/>
        </w:rPr>
        <w:t>04-</w:t>
      </w:r>
      <w:r w:rsidR="008B36E9" w:rsidRPr="00C10CD6">
        <w:rPr>
          <w:b/>
          <w:bCs/>
        </w:rPr>
        <w:t>10</w:t>
      </w:r>
      <w:r w:rsidR="00A82EC6" w:rsidRPr="00C10CD6">
        <w:rPr>
          <w:b/>
          <w:bCs/>
        </w:rPr>
        <w:t>.</w:t>
      </w:r>
      <w:r w:rsidR="00A82EC6" w:rsidRPr="00C10CD6">
        <w:rPr>
          <w:b/>
          <w:bCs/>
        </w:rPr>
        <w:tab/>
      </w:r>
      <w:r w:rsidR="00AC3FE9" w:rsidRPr="00C10CD6">
        <w:rPr>
          <w:b/>
          <w:bCs/>
        </w:rPr>
        <w:t>(2</w:t>
      </w:r>
      <w:r w:rsidR="003B0EBC" w:rsidRPr="00C10CD6">
        <w:rPr>
          <w:b/>
          <w:bCs/>
        </w:rPr>
        <w:t xml:space="preserve">. </w:t>
      </w:r>
      <w:r w:rsidR="00AC3FE9" w:rsidRPr="00C10CD6">
        <w:rPr>
          <w:b/>
          <w:bCs/>
          <w:lang w:val="ru-RU"/>
        </w:rPr>
        <w:t>В</w:t>
      </w:r>
      <w:r w:rsidR="00AC3FE9" w:rsidRPr="00C10CD6">
        <w:rPr>
          <w:b/>
          <w:bCs/>
        </w:rPr>
        <w:t xml:space="preserve"> vs</w:t>
      </w:r>
      <w:r w:rsidR="003B0EBC" w:rsidRPr="00C10CD6">
        <w:rPr>
          <w:b/>
          <w:bCs/>
        </w:rPr>
        <w:t xml:space="preserve">. </w:t>
      </w:r>
      <w:r w:rsidR="00AC3FE9" w:rsidRPr="00C10CD6">
        <w:rPr>
          <w:b/>
          <w:bCs/>
          <w:lang w:val="ru-RU"/>
        </w:rPr>
        <w:t>на</w:t>
      </w:r>
      <w:r w:rsidR="00AC3FE9" w:rsidRPr="00C10CD6">
        <w:rPr>
          <w:b/>
          <w:bCs/>
        </w:rPr>
        <w:t xml:space="preserve"> </w:t>
      </w:r>
      <w:r w:rsidR="00FC442B" w:rsidRPr="00C10CD6">
        <w:t>+</w:t>
      </w:r>
      <w:r w:rsidR="00AC3FE9" w:rsidRPr="00C10CD6">
        <w:t xml:space="preserve"> </w:t>
      </w:r>
      <w:r w:rsidR="00AC3FE9" w:rsidRPr="00C10CD6">
        <w:rPr>
          <w:b/>
          <w:bCs/>
        </w:rPr>
        <w:t xml:space="preserve">prepositional case) </w:t>
      </w:r>
      <w:r w:rsidR="00AC3FE9" w:rsidRPr="00C10CD6">
        <w:t>Fill in the blanks with needed prepositions and with</w:t>
      </w:r>
      <w:r w:rsidR="00A82EC6" w:rsidRPr="00C10CD6">
        <w:t xml:space="preserve"> </w:t>
      </w:r>
      <w:r w:rsidR="00AC3FE9" w:rsidRPr="00C10CD6">
        <w:t>adjectives and nouns in the prepositional case</w:t>
      </w:r>
      <w:r w:rsidR="003B0EBC" w:rsidRPr="00C10CD6">
        <w:t xml:space="preserve">. </w:t>
      </w:r>
    </w:p>
    <w:p w14:paraId="7A48E042" w14:textId="4529E9BF" w:rsidR="00A82EC6" w:rsidRPr="00C10CD6" w:rsidRDefault="00A82EC6" w:rsidP="00C10CD6">
      <w:pPr>
        <w:tabs>
          <w:tab w:val="left" w:pos="360"/>
        </w:tabs>
        <w:autoSpaceDE w:val="0"/>
        <w:autoSpaceDN w:val="0"/>
        <w:adjustRightInd w:val="0"/>
        <w:spacing w:line="276" w:lineRule="auto"/>
      </w:pPr>
    </w:p>
    <w:p w14:paraId="58D04D2B" w14:textId="77777777" w:rsidR="000E4A9D" w:rsidRPr="00C10CD6" w:rsidRDefault="000E4A9D" w:rsidP="00291EB7">
      <w:pPr>
        <w:spacing w:after="120" w:line="276" w:lineRule="auto"/>
        <w:rPr>
          <w:lang w:val="ru-RU"/>
        </w:rPr>
      </w:pPr>
      <w:r w:rsidRPr="00C10CD6">
        <w:rPr>
          <w:lang w:val="ru-RU"/>
        </w:rPr>
        <w:t>— Где вы учитесь?</w:t>
      </w:r>
    </w:p>
    <w:p w14:paraId="4A2D5AF0" w14:textId="48EAEE69" w:rsidR="00213F22" w:rsidRPr="00C10CD6" w:rsidRDefault="00213F22" w:rsidP="00291EB7">
      <w:pPr>
        <w:spacing w:after="120" w:line="276" w:lineRule="auto"/>
        <w:ind w:left="270" w:hanging="270"/>
      </w:pPr>
      <w:r w:rsidRPr="00C10CD6">
        <w:rPr>
          <w:lang w:val="it-IT"/>
        </w:rPr>
        <w:t xml:space="preserve">— </w:t>
      </w:r>
      <w:r w:rsidRPr="00C10CD6">
        <w:rPr>
          <w:lang w:val="ru-RU"/>
        </w:rPr>
        <w:t>Здесь</w:t>
      </w:r>
      <w:r w:rsidRPr="00C10CD6">
        <w:rPr>
          <w:lang w:val="it-IT"/>
        </w:rPr>
        <w:t>, [</w:t>
      </w:r>
      <w:r w:rsidR="00291EB7">
        <w:rPr>
          <w:lang w:val="it-IT"/>
        </w:rPr>
        <w:fldChar w:fldCharType="begin"/>
      </w:r>
      <w:r w:rsidR="00291EB7">
        <w:rPr>
          <w:lang w:val="it-IT"/>
        </w:rPr>
        <w:instrText xml:space="preserve"> </w:instrText>
      </w:r>
      <w:r w:rsidR="00291EB7">
        <w:instrText>seq</w:instrText>
      </w:r>
      <w:r w:rsidR="00291EB7" w:rsidRPr="00481A3F">
        <w:rPr>
          <w:lang w:val="ru-RU"/>
        </w:rPr>
        <w:instrText xml:space="preserve"> 0410</w:instrText>
      </w:r>
      <w:r w:rsidR="00291EB7">
        <w:rPr>
          <w:lang w:val="it-IT"/>
        </w:rPr>
        <w:instrText xml:space="preserve"> </w:instrText>
      </w:r>
      <w:r w:rsidR="00291EB7">
        <w:rPr>
          <w:lang w:val="it-IT"/>
        </w:rPr>
        <w:fldChar w:fldCharType="separate"/>
      </w:r>
      <w:r w:rsidR="00291EB7" w:rsidRPr="00481A3F">
        <w:rPr>
          <w:noProof/>
          <w:lang w:val="ru-RU"/>
        </w:rPr>
        <w:t>1</w:t>
      </w:r>
      <w:r w:rsidR="00291EB7">
        <w:rPr>
          <w:lang w:val="it-IT"/>
        </w:rPr>
        <w:fldChar w:fldCharType="end"/>
      </w:r>
      <w:r w:rsidR="00291EB7">
        <w:rPr>
          <w:lang w:val="it-IT"/>
        </w:rPr>
        <w:t> </w:t>
      </w:r>
      <w:r w:rsidR="00291EB7">
        <w:rPr>
          <w:lang w:val="it-IT"/>
        </w:rPr>
        <w:noBreakHyphen/>
        <w:t> </w:t>
      </w:r>
      <w:r w:rsidRPr="00C10CD6">
        <w:rPr>
          <w:iCs/>
          <w:lang w:val="it-IT"/>
        </w:rPr>
        <w:t>in Russia</w:t>
      </w:r>
      <w:r w:rsidRPr="00C10CD6">
        <w:rPr>
          <w:lang w:val="it-IT"/>
        </w:rPr>
        <w:t xml:space="preserve">] </w:t>
      </w:r>
      <w:r w:rsidR="00291EB7">
        <w:rPr>
          <w:lang w:val="ru-RU"/>
        </w:rPr>
        <w:fldChar w:fldCharType="begin">
          <w:ffData>
            <w:name w:val="Text2"/>
            <w:enabled/>
            <w:calcOnExit w:val="0"/>
            <w:textInput/>
          </w:ffData>
        </w:fldChar>
      </w:r>
      <w:r w:rsidR="00291EB7" w:rsidRPr="00481A3F">
        <w:rPr>
          <w:lang w:val="ru-RU"/>
        </w:rPr>
        <w:instrText xml:space="preserve"> </w:instrText>
      </w:r>
      <w:r w:rsidR="00291EB7" w:rsidRPr="00291EB7">
        <w:instrText>FORMTEXT</w:instrText>
      </w:r>
      <w:r w:rsidR="00291EB7" w:rsidRPr="00481A3F">
        <w:rPr>
          <w:lang w:val="ru-RU"/>
        </w:rPr>
        <w:instrText xml:space="preserve">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Pr="00C10CD6">
        <w:rPr>
          <w:lang w:val="it-IT"/>
        </w:rPr>
        <w:t xml:space="preserve">, </w:t>
      </w:r>
      <w:r w:rsidRPr="00C10CD6">
        <w:rPr>
          <w:lang w:val="ru-RU"/>
        </w:rPr>
        <w:t>или</w:t>
      </w:r>
      <w:r w:rsidRPr="00C10CD6">
        <w:rPr>
          <w:lang w:val="it-IT"/>
        </w:rPr>
        <w:t xml:space="preserve"> </w:t>
      </w:r>
      <w:r w:rsidRPr="00C10CD6">
        <w:rPr>
          <w:lang w:val="ru-RU"/>
        </w:rPr>
        <w:t>дома</w:t>
      </w:r>
      <w:r w:rsidRPr="00C10CD6">
        <w:rPr>
          <w:lang w:val="it-IT"/>
        </w:rPr>
        <w:t>, [</w:t>
      </w:r>
      <w:r w:rsidR="00291EB7">
        <w:rPr>
          <w:lang w:val="it-IT"/>
        </w:rPr>
        <w:fldChar w:fldCharType="begin"/>
      </w:r>
      <w:r w:rsidR="00291EB7">
        <w:rPr>
          <w:lang w:val="it-IT"/>
        </w:rPr>
        <w:instrText xml:space="preserve"> </w:instrText>
      </w:r>
      <w:r w:rsidR="00291EB7">
        <w:instrText>seq</w:instrText>
      </w:r>
      <w:r w:rsidR="00291EB7" w:rsidRPr="00481A3F">
        <w:rPr>
          <w:lang w:val="ru-RU"/>
        </w:rPr>
        <w:instrText xml:space="preserve"> 0410</w:instrText>
      </w:r>
      <w:r w:rsidR="00291EB7">
        <w:rPr>
          <w:lang w:val="it-IT"/>
        </w:rPr>
        <w:instrText xml:space="preserve"> </w:instrText>
      </w:r>
      <w:r w:rsidR="00291EB7">
        <w:rPr>
          <w:lang w:val="it-IT"/>
        </w:rPr>
        <w:fldChar w:fldCharType="separate"/>
      </w:r>
      <w:r w:rsidR="00291EB7" w:rsidRPr="00481A3F">
        <w:rPr>
          <w:noProof/>
          <w:lang w:val="ru-RU"/>
        </w:rPr>
        <w:t>1</w:t>
      </w:r>
      <w:r w:rsidR="00291EB7">
        <w:rPr>
          <w:lang w:val="it-IT"/>
        </w:rPr>
        <w:fldChar w:fldCharType="end"/>
      </w:r>
      <w:r w:rsidR="00291EB7">
        <w:rPr>
          <w:lang w:val="it-IT"/>
        </w:rPr>
        <w:t> </w:t>
      </w:r>
      <w:r w:rsidR="00291EB7">
        <w:rPr>
          <w:lang w:val="it-IT"/>
        </w:rPr>
        <w:noBreakHyphen/>
        <w:t> </w:t>
      </w:r>
      <w:r w:rsidRPr="00C10CD6">
        <w:rPr>
          <w:iCs/>
          <w:lang w:val="it-IT"/>
        </w:rPr>
        <w:t>in America</w:t>
      </w:r>
      <w:r w:rsidRPr="00C10CD6">
        <w:rPr>
          <w:lang w:val="it-IT"/>
        </w:rPr>
        <w:t>]</w:t>
      </w:r>
      <w:r w:rsidR="00291EB7">
        <w:rPr>
          <w:lang w:val="it-IT"/>
        </w:rPr>
        <w:t xml:space="preserve"> </w:t>
      </w:r>
      <w:r w:rsidR="00291EB7">
        <w:rPr>
          <w:lang w:val="ru-RU"/>
        </w:rPr>
        <w:fldChar w:fldCharType="begin">
          <w:ffData>
            <w:name w:val="Text2"/>
            <w:enabled/>
            <w:calcOnExit w:val="0"/>
            <w:textInput/>
          </w:ffData>
        </w:fldChar>
      </w:r>
      <w:r w:rsidR="00291EB7" w:rsidRPr="00481A3F">
        <w:rPr>
          <w:lang w:val="ru-RU"/>
        </w:rPr>
        <w:instrText xml:space="preserve"> </w:instrText>
      </w:r>
      <w:r w:rsidR="00291EB7" w:rsidRPr="00291EB7">
        <w:instrText>FORMTEXT</w:instrText>
      </w:r>
      <w:r w:rsidR="00291EB7" w:rsidRPr="00481A3F">
        <w:rPr>
          <w:lang w:val="ru-RU"/>
        </w:rPr>
        <w:instrText xml:space="preserve">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Pr="00C10CD6">
        <w:rPr>
          <w:lang w:val="it-IT"/>
        </w:rPr>
        <w:t xml:space="preserve">? </w:t>
      </w:r>
      <w:r w:rsidRPr="00C10CD6">
        <w:rPr>
          <w:lang w:val="ru-RU"/>
        </w:rPr>
        <w:t>Здесь</w:t>
      </w:r>
      <w:r w:rsidRPr="00C10CD6">
        <w:t>, [</w:t>
      </w:r>
      <w:fldSimple w:instr=" seq 0410 ">
        <w:r w:rsidR="00291EB7">
          <w:rPr>
            <w:noProof/>
          </w:rPr>
          <w:t>1</w:t>
        </w:r>
      </w:fldSimple>
      <w:r w:rsidR="00291EB7">
        <w:rPr>
          <w:lang w:val="it-IT"/>
        </w:rPr>
        <w:t> </w:t>
      </w:r>
      <w:r w:rsidR="00291EB7">
        <w:rPr>
          <w:lang w:val="it-IT"/>
        </w:rPr>
        <w:noBreakHyphen/>
        <w:t> </w:t>
      </w:r>
      <w:r w:rsidRPr="00C10CD6">
        <w:rPr>
          <w:iCs/>
        </w:rPr>
        <w:t>in Moscow</w:t>
      </w:r>
      <w:r w:rsidRPr="00C10CD6">
        <w:t xml:space="preserve">] </w:t>
      </w:r>
      <w:r w:rsidR="00291EB7">
        <w:rPr>
          <w:lang w:val="ru-RU"/>
        </w:rPr>
        <w:fldChar w:fldCharType="begin">
          <w:ffData>
            <w:name w:val="Text2"/>
            <w:enabled/>
            <w:calcOnExit w:val="0"/>
            <w:textInput/>
          </w:ffData>
        </w:fldChar>
      </w:r>
      <w:r w:rsidR="00291EB7" w:rsidRPr="00291EB7">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Pr="00C10CD6">
        <w:t>,</w:t>
      </w:r>
      <w:r w:rsidR="00291EB7">
        <w:t xml:space="preserve"> </w:t>
      </w:r>
      <w:r w:rsidRPr="00C10CD6">
        <w:rPr>
          <w:lang w:val="ru-RU"/>
        </w:rPr>
        <w:t>я</w:t>
      </w:r>
      <w:r w:rsidRPr="00C10CD6">
        <w:t xml:space="preserve"> </w:t>
      </w:r>
      <w:r w:rsidRPr="00C10CD6">
        <w:rPr>
          <w:lang w:val="ru-RU"/>
        </w:rPr>
        <w:t>учусь</w:t>
      </w:r>
      <w:r w:rsidRPr="00C10CD6">
        <w:t xml:space="preserve"> [</w:t>
      </w:r>
      <w:fldSimple w:instr=" seq 0410 ">
        <w:r w:rsidR="00291EB7">
          <w:rPr>
            <w:noProof/>
          </w:rPr>
          <w:t>1</w:t>
        </w:r>
      </w:fldSimple>
      <w:r w:rsidR="00291EB7">
        <w:rPr>
          <w:lang w:val="it-IT"/>
        </w:rPr>
        <w:t> </w:t>
      </w:r>
      <w:r w:rsidR="00291EB7">
        <w:rPr>
          <w:lang w:val="it-IT"/>
        </w:rPr>
        <w:noBreakHyphen/>
        <w:t> </w:t>
      </w:r>
      <w:r w:rsidRPr="00C10CD6">
        <w:rPr>
          <w:iCs/>
        </w:rPr>
        <w:t>in the university</w:t>
      </w:r>
      <w:r w:rsidRPr="00C10CD6">
        <w:t xml:space="preserve">] </w:t>
      </w:r>
      <w:r w:rsidR="00291EB7">
        <w:rPr>
          <w:lang w:val="ru-RU"/>
        </w:rPr>
        <w:fldChar w:fldCharType="begin">
          <w:ffData>
            <w:name w:val="Text2"/>
            <w:enabled/>
            <w:calcOnExit w:val="0"/>
            <w:textInput/>
          </w:ffData>
        </w:fldChar>
      </w:r>
      <w:r w:rsidR="00291EB7" w:rsidRPr="00291EB7">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00291EB7" w:rsidRPr="00291EB7">
        <w:t xml:space="preserve"> </w:t>
      </w:r>
      <w:r w:rsidRPr="00C10CD6">
        <w:t>[</w:t>
      </w:r>
      <w:fldSimple w:instr=" seq 0410 ">
        <w:r w:rsidR="00291EB7">
          <w:rPr>
            <w:noProof/>
          </w:rPr>
          <w:t>1</w:t>
        </w:r>
      </w:fldSimple>
      <w:r w:rsidR="00291EB7">
        <w:rPr>
          <w:lang w:val="it-IT"/>
        </w:rPr>
        <w:t> </w:t>
      </w:r>
      <w:r w:rsidR="00291EB7">
        <w:rPr>
          <w:lang w:val="it-IT"/>
        </w:rPr>
        <w:noBreakHyphen/>
        <w:t> </w:t>
      </w:r>
      <w:r w:rsidRPr="00C10CD6">
        <w:rPr>
          <w:iCs/>
        </w:rPr>
        <w:t>in the economics department</w:t>
      </w:r>
      <w:r w:rsidRPr="00C10CD6">
        <w:t xml:space="preserve">] </w:t>
      </w:r>
      <w:r w:rsidR="00291EB7">
        <w:rPr>
          <w:lang w:val="ru-RU"/>
        </w:rPr>
        <w:fldChar w:fldCharType="begin">
          <w:ffData>
            <w:name w:val="Text2"/>
            <w:enabled/>
            <w:calcOnExit w:val="0"/>
            <w:textInput/>
          </w:ffData>
        </w:fldChar>
      </w:r>
      <w:r w:rsidR="00291EB7" w:rsidRPr="00291EB7">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00291EB7">
        <w:t xml:space="preserve">. </w:t>
      </w:r>
      <w:r w:rsidRPr="00C10CD6">
        <w:rPr>
          <w:lang w:val="ru-RU"/>
        </w:rPr>
        <w:t>Дома</w:t>
      </w:r>
      <w:r w:rsidRPr="00C10CD6">
        <w:t>, [</w:t>
      </w:r>
      <w:fldSimple w:instr=" seq 0410 ">
        <w:r w:rsidR="00291EB7">
          <w:rPr>
            <w:noProof/>
          </w:rPr>
          <w:t>1</w:t>
        </w:r>
      </w:fldSimple>
      <w:r w:rsidR="00291EB7">
        <w:rPr>
          <w:lang w:val="it-IT"/>
        </w:rPr>
        <w:t> </w:t>
      </w:r>
      <w:r w:rsidR="00291EB7">
        <w:rPr>
          <w:lang w:val="it-IT"/>
        </w:rPr>
        <w:noBreakHyphen/>
        <w:t> </w:t>
      </w:r>
      <w:r w:rsidRPr="00C10CD6">
        <w:rPr>
          <w:iCs/>
        </w:rPr>
        <w:t>in California</w:t>
      </w:r>
      <w:r w:rsidRPr="00C10CD6">
        <w:t xml:space="preserve">] </w:t>
      </w:r>
      <w:r w:rsidR="00291EB7">
        <w:rPr>
          <w:lang w:val="ru-RU"/>
        </w:rPr>
        <w:fldChar w:fldCharType="begin">
          <w:ffData>
            <w:name w:val="Text2"/>
            <w:enabled/>
            <w:calcOnExit w:val="0"/>
            <w:textInput/>
          </w:ffData>
        </w:fldChar>
      </w:r>
      <w:r w:rsidR="00291EB7" w:rsidRPr="00291EB7">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Pr="00C10CD6">
        <w:t xml:space="preserve">, </w:t>
      </w:r>
      <w:r w:rsidRPr="00C10CD6">
        <w:rPr>
          <w:lang w:val="ru-RU"/>
        </w:rPr>
        <w:t>я</w:t>
      </w:r>
      <w:r w:rsidRPr="00C10CD6">
        <w:t xml:space="preserve"> </w:t>
      </w:r>
      <w:r w:rsidRPr="00C10CD6">
        <w:rPr>
          <w:lang w:val="ru-RU"/>
        </w:rPr>
        <w:t>учился</w:t>
      </w:r>
      <w:r w:rsidRPr="00C10CD6">
        <w:t xml:space="preserve"> [</w:t>
      </w:r>
      <w:fldSimple w:instr=" seq 0410 ">
        <w:r w:rsidR="00291EB7">
          <w:rPr>
            <w:noProof/>
          </w:rPr>
          <w:t>1</w:t>
        </w:r>
      </w:fldSimple>
      <w:r w:rsidR="00291EB7">
        <w:rPr>
          <w:lang w:val="it-IT"/>
        </w:rPr>
        <w:t> </w:t>
      </w:r>
      <w:r w:rsidR="00291EB7">
        <w:rPr>
          <w:lang w:val="it-IT"/>
        </w:rPr>
        <w:noBreakHyphen/>
        <w:t> </w:t>
      </w:r>
      <w:r w:rsidRPr="00C10CD6">
        <w:rPr>
          <w:iCs/>
        </w:rPr>
        <w:t>in a small university</w:t>
      </w:r>
      <w:r w:rsidRPr="00C10CD6">
        <w:t xml:space="preserve">] </w:t>
      </w:r>
      <w:r w:rsidR="00291EB7">
        <w:rPr>
          <w:lang w:val="ru-RU"/>
        </w:rPr>
        <w:fldChar w:fldCharType="begin">
          <w:ffData>
            <w:name w:val="Text2"/>
            <w:enabled/>
            <w:calcOnExit w:val="0"/>
            <w:textInput/>
          </w:ffData>
        </w:fldChar>
      </w:r>
      <w:r w:rsidR="00291EB7" w:rsidRPr="00291EB7">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00291EB7" w:rsidRPr="00291EB7">
        <w:t xml:space="preserve"> </w:t>
      </w:r>
      <w:r w:rsidRPr="00C10CD6">
        <w:rPr>
          <w:lang w:val="ru-RU"/>
        </w:rPr>
        <w:t>и</w:t>
      </w:r>
      <w:r w:rsidRPr="00C10CD6">
        <w:t xml:space="preserve"> </w:t>
      </w:r>
      <w:r w:rsidRPr="00C10CD6">
        <w:rPr>
          <w:lang w:val="ru-RU"/>
        </w:rPr>
        <w:t>изучал</w:t>
      </w:r>
      <w:r w:rsidRPr="00C10CD6">
        <w:t xml:space="preserve"> </w:t>
      </w:r>
      <w:r w:rsidRPr="00C10CD6">
        <w:rPr>
          <w:lang w:val="ru-RU"/>
        </w:rPr>
        <w:t>русский</w:t>
      </w:r>
      <w:r w:rsidRPr="00C10CD6">
        <w:t xml:space="preserve"> </w:t>
      </w:r>
      <w:r w:rsidRPr="00C10CD6">
        <w:rPr>
          <w:lang w:val="ru-RU"/>
        </w:rPr>
        <w:t>язык</w:t>
      </w:r>
      <w:r w:rsidRPr="00C10CD6">
        <w:t xml:space="preserve">. </w:t>
      </w:r>
    </w:p>
    <w:p w14:paraId="1B7882B9" w14:textId="6935CEF8" w:rsidR="000E4A9D" w:rsidRPr="00C10CD6" w:rsidRDefault="000E4A9D" w:rsidP="00291EB7">
      <w:pPr>
        <w:spacing w:after="120" w:line="276" w:lineRule="auto"/>
        <w:ind w:left="270" w:hanging="270"/>
      </w:pPr>
      <w:r w:rsidRPr="00C10CD6">
        <w:t xml:space="preserve">— </w:t>
      </w:r>
      <w:r w:rsidRPr="00C10CD6">
        <w:rPr>
          <w:lang w:val="ru-RU"/>
        </w:rPr>
        <w:t>А</w:t>
      </w:r>
      <w:r w:rsidRPr="00C10CD6">
        <w:t xml:space="preserve"> </w:t>
      </w:r>
      <w:r w:rsidRPr="00C10CD6">
        <w:rPr>
          <w:lang w:val="ru-RU"/>
        </w:rPr>
        <w:t>где</w:t>
      </w:r>
      <w:r w:rsidRPr="00C10CD6">
        <w:t xml:space="preserve"> </w:t>
      </w:r>
      <w:r w:rsidRPr="00C10CD6">
        <w:rPr>
          <w:lang w:val="ru-RU"/>
        </w:rPr>
        <w:t>вы</w:t>
      </w:r>
      <w:r w:rsidRPr="00C10CD6">
        <w:t xml:space="preserve"> </w:t>
      </w:r>
      <w:r w:rsidRPr="00C10CD6">
        <w:rPr>
          <w:lang w:val="ru-RU"/>
        </w:rPr>
        <w:t>живёте</w:t>
      </w:r>
      <w:r w:rsidRPr="00C10CD6">
        <w:t xml:space="preserve"> [</w:t>
      </w:r>
      <w:fldSimple w:instr=" seq 0410 ">
        <w:r w:rsidR="00291EB7">
          <w:rPr>
            <w:noProof/>
          </w:rPr>
          <w:t>1</w:t>
        </w:r>
      </w:fldSimple>
      <w:r w:rsidR="00291EB7">
        <w:rPr>
          <w:lang w:val="it-IT"/>
        </w:rPr>
        <w:t> </w:t>
      </w:r>
      <w:r w:rsidR="00291EB7">
        <w:rPr>
          <w:lang w:val="it-IT"/>
        </w:rPr>
        <w:noBreakHyphen/>
        <w:t> </w:t>
      </w:r>
      <w:r w:rsidRPr="00C10CD6">
        <w:rPr>
          <w:iCs/>
        </w:rPr>
        <w:t>in Moscow</w:t>
      </w:r>
      <w:r w:rsidRPr="00C10CD6">
        <w:t xml:space="preserve">] </w:t>
      </w:r>
      <w:r w:rsidR="00291EB7">
        <w:rPr>
          <w:lang w:val="ru-RU"/>
        </w:rPr>
        <w:fldChar w:fldCharType="begin">
          <w:ffData>
            <w:name w:val="Text2"/>
            <w:enabled/>
            <w:calcOnExit w:val="0"/>
            <w:textInput/>
          </w:ffData>
        </w:fldChar>
      </w:r>
      <w:r w:rsidR="00291EB7" w:rsidRPr="00291EB7">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Pr="00C10CD6">
        <w:t>, [</w:t>
      </w:r>
      <w:fldSimple w:instr=" seq 0410 ">
        <w:r w:rsidR="00291EB7">
          <w:rPr>
            <w:noProof/>
          </w:rPr>
          <w:t>1</w:t>
        </w:r>
      </w:fldSimple>
      <w:r w:rsidR="00291EB7">
        <w:rPr>
          <w:lang w:val="it-IT"/>
        </w:rPr>
        <w:t> </w:t>
      </w:r>
      <w:r w:rsidR="00291EB7">
        <w:rPr>
          <w:lang w:val="it-IT"/>
        </w:rPr>
        <w:noBreakHyphen/>
        <w:t> </w:t>
      </w:r>
      <w:r w:rsidRPr="00C10CD6">
        <w:rPr>
          <w:iCs/>
        </w:rPr>
        <w:t>in an apartment</w:t>
      </w:r>
      <w:r w:rsidRPr="00C10CD6">
        <w:t>]</w:t>
      </w:r>
      <w:r w:rsidR="00291EB7">
        <w:t xml:space="preserve"> </w:t>
      </w:r>
      <w:r w:rsidR="00291EB7">
        <w:rPr>
          <w:lang w:val="ru-RU"/>
        </w:rPr>
        <w:fldChar w:fldCharType="begin">
          <w:ffData>
            <w:name w:val="Text2"/>
            <w:enabled/>
            <w:calcOnExit w:val="0"/>
            <w:textInput/>
          </w:ffData>
        </w:fldChar>
      </w:r>
      <w:r w:rsidR="00291EB7" w:rsidRPr="00291EB7">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Pr="00C10CD6">
        <w:t>?</w:t>
      </w:r>
    </w:p>
    <w:p w14:paraId="793BBEBB" w14:textId="70EB82EE" w:rsidR="000E4A9D" w:rsidRPr="00C10CD6" w:rsidRDefault="000E4A9D" w:rsidP="00291EB7">
      <w:pPr>
        <w:spacing w:after="120" w:line="276" w:lineRule="auto"/>
      </w:pPr>
      <w:r w:rsidRPr="00C10CD6">
        <w:t xml:space="preserve">— </w:t>
      </w:r>
      <w:r w:rsidRPr="00C10CD6">
        <w:rPr>
          <w:lang w:val="ru-RU"/>
        </w:rPr>
        <w:t>Нет</w:t>
      </w:r>
      <w:r w:rsidRPr="00C10CD6">
        <w:t>, [</w:t>
      </w:r>
      <w:fldSimple w:instr=" seq 0410 ">
        <w:r w:rsidR="00291EB7">
          <w:rPr>
            <w:noProof/>
          </w:rPr>
          <w:t>1</w:t>
        </w:r>
      </w:fldSimple>
      <w:r w:rsidR="00291EB7">
        <w:rPr>
          <w:lang w:val="it-IT"/>
        </w:rPr>
        <w:t> </w:t>
      </w:r>
      <w:r w:rsidR="00291EB7">
        <w:rPr>
          <w:lang w:val="it-IT"/>
        </w:rPr>
        <w:noBreakHyphen/>
        <w:t> </w:t>
      </w:r>
      <w:r w:rsidRPr="00C10CD6">
        <w:rPr>
          <w:iCs/>
        </w:rPr>
        <w:t>in a large dorm</w:t>
      </w:r>
      <w:r w:rsidRPr="00C10CD6">
        <w:t xml:space="preserve">] </w:t>
      </w:r>
      <w:r w:rsidR="00291EB7">
        <w:rPr>
          <w:lang w:val="ru-RU"/>
        </w:rPr>
        <w:fldChar w:fldCharType="begin">
          <w:ffData>
            <w:name w:val="Text2"/>
            <w:enabled/>
            <w:calcOnExit w:val="0"/>
            <w:textInput/>
          </w:ffData>
        </w:fldChar>
      </w:r>
      <w:r w:rsidR="00291EB7" w:rsidRPr="00291EB7">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Pr="00C10CD6">
        <w:t xml:space="preserve">. </w:t>
      </w:r>
    </w:p>
    <w:p w14:paraId="04110FBD" w14:textId="77777777" w:rsidR="000E4A9D" w:rsidRPr="00C10CD6" w:rsidRDefault="000E4A9D" w:rsidP="00291EB7">
      <w:pPr>
        <w:spacing w:after="120" w:line="276" w:lineRule="auto"/>
        <w:rPr>
          <w:lang w:val="ru-RU"/>
        </w:rPr>
      </w:pPr>
      <w:r w:rsidRPr="00C10CD6">
        <w:rPr>
          <w:lang w:val="ru-RU"/>
        </w:rPr>
        <w:t>— А вы только учитесь?</w:t>
      </w:r>
    </w:p>
    <w:p w14:paraId="1D956642" w14:textId="3A6C0582" w:rsidR="000E4A9D" w:rsidRPr="00481A3F" w:rsidRDefault="000E4A9D" w:rsidP="00291EB7">
      <w:pPr>
        <w:spacing w:after="120" w:line="276" w:lineRule="auto"/>
      </w:pPr>
      <w:r w:rsidRPr="00C10CD6">
        <w:rPr>
          <w:lang w:val="ru-RU"/>
        </w:rPr>
        <w:t xml:space="preserve">— Нет, я также работаю </w:t>
      </w:r>
      <w:r w:rsidRPr="00481A3F">
        <w:t>[</w:t>
      </w:r>
      <w:r w:rsidR="00291EB7">
        <w:rPr>
          <w:lang w:val="it-IT"/>
        </w:rPr>
        <w:fldChar w:fldCharType="begin"/>
      </w:r>
      <w:r w:rsidR="00291EB7">
        <w:rPr>
          <w:lang w:val="it-IT"/>
        </w:rPr>
        <w:instrText xml:space="preserve"> </w:instrText>
      </w:r>
      <w:r w:rsidR="00291EB7">
        <w:instrText>seq</w:instrText>
      </w:r>
      <w:r w:rsidR="00291EB7" w:rsidRPr="00481A3F">
        <w:instrText xml:space="preserve"> 0410</w:instrText>
      </w:r>
      <w:r w:rsidR="00291EB7">
        <w:rPr>
          <w:lang w:val="it-IT"/>
        </w:rPr>
        <w:instrText xml:space="preserve"> </w:instrText>
      </w:r>
      <w:r w:rsidR="00291EB7">
        <w:rPr>
          <w:lang w:val="it-IT"/>
        </w:rPr>
        <w:fldChar w:fldCharType="separate"/>
      </w:r>
      <w:r w:rsidR="00291EB7" w:rsidRPr="00481A3F">
        <w:rPr>
          <w:noProof/>
        </w:rPr>
        <w:t>1</w:t>
      </w:r>
      <w:r w:rsidR="00291EB7">
        <w:rPr>
          <w:lang w:val="it-IT"/>
        </w:rPr>
        <w:fldChar w:fldCharType="end"/>
      </w:r>
      <w:r w:rsidR="00291EB7">
        <w:rPr>
          <w:lang w:val="it-IT"/>
        </w:rPr>
        <w:t> </w:t>
      </w:r>
      <w:r w:rsidR="00291EB7">
        <w:rPr>
          <w:lang w:val="it-IT"/>
        </w:rPr>
        <w:noBreakHyphen/>
        <w:t> </w:t>
      </w:r>
      <w:r w:rsidRPr="00C10CD6">
        <w:rPr>
          <w:iCs/>
        </w:rPr>
        <w:t>in</w:t>
      </w:r>
      <w:r w:rsidRPr="00481A3F">
        <w:rPr>
          <w:iCs/>
        </w:rPr>
        <w:t xml:space="preserve"> </w:t>
      </w:r>
      <w:r w:rsidRPr="00C10CD6">
        <w:rPr>
          <w:iCs/>
        </w:rPr>
        <w:t>our</w:t>
      </w:r>
      <w:r w:rsidRPr="00481A3F">
        <w:rPr>
          <w:iCs/>
        </w:rPr>
        <w:t xml:space="preserve"> </w:t>
      </w:r>
      <w:r w:rsidRPr="00C10CD6">
        <w:rPr>
          <w:iCs/>
        </w:rPr>
        <w:t>museum</w:t>
      </w:r>
      <w:r w:rsidRPr="00481A3F">
        <w:t xml:space="preserve">] </w:t>
      </w:r>
      <w:r w:rsidR="00291EB7">
        <w:rPr>
          <w:lang w:val="ru-RU"/>
        </w:rPr>
        <w:fldChar w:fldCharType="begin">
          <w:ffData>
            <w:name w:val="Text2"/>
            <w:enabled/>
            <w:calcOnExit w:val="0"/>
            <w:textInput/>
          </w:ffData>
        </w:fldChar>
      </w:r>
      <w:r w:rsidR="00291EB7" w:rsidRPr="00481A3F">
        <w:instrText xml:space="preserve"> FORMTEXT </w:instrText>
      </w:r>
      <w:r w:rsidR="00291EB7">
        <w:rPr>
          <w:lang w:val="ru-RU"/>
        </w:rPr>
      </w:r>
      <w:r w:rsidR="00291EB7">
        <w:rPr>
          <w:lang w:val="ru-RU"/>
        </w:rPr>
        <w:fldChar w:fldCharType="separate"/>
      </w:r>
      <w:r w:rsidR="00291EB7">
        <w:rPr>
          <w:noProof/>
          <w:lang w:val="ru-RU"/>
        </w:rPr>
        <w:t> </w:t>
      </w:r>
      <w:r w:rsidR="00291EB7">
        <w:rPr>
          <w:noProof/>
          <w:lang w:val="ru-RU"/>
        </w:rPr>
        <w:t> </w:t>
      </w:r>
      <w:r w:rsidR="00291EB7">
        <w:rPr>
          <w:noProof/>
          <w:lang w:val="ru-RU"/>
        </w:rPr>
        <w:t> </w:t>
      </w:r>
      <w:r w:rsidR="00291EB7">
        <w:rPr>
          <w:noProof/>
          <w:lang w:val="ru-RU"/>
        </w:rPr>
        <w:t> </w:t>
      </w:r>
      <w:r w:rsidR="00291EB7">
        <w:rPr>
          <w:noProof/>
          <w:lang w:val="ru-RU"/>
        </w:rPr>
        <w:t> </w:t>
      </w:r>
      <w:r w:rsidR="00291EB7">
        <w:rPr>
          <w:lang w:val="ru-RU"/>
        </w:rPr>
        <w:fldChar w:fldCharType="end"/>
      </w:r>
      <w:r w:rsidRPr="00481A3F">
        <w:t xml:space="preserve">. </w:t>
      </w:r>
    </w:p>
    <w:p w14:paraId="6D6C43E8" w14:textId="68CF829F" w:rsidR="000E4A9D" w:rsidRPr="00481A3F" w:rsidRDefault="000E4A9D" w:rsidP="00291EB7">
      <w:pPr>
        <w:spacing w:line="276" w:lineRule="auto"/>
      </w:pPr>
    </w:p>
    <w:p w14:paraId="6D75FE2F" w14:textId="77777777" w:rsidR="000E4A9D" w:rsidRPr="00481A3F" w:rsidRDefault="000E4A9D" w:rsidP="00291EB7">
      <w:pPr>
        <w:spacing w:line="276" w:lineRule="auto"/>
      </w:pPr>
    </w:p>
    <w:p w14:paraId="62A54849" w14:textId="4C593F81" w:rsidR="00AC3FE9" w:rsidRPr="00C10CD6" w:rsidRDefault="00C10CD6" w:rsidP="00291EB7">
      <w:pPr>
        <w:keepNext/>
        <w:tabs>
          <w:tab w:val="left" w:pos="360"/>
        </w:tabs>
        <w:autoSpaceDE w:val="0"/>
        <w:autoSpaceDN w:val="0"/>
        <w:adjustRightInd w:val="0"/>
        <w:spacing w:line="276" w:lineRule="auto"/>
      </w:pPr>
      <w:r>
        <w:rPr>
          <w:b/>
          <w:bCs/>
        </w:rPr>
        <w:t>04-</w:t>
      </w:r>
      <w:r w:rsidR="00CF3F7F" w:rsidRPr="00C10CD6">
        <w:rPr>
          <w:b/>
          <w:bCs/>
        </w:rPr>
        <w:t>11</w:t>
      </w:r>
      <w:r w:rsidR="00A82EC6" w:rsidRPr="00C10CD6">
        <w:rPr>
          <w:b/>
          <w:bCs/>
        </w:rPr>
        <w:t>.</w:t>
      </w:r>
      <w:r w:rsidR="00A82EC6" w:rsidRPr="00C10CD6">
        <w:rPr>
          <w:b/>
          <w:bCs/>
        </w:rPr>
        <w:tab/>
      </w:r>
      <w:r w:rsidR="00AC3FE9" w:rsidRPr="00C10CD6">
        <w:rPr>
          <w:b/>
          <w:bCs/>
        </w:rPr>
        <w:t>(1</w:t>
      </w:r>
      <w:r w:rsidR="003B0EBC" w:rsidRPr="00C10CD6">
        <w:rPr>
          <w:b/>
          <w:bCs/>
        </w:rPr>
        <w:t xml:space="preserve">. </w:t>
      </w:r>
      <w:r w:rsidR="00AC3FE9" w:rsidRPr="00C10CD6">
        <w:rPr>
          <w:b/>
          <w:bCs/>
        </w:rPr>
        <w:t>and 3</w:t>
      </w:r>
      <w:r w:rsidR="003B0EBC" w:rsidRPr="00C10CD6">
        <w:rPr>
          <w:b/>
          <w:bCs/>
        </w:rPr>
        <w:t xml:space="preserve">. </w:t>
      </w:r>
      <w:r w:rsidR="00AC3FE9" w:rsidRPr="00C10CD6">
        <w:rPr>
          <w:b/>
          <w:bCs/>
          <w:lang w:val="ru-RU"/>
        </w:rPr>
        <w:t>Уч</w:t>
      </w:r>
      <w:r w:rsidR="003B0EBC" w:rsidRPr="00C10CD6">
        <w:rPr>
          <w:b/>
          <w:bCs/>
          <w:lang w:val="ru-RU"/>
        </w:rPr>
        <w:t>и</w:t>
      </w:r>
      <w:r w:rsidR="00AC3FE9" w:rsidRPr="00C10CD6">
        <w:rPr>
          <w:b/>
          <w:bCs/>
          <w:lang w:val="ru-RU"/>
        </w:rPr>
        <w:t>ться</w:t>
      </w:r>
      <w:r w:rsidR="003B0EBC" w:rsidRPr="00C10CD6">
        <w:rPr>
          <w:b/>
          <w:bCs/>
        </w:rPr>
        <w:t xml:space="preserve">, </w:t>
      </w:r>
      <w:r w:rsidR="00AC3FE9" w:rsidRPr="00C10CD6">
        <w:rPr>
          <w:b/>
          <w:bCs/>
          <w:lang w:val="ru-RU"/>
        </w:rPr>
        <w:t>заним</w:t>
      </w:r>
      <w:r w:rsidR="003B0EBC" w:rsidRPr="00C10CD6">
        <w:rPr>
          <w:b/>
          <w:bCs/>
          <w:lang w:val="ru-RU"/>
        </w:rPr>
        <w:t>а</w:t>
      </w:r>
      <w:r w:rsidR="00AC3FE9" w:rsidRPr="00C10CD6">
        <w:rPr>
          <w:b/>
          <w:bCs/>
          <w:lang w:val="ru-RU"/>
        </w:rPr>
        <w:t>ться</w:t>
      </w:r>
      <w:r w:rsidR="003B0EBC" w:rsidRPr="00C10CD6">
        <w:rPr>
          <w:b/>
          <w:bCs/>
        </w:rPr>
        <w:t xml:space="preserve">, </w:t>
      </w:r>
      <w:r w:rsidR="00AC3FE9" w:rsidRPr="00C10CD6">
        <w:rPr>
          <w:b/>
          <w:bCs/>
          <w:lang w:val="ru-RU"/>
        </w:rPr>
        <w:t>изуч</w:t>
      </w:r>
      <w:r w:rsidR="003B0EBC" w:rsidRPr="00C10CD6">
        <w:rPr>
          <w:b/>
          <w:bCs/>
          <w:lang w:val="ru-RU"/>
        </w:rPr>
        <w:t>а</w:t>
      </w:r>
      <w:r w:rsidR="00AC3FE9" w:rsidRPr="00C10CD6">
        <w:rPr>
          <w:b/>
          <w:bCs/>
          <w:lang w:val="ru-RU"/>
        </w:rPr>
        <w:t>ть</w:t>
      </w:r>
      <w:r w:rsidR="00AC3FE9" w:rsidRPr="00C10CD6">
        <w:rPr>
          <w:b/>
          <w:bCs/>
        </w:rPr>
        <w:t xml:space="preserve">) </w:t>
      </w:r>
      <w:r w:rsidR="00AC3FE9" w:rsidRPr="00C10CD6">
        <w:t>Compose sentences from the following elements</w:t>
      </w:r>
      <w:r w:rsidR="003B0EBC" w:rsidRPr="00C10CD6">
        <w:t xml:space="preserve">, </w:t>
      </w:r>
      <w:r w:rsidR="00AC3FE9" w:rsidRPr="00C10CD6">
        <w:t>adding prepositions where necessary</w:t>
      </w:r>
      <w:r w:rsidR="003B0EBC" w:rsidRPr="00C10CD6">
        <w:t xml:space="preserve">. </w:t>
      </w:r>
      <w:r w:rsidR="00AC3FE9" w:rsidRPr="00C10CD6">
        <w:t>Be sure to make the verbs agree with their subjects and the</w:t>
      </w:r>
      <w:r w:rsidR="00A82EC6" w:rsidRPr="00C10CD6">
        <w:t xml:space="preserve"> </w:t>
      </w:r>
      <w:r w:rsidR="00AC3FE9" w:rsidRPr="00C10CD6">
        <w:t xml:space="preserve">modifiers agree with the nouns they modify; put the </w:t>
      </w:r>
      <w:r w:rsidR="00AC3FE9" w:rsidRPr="00C10CD6">
        <w:lastRenderedPageBreak/>
        <w:t xml:space="preserve">objects of the prepositions </w:t>
      </w:r>
      <w:r w:rsidR="00AC3FE9" w:rsidRPr="00C10CD6">
        <w:rPr>
          <w:b/>
          <w:bCs/>
          <w:lang w:val="ru-RU"/>
        </w:rPr>
        <w:t>в</w:t>
      </w:r>
      <w:r w:rsidR="00AC3FE9" w:rsidRPr="00C10CD6">
        <w:rPr>
          <w:b/>
          <w:bCs/>
        </w:rPr>
        <w:t xml:space="preserve"> </w:t>
      </w:r>
      <w:r w:rsidR="00AC3FE9" w:rsidRPr="00C10CD6">
        <w:t xml:space="preserve">and </w:t>
      </w:r>
      <w:r w:rsidR="00AC3FE9" w:rsidRPr="00C10CD6">
        <w:rPr>
          <w:b/>
          <w:bCs/>
          <w:lang w:val="ru-RU"/>
        </w:rPr>
        <w:t>на</w:t>
      </w:r>
      <w:r w:rsidR="00AC3FE9" w:rsidRPr="00C10CD6">
        <w:rPr>
          <w:b/>
          <w:bCs/>
        </w:rPr>
        <w:t xml:space="preserve"> </w:t>
      </w:r>
      <w:r w:rsidR="00AC3FE9" w:rsidRPr="00C10CD6">
        <w:t>in the</w:t>
      </w:r>
      <w:r w:rsidR="00A82EC6" w:rsidRPr="00C10CD6">
        <w:t xml:space="preserve"> </w:t>
      </w:r>
      <w:r w:rsidR="00AC3FE9" w:rsidRPr="00C10CD6">
        <w:t>prepositional case</w:t>
      </w:r>
      <w:r w:rsidR="003B0EBC" w:rsidRPr="00C10CD6">
        <w:t xml:space="preserve">. </w:t>
      </w:r>
      <w:r w:rsidR="00697F7A" w:rsidRPr="00C10CD6">
        <w:t>Be sure to place a question mark at the end of questions.</w:t>
      </w:r>
    </w:p>
    <w:p w14:paraId="79D2F20E" w14:textId="7017BF00" w:rsidR="00A82EC6" w:rsidRPr="00C10CD6" w:rsidRDefault="00A82EC6" w:rsidP="00291EB7">
      <w:pPr>
        <w:keepNext/>
        <w:tabs>
          <w:tab w:val="left" w:pos="360"/>
        </w:tabs>
        <w:autoSpaceDE w:val="0"/>
        <w:autoSpaceDN w:val="0"/>
        <w:adjustRightInd w:val="0"/>
        <w:spacing w:line="276" w:lineRule="auto"/>
      </w:pPr>
    </w:p>
    <w:p w14:paraId="2C9D059D" w14:textId="77777777" w:rsidR="00A82EC6" w:rsidRPr="00C10CD6" w:rsidRDefault="00A82EC6" w:rsidP="00291EB7">
      <w:pPr>
        <w:keepNext/>
        <w:tabs>
          <w:tab w:val="left" w:pos="360"/>
        </w:tabs>
        <w:autoSpaceDE w:val="0"/>
        <w:autoSpaceDN w:val="0"/>
        <w:adjustRightInd w:val="0"/>
        <w:spacing w:line="276" w:lineRule="auto"/>
        <w:rPr>
          <w:lang w:val="ru-RU"/>
        </w:rPr>
      </w:pPr>
      <w:r w:rsidRPr="00C10CD6">
        <w:rPr>
          <w:bdr w:val="single" w:sz="4" w:space="0" w:color="auto"/>
          <w:lang w:val="ru-RU"/>
        </w:rPr>
        <w:t xml:space="preserve">Саша/учиться/институт </w:t>
      </w:r>
      <w:r w:rsidRPr="00C10CD6">
        <w:rPr>
          <w:bdr w:val="single" w:sz="4" w:space="0" w:color="auto"/>
        </w:rPr>
        <w:sym w:font="Wingdings" w:char="F0E8"/>
      </w:r>
      <w:r w:rsidRPr="00C10CD6">
        <w:rPr>
          <w:bdr w:val="single" w:sz="4" w:space="0" w:color="auto"/>
          <w:lang w:val="ru-RU"/>
        </w:rPr>
        <w:t xml:space="preserve"> Саша учится в институте. </w:t>
      </w:r>
    </w:p>
    <w:p w14:paraId="094C5655" w14:textId="40FE6922" w:rsidR="0079451F" w:rsidRPr="00C10CD6" w:rsidRDefault="0079451F" w:rsidP="00291EB7">
      <w:pPr>
        <w:keepNext/>
        <w:tabs>
          <w:tab w:val="left" w:pos="360"/>
        </w:tabs>
        <w:autoSpaceDE w:val="0"/>
        <w:autoSpaceDN w:val="0"/>
        <w:adjustRightInd w:val="0"/>
        <w:spacing w:line="276" w:lineRule="auto"/>
        <w:rPr>
          <w:lang w:val="ru-RU"/>
        </w:rPr>
      </w:pPr>
    </w:p>
    <w:p w14:paraId="0B2978F6" w14:textId="26CC024D" w:rsidR="00AC3FE9" w:rsidRPr="00C10CD6" w:rsidRDefault="00A82EC6" w:rsidP="00B34273">
      <w:pPr>
        <w:keepNext/>
        <w:tabs>
          <w:tab w:val="left" w:pos="360"/>
        </w:tabs>
        <w:autoSpaceDE w:val="0"/>
        <w:autoSpaceDN w:val="0"/>
        <w:adjustRightInd w:val="0"/>
        <w:spacing w:line="276" w:lineRule="auto"/>
        <w:ind w:left="360" w:hanging="360"/>
        <w:rPr>
          <w:lang w:val="ru-RU"/>
        </w:rPr>
      </w:pPr>
      <w:r w:rsidRPr="00C10CD6">
        <w:rPr>
          <w:lang w:val="ru-RU"/>
        </w:rPr>
        <w:t>1.</w:t>
      </w:r>
      <w:r w:rsidRPr="00C10CD6">
        <w:rPr>
          <w:lang w:val="ru-RU"/>
        </w:rPr>
        <w:tab/>
      </w:r>
      <w:r w:rsidR="00AC3FE9" w:rsidRPr="00C10CD6">
        <w:rPr>
          <w:lang w:val="ru-RU"/>
        </w:rPr>
        <w:t xml:space="preserve">Ира/изучать/немецкий язык? </w:t>
      </w:r>
      <w:r w:rsidR="00B34273">
        <w:rPr>
          <w:lang w:val="ru-RU"/>
        </w:rPr>
        <w:br/>
      </w:r>
      <w:r w:rsidR="00B34273">
        <w:rPr>
          <w:lang w:val="ru-RU"/>
        </w:rPr>
        <w:fldChar w:fldCharType="begin">
          <w:ffData>
            <w:name w:val="Text2"/>
            <w:enabled/>
            <w:calcOnExit w:val="0"/>
            <w:textInput/>
          </w:ffData>
        </w:fldChar>
      </w:r>
      <w:r w:rsidR="00B34273">
        <w:rPr>
          <w:lang w:val="ru-RU"/>
        </w:rPr>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51122159" w14:textId="7606CCC0" w:rsidR="00B34273" w:rsidRPr="00C10CD6" w:rsidRDefault="00A82EC6" w:rsidP="00B34273">
      <w:pPr>
        <w:keepNext/>
        <w:tabs>
          <w:tab w:val="left" w:pos="360"/>
        </w:tabs>
        <w:autoSpaceDE w:val="0"/>
        <w:autoSpaceDN w:val="0"/>
        <w:adjustRightInd w:val="0"/>
        <w:spacing w:line="276" w:lineRule="auto"/>
        <w:ind w:left="360" w:hanging="360"/>
        <w:rPr>
          <w:lang w:val="ru-RU"/>
        </w:rPr>
      </w:pPr>
      <w:r w:rsidRPr="00C10CD6">
        <w:rPr>
          <w:lang w:val="ru-RU"/>
        </w:rPr>
        <w:t>2.</w:t>
      </w:r>
      <w:r w:rsidRPr="00C10CD6">
        <w:rPr>
          <w:lang w:val="ru-RU"/>
        </w:rPr>
        <w:tab/>
      </w:r>
      <w:r w:rsidR="00AC3FE9" w:rsidRPr="00C10CD6">
        <w:rPr>
          <w:lang w:val="ru-RU"/>
        </w:rPr>
        <w:t xml:space="preserve">Где/вы/учиться? </w:t>
      </w:r>
      <w:r w:rsidR="00B34273">
        <w:rPr>
          <w:lang w:val="ru-RU"/>
        </w:rPr>
        <w:br/>
      </w:r>
      <w:r w:rsidR="00B34273">
        <w:rPr>
          <w:lang w:val="ru-RU"/>
        </w:rPr>
        <w:fldChar w:fldCharType="begin">
          <w:ffData>
            <w:name w:val="Text2"/>
            <w:enabled/>
            <w:calcOnExit w:val="0"/>
            <w:textInput/>
          </w:ffData>
        </w:fldChar>
      </w:r>
      <w:r w:rsidR="00B34273">
        <w:rPr>
          <w:lang w:val="ru-RU"/>
        </w:rPr>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1BA9738B" w14:textId="7DE9E073" w:rsidR="00A82EC6" w:rsidRPr="00C10CD6" w:rsidRDefault="00A82EC6" w:rsidP="00B34273">
      <w:pPr>
        <w:tabs>
          <w:tab w:val="left" w:pos="360"/>
        </w:tabs>
        <w:autoSpaceDE w:val="0"/>
        <w:autoSpaceDN w:val="0"/>
        <w:adjustRightInd w:val="0"/>
        <w:spacing w:line="276" w:lineRule="auto"/>
        <w:ind w:left="360" w:hanging="360"/>
        <w:rPr>
          <w:lang w:val="ru-RU"/>
        </w:rPr>
      </w:pPr>
      <w:r w:rsidRPr="00C10CD6">
        <w:rPr>
          <w:lang w:val="ru-RU"/>
        </w:rPr>
        <w:t>3.</w:t>
      </w:r>
      <w:r w:rsidRPr="00C10CD6">
        <w:rPr>
          <w:lang w:val="ru-RU"/>
        </w:rPr>
        <w:tab/>
      </w:r>
      <w:r w:rsidR="00AC3FE9" w:rsidRPr="00C10CD6">
        <w:rPr>
          <w:lang w:val="ru-RU"/>
        </w:rPr>
        <w:t>Мы/учиться/большой/университет</w:t>
      </w:r>
      <w:r w:rsidR="003B0EBC" w:rsidRPr="00C10CD6">
        <w:rPr>
          <w:lang w:val="ru-RU"/>
        </w:rPr>
        <w:t xml:space="preserve">. </w:t>
      </w:r>
      <w:r w:rsidR="00B34273">
        <w:rPr>
          <w:lang w:val="ru-RU"/>
        </w:rPr>
        <w:br/>
      </w:r>
      <w:r w:rsidR="00B34273">
        <w:rPr>
          <w:lang w:val="ru-RU"/>
        </w:rPr>
        <w:fldChar w:fldCharType="begin">
          <w:ffData>
            <w:name w:val="Text2"/>
            <w:enabled/>
            <w:calcOnExit w:val="0"/>
            <w:textInput/>
          </w:ffData>
        </w:fldChar>
      </w:r>
      <w:r w:rsidR="00B34273">
        <w:rPr>
          <w:lang w:val="ru-RU"/>
        </w:rPr>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14085956" w14:textId="1054A1FA" w:rsidR="00A82EC6" w:rsidRPr="00C10CD6" w:rsidRDefault="00A82EC6" w:rsidP="00B34273">
      <w:pPr>
        <w:tabs>
          <w:tab w:val="left" w:pos="360"/>
        </w:tabs>
        <w:autoSpaceDE w:val="0"/>
        <w:autoSpaceDN w:val="0"/>
        <w:adjustRightInd w:val="0"/>
        <w:spacing w:line="276" w:lineRule="auto"/>
        <w:ind w:left="360" w:hanging="360"/>
        <w:rPr>
          <w:lang w:val="ru-RU"/>
        </w:rPr>
      </w:pPr>
      <w:r w:rsidRPr="00C10CD6">
        <w:rPr>
          <w:lang w:val="ru-RU"/>
        </w:rPr>
        <w:t>4.</w:t>
      </w:r>
      <w:r w:rsidRPr="00C10CD6">
        <w:rPr>
          <w:lang w:val="ru-RU"/>
        </w:rPr>
        <w:tab/>
      </w:r>
      <w:r w:rsidR="00AC3FE9" w:rsidRPr="00C10CD6">
        <w:rPr>
          <w:lang w:val="ru-RU"/>
        </w:rPr>
        <w:t>Я/учиться/исторический/факультет</w:t>
      </w:r>
      <w:r w:rsidR="003B0EBC" w:rsidRPr="00C10CD6">
        <w:rPr>
          <w:lang w:val="ru-RU"/>
        </w:rPr>
        <w:t xml:space="preserve">. </w:t>
      </w:r>
      <w:r w:rsidR="00B34273">
        <w:rPr>
          <w:lang w:val="ru-RU"/>
        </w:rPr>
        <w:br/>
      </w:r>
      <w:r w:rsidR="00B34273">
        <w:rPr>
          <w:lang w:val="ru-RU"/>
        </w:rPr>
        <w:fldChar w:fldCharType="begin">
          <w:ffData>
            <w:name w:val="Text2"/>
            <w:enabled/>
            <w:calcOnExit w:val="0"/>
            <w:textInput/>
          </w:ffData>
        </w:fldChar>
      </w:r>
      <w:r w:rsidR="00B34273">
        <w:rPr>
          <w:lang w:val="ru-RU"/>
        </w:rPr>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0B599F40" w14:textId="19D6B396" w:rsidR="00A82EC6" w:rsidRPr="00C10CD6" w:rsidRDefault="00A82EC6" w:rsidP="00B34273">
      <w:pPr>
        <w:tabs>
          <w:tab w:val="left" w:pos="360"/>
        </w:tabs>
        <w:autoSpaceDE w:val="0"/>
        <w:autoSpaceDN w:val="0"/>
        <w:adjustRightInd w:val="0"/>
        <w:spacing w:line="276" w:lineRule="auto"/>
        <w:ind w:left="360" w:hanging="360"/>
        <w:rPr>
          <w:lang w:val="ru-RU"/>
        </w:rPr>
      </w:pPr>
      <w:r w:rsidRPr="00C10CD6">
        <w:rPr>
          <w:lang w:val="ru-RU"/>
        </w:rPr>
        <w:t>5.</w:t>
      </w:r>
      <w:r w:rsidRPr="00C10CD6">
        <w:rPr>
          <w:lang w:val="ru-RU"/>
        </w:rPr>
        <w:tab/>
      </w:r>
      <w:r w:rsidR="00AC3FE9" w:rsidRPr="00C10CD6">
        <w:rPr>
          <w:lang w:val="ru-RU"/>
        </w:rPr>
        <w:t xml:space="preserve">Майк и Дебби/учиться/Филадельфия </w:t>
      </w:r>
      <w:r w:rsidR="00B34273">
        <w:rPr>
          <w:lang w:val="ru-RU"/>
        </w:rPr>
        <w:br/>
      </w:r>
      <w:r w:rsidR="00B34273">
        <w:rPr>
          <w:lang w:val="ru-RU"/>
        </w:rPr>
        <w:fldChar w:fldCharType="begin">
          <w:ffData>
            <w:name w:val="Text2"/>
            <w:enabled/>
            <w:calcOnExit w:val="0"/>
            <w:textInput/>
          </w:ffData>
        </w:fldChar>
      </w:r>
      <w:r w:rsidR="00B34273">
        <w:rPr>
          <w:lang w:val="ru-RU"/>
        </w:rPr>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788AECE2" w14:textId="5CB44B12" w:rsidR="00A82EC6" w:rsidRPr="00C10CD6" w:rsidRDefault="00A82EC6" w:rsidP="00B34273">
      <w:pPr>
        <w:tabs>
          <w:tab w:val="left" w:pos="360"/>
        </w:tabs>
        <w:autoSpaceDE w:val="0"/>
        <w:autoSpaceDN w:val="0"/>
        <w:adjustRightInd w:val="0"/>
        <w:spacing w:line="276" w:lineRule="auto"/>
        <w:ind w:left="360" w:hanging="360"/>
        <w:rPr>
          <w:lang w:val="ru-RU"/>
        </w:rPr>
      </w:pPr>
      <w:r w:rsidRPr="00C10CD6">
        <w:rPr>
          <w:lang w:val="ru-RU"/>
        </w:rPr>
        <w:t>6.</w:t>
      </w:r>
      <w:r w:rsidRPr="00C10CD6">
        <w:rPr>
          <w:lang w:val="ru-RU"/>
        </w:rPr>
        <w:tab/>
      </w:r>
      <w:r w:rsidR="00AC3FE9" w:rsidRPr="00C10CD6">
        <w:rPr>
          <w:lang w:val="ru-RU"/>
        </w:rPr>
        <w:t xml:space="preserve">Ты/заниматься/библиотека? </w:t>
      </w:r>
      <w:r w:rsidR="00B34273">
        <w:rPr>
          <w:lang w:val="ru-RU"/>
        </w:rPr>
        <w:br/>
      </w:r>
      <w:r w:rsidR="00B34273">
        <w:rPr>
          <w:lang w:val="ru-RU"/>
        </w:rPr>
        <w:fldChar w:fldCharType="begin">
          <w:ffData>
            <w:name w:val="Text2"/>
            <w:enabled/>
            <w:calcOnExit w:val="0"/>
            <w:textInput/>
          </w:ffData>
        </w:fldChar>
      </w:r>
      <w:r w:rsidR="00B34273">
        <w:rPr>
          <w:lang w:val="ru-RU"/>
        </w:rPr>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04AE8B19" w14:textId="0BB0D99E" w:rsidR="00B34273" w:rsidRPr="00C10CD6" w:rsidRDefault="00A82EC6" w:rsidP="00B34273">
      <w:pPr>
        <w:tabs>
          <w:tab w:val="left" w:pos="360"/>
        </w:tabs>
        <w:autoSpaceDE w:val="0"/>
        <w:autoSpaceDN w:val="0"/>
        <w:adjustRightInd w:val="0"/>
        <w:spacing w:line="276" w:lineRule="auto"/>
        <w:ind w:left="360" w:hanging="360"/>
        <w:rPr>
          <w:lang w:val="ru-RU"/>
        </w:rPr>
      </w:pPr>
      <w:r w:rsidRPr="00C10CD6">
        <w:rPr>
          <w:lang w:val="ru-RU"/>
        </w:rPr>
        <w:t>7.</w:t>
      </w:r>
      <w:r w:rsidRPr="00C10CD6">
        <w:rPr>
          <w:lang w:val="ru-RU"/>
        </w:rPr>
        <w:tab/>
      </w:r>
      <w:r w:rsidR="00AC3FE9" w:rsidRPr="00C10CD6">
        <w:rPr>
          <w:lang w:val="ru-RU"/>
        </w:rPr>
        <w:t xml:space="preserve">Какой/курс/учиться/твой/соседи? </w:t>
      </w:r>
      <w:r w:rsidR="00B34273">
        <w:rPr>
          <w:lang w:val="ru-RU"/>
        </w:rPr>
        <w:br/>
      </w:r>
      <w:r w:rsidR="00B34273">
        <w:rPr>
          <w:lang w:val="ru-RU"/>
        </w:rPr>
        <w:fldChar w:fldCharType="begin">
          <w:ffData>
            <w:name w:val="Text2"/>
            <w:enabled/>
            <w:calcOnExit w:val="0"/>
            <w:textInput/>
          </w:ffData>
        </w:fldChar>
      </w:r>
      <w:r w:rsidR="00B34273">
        <w:rPr>
          <w:lang w:val="ru-RU"/>
        </w:rPr>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1F335250" w14:textId="1A994157" w:rsidR="00B34273" w:rsidRPr="00C10CD6" w:rsidRDefault="00A82EC6" w:rsidP="00B34273">
      <w:pPr>
        <w:tabs>
          <w:tab w:val="left" w:pos="360"/>
        </w:tabs>
        <w:autoSpaceDE w:val="0"/>
        <w:autoSpaceDN w:val="0"/>
        <w:adjustRightInd w:val="0"/>
        <w:spacing w:line="276" w:lineRule="auto"/>
        <w:ind w:left="360" w:hanging="360"/>
        <w:rPr>
          <w:lang w:val="ru-RU"/>
        </w:rPr>
      </w:pPr>
      <w:r w:rsidRPr="00C10CD6">
        <w:rPr>
          <w:lang w:val="ru-RU"/>
        </w:rPr>
        <w:t>8.</w:t>
      </w:r>
      <w:r w:rsidRPr="00C10CD6">
        <w:rPr>
          <w:lang w:val="ru-RU"/>
        </w:rPr>
        <w:tab/>
      </w:r>
      <w:r w:rsidR="00AC3FE9" w:rsidRPr="00C10CD6">
        <w:rPr>
          <w:lang w:val="ru-RU"/>
        </w:rPr>
        <w:t xml:space="preserve">Кто/учиться/аспирантура? </w:t>
      </w:r>
      <w:r w:rsidR="00B34273">
        <w:rPr>
          <w:lang w:val="ru-RU"/>
        </w:rPr>
        <w:br/>
      </w:r>
      <w:r w:rsidR="00B34273">
        <w:rPr>
          <w:lang w:val="ru-RU"/>
        </w:rPr>
        <w:fldChar w:fldCharType="begin">
          <w:ffData>
            <w:name w:val="Text2"/>
            <w:enabled/>
            <w:calcOnExit w:val="0"/>
            <w:textInput/>
          </w:ffData>
        </w:fldChar>
      </w:r>
      <w:r w:rsidR="00B34273">
        <w:rPr>
          <w:lang w:val="ru-RU"/>
        </w:rPr>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322AE279" w14:textId="665DFE60" w:rsidR="00FC442B" w:rsidRPr="00B34273" w:rsidRDefault="00FC442B" w:rsidP="00B34273">
      <w:pPr>
        <w:tabs>
          <w:tab w:val="left" w:pos="360"/>
        </w:tabs>
        <w:autoSpaceDE w:val="0"/>
        <w:autoSpaceDN w:val="0"/>
        <w:adjustRightInd w:val="0"/>
        <w:rPr>
          <w:b/>
          <w:bCs/>
          <w:sz w:val="18"/>
          <w:szCs w:val="18"/>
          <w:lang w:val="ru-RU"/>
        </w:rPr>
      </w:pPr>
    </w:p>
    <w:p w14:paraId="323F0936" w14:textId="3EF4A6AE" w:rsidR="00FC442B" w:rsidRPr="00B34273" w:rsidRDefault="00FC442B" w:rsidP="00B34273">
      <w:pPr>
        <w:tabs>
          <w:tab w:val="left" w:pos="360"/>
        </w:tabs>
        <w:autoSpaceDE w:val="0"/>
        <w:autoSpaceDN w:val="0"/>
        <w:adjustRightInd w:val="0"/>
        <w:rPr>
          <w:b/>
          <w:bCs/>
          <w:sz w:val="18"/>
          <w:szCs w:val="18"/>
          <w:lang w:val="ru-RU"/>
        </w:rPr>
      </w:pPr>
    </w:p>
    <w:p w14:paraId="37511A82" w14:textId="6D7E37FF" w:rsidR="00213F22" w:rsidRPr="00C10CD6" w:rsidRDefault="00213F22" w:rsidP="00B34273">
      <w:pPr>
        <w:tabs>
          <w:tab w:val="left" w:pos="360"/>
        </w:tabs>
        <w:autoSpaceDE w:val="0"/>
        <w:autoSpaceDN w:val="0"/>
        <w:adjustRightInd w:val="0"/>
        <w:rPr>
          <w:lang w:val="ru-RU"/>
        </w:rPr>
      </w:pPr>
      <w:r w:rsidRPr="00481A3F">
        <w:rPr>
          <w:b/>
          <w:bCs/>
          <w:lang w:val="ru-RU"/>
        </w:rPr>
        <w:t>04-12.</w:t>
      </w:r>
      <w:r w:rsidR="00B34273" w:rsidRPr="00481A3F">
        <w:rPr>
          <w:b/>
          <w:bCs/>
          <w:lang w:val="ru-RU"/>
        </w:rPr>
        <w:t xml:space="preserve"> </w:t>
      </w:r>
      <w:r w:rsidRPr="00481A3F">
        <w:rPr>
          <w:b/>
          <w:bCs/>
          <w:lang w:val="ru-RU"/>
        </w:rPr>
        <w:t xml:space="preserve">(2. </w:t>
      </w:r>
      <w:r w:rsidRPr="00C10CD6">
        <w:rPr>
          <w:b/>
          <w:bCs/>
          <w:lang w:val="ru-RU"/>
        </w:rPr>
        <w:t>В</w:t>
      </w:r>
      <w:r w:rsidRPr="00481A3F">
        <w:rPr>
          <w:b/>
          <w:bCs/>
          <w:lang w:val="ru-RU"/>
        </w:rPr>
        <w:t xml:space="preserve"> </w:t>
      </w:r>
      <w:r w:rsidRPr="00C10CD6">
        <w:rPr>
          <w:b/>
          <w:bCs/>
        </w:rPr>
        <w:t>vs</w:t>
      </w:r>
      <w:r w:rsidRPr="00481A3F">
        <w:rPr>
          <w:b/>
          <w:bCs/>
          <w:lang w:val="ru-RU"/>
        </w:rPr>
        <w:t xml:space="preserve">. </w:t>
      </w:r>
      <w:r w:rsidRPr="00C10CD6">
        <w:rPr>
          <w:b/>
          <w:bCs/>
          <w:lang w:val="ru-RU"/>
        </w:rPr>
        <w:t>на</w:t>
      </w:r>
      <w:r w:rsidRPr="00481A3F">
        <w:rPr>
          <w:b/>
          <w:bCs/>
          <w:lang w:val="ru-RU"/>
        </w:rPr>
        <w:t xml:space="preserve"> </w:t>
      </w:r>
      <w:r w:rsidRPr="00481A3F">
        <w:rPr>
          <w:lang w:val="ru-RU"/>
        </w:rPr>
        <w:t xml:space="preserve">+ </w:t>
      </w:r>
      <w:r w:rsidRPr="00C10CD6">
        <w:rPr>
          <w:b/>
          <w:bCs/>
        </w:rPr>
        <w:t>prepositional</w:t>
      </w:r>
      <w:r w:rsidRPr="00481A3F">
        <w:rPr>
          <w:b/>
          <w:bCs/>
          <w:lang w:val="ru-RU"/>
        </w:rPr>
        <w:t xml:space="preserve"> </w:t>
      </w:r>
      <w:r w:rsidRPr="00C10CD6">
        <w:rPr>
          <w:b/>
          <w:bCs/>
        </w:rPr>
        <w:t>case</w:t>
      </w:r>
      <w:r w:rsidRPr="00481A3F">
        <w:rPr>
          <w:b/>
          <w:bCs/>
          <w:lang w:val="ru-RU"/>
        </w:rPr>
        <w:t xml:space="preserve">, 3. </w:t>
      </w:r>
      <w:r w:rsidRPr="00C10CD6">
        <w:rPr>
          <w:b/>
          <w:bCs/>
          <w:lang w:val="ru-RU"/>
        </w:rPr>
        <w:t xml:space="preserve">Учиться) Кто где учится или работает? </w:t>
      </w:r>
      <w:r w:rsidRPr="00C10CD6">
        <w:t>Compose sentences with the following elements in the order provided to tell who works or studies where. Follow</w:t>
      </w:r>
      <w:r w:rsidRPr="00C10CD6">
        <w:rPr>
          <w:lang w:val="ru-RU"/>
        </w:rPr>
        <w:t xml:space="preserve"> </w:t>
      </w:r>
      <w:r w:rsidRPr="00C10CD6">
        <w:t>the</w:t>
      </w:r>
      <w:r w:rsidRPr="00C10CD6">
        <w:rPr>
          <w:lang w:val="ru-RU"/>
        </w:rPr>
        <w:t xml:space="preserve"> </w:t>
      </w:r>
      <w:r w:rsidRPr="00C10CD6">
        <w:t>capitalization</w:t>
      </w:r>
      <w:r w:rsidRPr="00C10CD6">
        <w:rPr>
          <w:lang w:val="ru-RU"/>
        </w:rPr>
        <w:t xml:space="preserve"> </w:t>
      </w:r>
      <w:r w:rsidRPr="00C10CD6">
        <w:t>given</w:t>
      </w:r>
      <w:r w:rsidRPr="00C10CD6">
        <w:rPr>
          <w:lang w:val="ru-RU"/>
        </w:rPr>
        <w:t>.</w:t>
      </w:r>
    </w:p>
    <w:p w14:paraId="3D72C86A" w14:textId="44215211" w:rsidR="00213F22" w:rsidRPr="00C10CD6" w:rsidRDefault="00B34273" w:rsidP="00C10CD6">
      <w:pPr>
        <w:tabs>
          <w:tab w:val="left" w:pos="360"/>
        </w:tabs>
        <w:autoSpaceDE w:val="0"/>
        <w:autoSpaceDN w:val="0"/>
        <w:adjustRightInd w:val="0"/>
        <w:spacing w:line="276" w:lineRule="auto"/>
        <w:rPr>
          <w:lang w:val="ru-RU"/>
        </w:rPr>
      </w:pPr>
      <w:r>
        <w:rPr>
          <w:noProof/>
          <w:lang w:val="ru-RU"/>
        </w:rPr>
        <w:pict w14:anchorId="4D5622C1">
          <v:rect id="_x0000_s1026" style="position:absolute;margin-left:-3.5pt;margin-top:13.4pt;width:398.7pt;height:41.9pt;z-index:251658240" filled="f"/>
        </w:pict>
      </w:r>
    </w:p>
    <w:p w14:paraId="777F6684" w14:textId="1E372208" w:rsidR="00213F22" w:rsidRPr="00C10CD6" w:rsidRDefault="00213F22" w:rsidP="00C10CD6">
      <w:pPr>
        <w:tabs>
          <w:tab w:val="left" w:pos="360"/>
        </w:tabs>
        <w:autoSpaceDE w:val="0"/>
        <w:autoSpaceDN w:val="0"/>
        <w:adjustRightInd w:val="0"/>
        <w:spacing w:line="276" w:lineRule="auto"/>
        <w:rPr>
          <w:lang w:val="ru-RU"/>
        </w:rPr>
      </w:pPr>
      <w:r w:rsidRPr="00C10CD6">
        <w:rPr>
          <w:bCs/>
          <w:lang w:val="ru-RU"/>
        </w:rPr>
        <w:t xml:space="preserve">Саша – третий курс – Медицинский университет – Петербург </w:t>
      </w:r>
      <w:r w:rsidRPr="00C10CD6">
        <w:rPr>
          <w:bCs/>
        </w:rPr>
        <w:sym w:font="Wingdings" w:char="F0E0"/>
      </w:r>
      <w:r w:rsidRPr="00C10CD6">
        <w:rPr>
          <w:bCs/>
          <w:lang w:val="ru-RU"/>
        </w:rPr>
        <w:t xml:space="preserve"> </w:t>
      </w:r>
      <w:r w:rsidR="00B34273">
        <w:rPr>
          <w:bCs/>
          <w:lang w:val="ru-RU"/>
        </w:rPr>
        <w:br/>
      </w:r>
      <w:r w:rsidRPr="00C10CD6">
        <w:rPr>
          <w:bCs/>
          <w:lang w:val="ru-RU"/>
        </w:rPr>
        <w:t>Саша учится на третьем курсе в Медицинском университете в Петербурге.</w:t>
      </w:r>
    </w:p>
    <w:p w14:paraId="6D8CD840" w14:textId="77777777" w:rsidR="00213F22" w:rsidRPr="00C10CD6" w:rsidRDefault="00213F22" w:rsidP="00C10CD6">
      <w:pPr>
        <w:tabs>
          <w:tab w:val="left" w:pos="360"/>
        </w:tabs>
        <w:autoSpaceDE w:val="0"/>
        <w:autoSpaceDN w:val="0"/>
        <w:adjustRightInd w:val="0"/>
        <w:spacing w:line="276" w:lineRule="auto"/>
        <w:rPr>
          <w:b/>
          <w:bCs/>
          <w:lang w:val="ru-RU"/>
        </w:rPr>
      </w:pPr>
    </w:p>
    <w:p w14:paraId="4F510AA8" w14:textId="4AAB3A13" w:rsidR="00FC442B" w:rsidRPr="00C10CD6" w:rsidRDefault="00FC442B" w:rsidP="00C10CD6">
      <w:pPr>
        <w:tabs>
          <w:tab w:val="left" w:pos="360"/>
        </w:tabs>
        <w:autoSpaceDE w:val="0"/>
        <w:autoSpaceDN w:val="0"/>
        <w:adjustRightInd w:val="0"/>
        <w:spacing w:line="276" w:lineRule="auto"/>
        <w:rPr>
          <w:b/>
          <w:bCs/>
          <w:lang w:val="ru-RU"/>
        </w:rPr>
      </w:pPr>
    </w:p>
    <w:p w14:paraId="2D146C88" w14:textId="3F58F453" w:rsidR="00B34273" w:rsidRPr="00B34273" w:rsidRDefault="00FC442B" w:rsidP="00B34273">
      <w:pPr>
        <w:tabs>
          <w:tab w:val="left" w:pos="360"/>
        </w:tabs>
        <w:autoSpaceDE w:val="0"/>
        <w:autoSpaceDN w:val="0"/>
        <w:adjustRightInd w:val="0"/>
        <w:spacing w:line="276" w:lineRule="auto"/>
        <w:ind w:left="360" w:hanging="360"/>
        <w:rPr>
          <w:bCs/>
          <w:lang w:val="ru-RU"/>
        </w:rPr>
      </w:pPr>
      <w:r w:rsidRPr="00B34273">
        <w:rPr>
          <w:lang w:val="ru-RU"/>
        </w:rPr>
        <w:t>1.</w:t>
      </w:r>
      <w:r w:rsidRPr="00C10CD6">
        <w:rPr>
          <w:b/>
          <w:bCs/>
          <w:lang w:val="ru-RU"/>
        </w:rPr>
        <w:tab/>
      </w:r>
      <w:r w:rsidRPr="00B34273">
        <w:rPr>
          <w:bCs/>
          <w:lang w:val="ru-RU"/>
        </w:rPr>
        <w:t xml:space="preserve">Ира – первый курс – Педагогический университет – Петербург </w:t>
      </w:r>
      <w:r w:rsidR="00B34273" w:rsidRPr="00B34273">
        <w:rPr>
          <w:bCs/>
          <w:lang w:val="ru-RU"/>
        </w:rPr>
        <w:br/>
      </w:r>
      <w:r w:rsidR="00B34273">
        <w:rPr>
          <w:lang w:val="ru-RU"/>
        </w:rPr>
        <w:fldChar w:fldCharType="begin">
          <w:ffData>
            <w:name w:val="Text2"/>
            <w:enabled/>
            <w:calcOnExit w:val="0"/>
            <w:textInput/>
          </w:ffData>
        </w:fldChar>
      </w:r>
      <w:r w:rsidR="00B34273">
        <w:rPr>
          <w:lang w:val="ru-RU"/>
        </w:rPr>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6E2BC609" w14:textId="52A1F5A2" w:rsidR="00B34273" w:rsidRPr="00B34273" w:rsidRDefault="00FC442B" w:rsidP="00B34273">
      <w:pPr>
        <w:tabs>
          <w:tab w:val="left" w:pos="360"/>
        </w:tabs>
        <w:autoSpaceDE w:val="0"/>
        <w:autoSpaceDN w:val="0"/>
        <w:adjustRightInd w:val="0"/>
        <w:spacing w:line="276" w:lineRule="auto"/>
        <w:ind w:left="360" w:hanging="360"/>
        <w:rPr>
          <w:bCs/>
          <w:lang w:val="ru-RU"/>
        </w:rPr>
      </w:pPr>
      <w:r w:rsidRPr="00B34273">
        <w:rPr>
          <w:bCs/>
          <w:lang w:val="ru-RU"/>
        </w:rPr>
        <w:t>2.</w:t>
      </w:r>
      <w:r w:rsidRPr="00B34273">
        <w:rPr>
          <w:bCs/>
          <w:lang w:val="ru-RU"/>
        </w:rPr>
        <w:tab/>
        <w:t>Миша – большая лаборатория – Каменская улица – Новосибирск</w:t>
      </w:r>
      <w:r w:rsidR="00B34273" w:rsidRPr="00B34273">
        <w:rPr>
          <w:bCs/>
          <w:lang w:val="ru-RU"/>
        </w:rPr>
        <w:br/>
      </w:r>
      <w:r w:rsidR="00B34273">
        <w:rPr>
          <w:lang w:val="ru-RU"/>
        </w:rPr>
        <w:fldChar w:fldCharType="begin">
          <w:ffData>
            <w:name w:val="Text2"/>
            <w:enabled/>
            <w:calcOnExit w:val="0"/>
            <w:textInput/>
          </w:ffData>
        </w:fldChar>
      </w:r>
      <w:r w:rsidR="00B34273">
        <w:rPr>
          <w:lang w:val="ru-RU"/>
        </w:rPr>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19DBB85E" w14:textId="2A592DC1" w:rsidR="00B34273" w:rsidRPr="00B34273" w:rsidRDefault="00FC442B" w:rsidP="00B34273">
      <w:pPr>
        <w:tabs>
          <w:tab w:val="left" w:pos="360"/>
        </w:tabs>
        <w:autoSpaceDE w:val="0"/>
        <w:autoSpaceDN w:val="0"/>
        <w:adjustRightInd w:val="0"/>
        <w:spacing w:line="276" w:lineRule="auto"/>
        <w:ind w:left="360" w:hanging="360"/>
        <w:rPr>
          <w:bCs/>
          <w:lang w:val="ru-RU"/>
        </w:rPr>
      </w:pPr>
      <w:r w:rsidRPr="00B34273">
        <w:rPr>
          <w:bCs/>
          <w:lang w:val="ru-RU"/>
        </w:rPr>
        <w:t>3.</w:t>
      </w:r>
      <w:r w:rsidRPr="00B34273">
        <w:rPr>
          <w:bCs/>
          <w:lang w:val="ru-RU"/>
        </w:rPr>
        <w:tab/>
        <w:t xml:space="preserve">Петя – второй курс – Финансовая Академия - Москва </w:t>
      </w:r>
      <w:r w:rsidR="00B34273" w:rsidRPr="00B34273">
        <w:rPr>
          <w:bCs/>
          <w:lang w:val="ru-RU"/>
        </w:rPr>
        <w:br/>
      </w:r>
      <w:r w:rsidR="00B34273">
        <w:rPr>
          <w:lang w:val="ru-RU"/>
        </w:rPr>
        <w:fldChar w:fldCharType="begin">
          <w:ffData>
            <w:name w:val="Text2"/>
            <w:enabled/>
            <w:calcOnExit w:val="0"/>
            <w:textInput/>
          </w:ffData>
        </w:fldChar>
      </w:r>
      <w:r w:rsidR="00B34273">
        <w:rPr>
          <w:lang w:val="ru-RU"/>
        </w:rPr>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3C2AD09D" w14:textId="3A3D2027" w:rsidR="00B34273" w:rsidRPr="00B34273" w:rsidRDefault="00FC442B" w:rsidP="00B34273">
      <w:pPr>
        <w:tabs>
          <w:tab w:val="left" w:pos="360"/>
        </w:tabs>
        <w:autoSpaceDE w:val="0"/>
        <w:autoSpaceDN w:val="0"/>
        <w:adjustRightInd w:val="0"/>
        <w:spacing w:line="276" w:lineRule="auto"/>
        <w:ind w:left="360" w:hanging="360"/>
        <w:rPr>
          <w:bCs/>
          <w:lang w:val="ru-RU"/>
        </w:rPr>
      </w:pPr>
      <w:r w:rsidRPr="00B34273">
        <w:rPr>
          <w:bCs/>
          <w:lang w:val="ru-RU"/>
        </w:rPr>
        <w:t>4.</w:t>
      </w:r>
      <w:r w:rsidRPr="00B34273">
        <w:rPr>
          <w:bCs/>
          <w:lang w:val="ru-RU"/>
        </w:rPr>
        <w:tab/>
        <w:t>Мила – аспирантура – Ярославский государственный университет</w:t>
      </w:r>
      <w:r w:rsidR="00B34273" w:rsidRPr="00B34273">
        <w:rPr>
          <w:bCs/>
          <w:lang w:val="ru-RU"/>
        </w:rPr>
        <w:br/>
      </w:r>
      <w:r w:rsidR="00B34273">
        <w:rPr>
          <w:lang w:val="ru-RU"/>
        </w:rPr>
        <w:fldChar w:fldCharType="begin">
          <w:ffData>
            <w:name w:val="Text2"/>
            <w:enabled/>
            <w:calcOnExit w:val="0"/>
            <w:textInput/>
          </w:ffData>
        </w:fldChar>
      </w:r>
      <w:r w:rsidR="00B34273">
        <w:rPr>
          <w:lang w:val="ru-RU"/>
        </w:rPr>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1A6855E4" w14:textId="701E9CB3" w:rsidR="00FC442B" w:rsidRPr="00C10CD6" w:rsidRDefault="00FC442B" w:rsidP="00B34273">
      <w:pPr>
        <w:tabs>
          <w:tab w:val="left" w:pos="360"/>
        </w:tabs>
        <w:autoSpaceDE w:val="0"/>
        <w:autoSpaceDN w:val="0"/>
        <w:adjustRightInd w:val="0"/>
        <w:spacing w:line="276" w:lineRule="auto"/>
        <w:ind w:left="360" w:hanging="360"/>
        <w:rPr>
          <w:bCs/>
          <w:lang w:val="ru-RU"/>
        </w:rPr>
      </w:pPr>
      <w:r w:rsidRPr="00B34273">
        <w:rPr>
          <w:bCs/>
          <w:lang w:val="ru-RU"/>
        </w:rPr>
        <w:t>5.</w:t>
      </w:r>
      <w:r w:rsidRPr="00B34273">
        <w:rPr>
          <w:bCs/>
          <w:lang w:val="ru-RU"/>
        </w:rPr>
        <w:tab/>
        <w:t>родители – научный ин</w:t>
      </w:r>
      <w:r w:rsidRPr="00C10CD6">
        <w:rPr>
          <w:bCs/>
          <w:lang w:val="ru-RU"/>
        </w:rPr>
        <w:t xml:space="preserve">ститут – улица Тихоокеанская – Хабаровск </w:t>
      </w:r>
      <w:r w:rsidR="00B34273">
        <w:rPr>
          <w:bCs/>
          <w:lang w:val="ru-RU"/>
        </w:rPr>
        <w:br/>
      </w:r>
      <w:r w:rsidR="00B34273">
        <w:rPr>
          <w:lang w:val="ru-RU"/>
        </w:rPr>
        <w:fldChar w:fldCharType="begin">
          <w:ffData>
            <w:name w:val="Text2"/>
            <w:enabled/>
            <w:calcOnExit w:val="0"/>
            <w:textInput/>
          </w:ffData>
        </w:fldChar>
      </w:r>
      <w:r w:rsidR="00B34273">
        <w:rPr>
          <w:lang w:val="ru-RU"/>
        </w:rPr>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62FC3D3A" w14:textId="2E7E7838" w:rsidR="00FC442B" w:rsidRPr="00B34273" w:rsidRDefault="00FC442B" w:rsidP="00C10CD6">
      <w:pPr>
        <w:tabs>
          <w:tab w:val="left" w:pos="360"/>
        </w:tabs>
        <w:autoSpaceDE w:val="0"/>
        <w:autoSpaceDN w:val="0"/>
        <w:adjustRightInd w:val="0"/>
        <w:spacing w:line="276" w:lineRule="auto"/>
        <w:rPr>
          <w:b/>
          <w:bCs/>
          <w:lang w:val="ru-RU"/>
        </w:rPr>
      </w:pPr>
    </w:p>
    <w:p w14:paraId="1D5F2C19" w14:textId="109FF2D1" w:rsidR="0079451F" w:rsidRDefault="00C10CD6" w:rsidP="00C10CD6">
      <w:pPr>
        <w:tabs>
          <w:tab w:val="left" w:pos="360"/>
        </w:tabs>
        <w:autoSpaceDE w:val="0"/>
        <w:autoSpaceDN w:val="0"/>
        <w:adjustRightInd w:val="0"/>
        <w:spacing w:line="276" w:lineRule="auto"/>
      </w:pPr>
      <w:r>
        <w:rPr>
          <w:b/>
          <w:bCs/>
        </w:rPr>
        <w:t>04-</w:t>
      </w:r>
      <w:r w:rsidR="001406F5" w:rsidRPr="00C10CD6">
        <w:rPr>
          <w:b/>
          <w:bCs/>
        </w:rPr>
        <w:t>13</w:t>
      </w:r>
      <w:r w:rsidR="00A82EC6" w:rsidRPr="00C10CD6">
        <w:rPr>
          <w:b/>
          <w:bCs/>
        </w:rPr>
        <w:t>.</w:t>
      </w:r>
      <w:r w:rsidR="00A82EC6" w:rsidRPr="00C10CD6">
        <w:rPr>
          <w:b/>
          <w:bCs/>
        </w:rPr>
        <w:tab/>
      </w:r>
      <w:r w:rsidR="00AC3FE9" w:rsidRPr="00C10CD6">
        <w:rPr>
          <w:b/>
          <w:bCs/>
        </w:rPr>
        <w:t>(1</w:t>
      </w:r>
      <w:r w:rsidR="003B0EBC" w:rsidRPr="00C10CD6">
        <w:rPr>
          <w:b/>
          <w:bCs/>
        </w:rPr>
        <w:t xml:space="preserve">. </w:t>
      </w:r>
      <w:r w:rsidR="00AC3FE9" w:rsidRPr="00C10CD6">
        <w:rPr>
          <w:b/>
          <w:bCs/>
        </w:rPr>
        <w:t>and 3</w:t>
      </w:r>
      <w:r w:rsidR="003B0EBC" w:rsidRPr="00C10CD6">
        <w:rPr>
          <w:b/>
          <w:bCs/>
        </w:rPr>
        <w:t xml:space="preserve">. </w:t>
      </w:r>
      <w:r w:rsidR="00AC3FE9" w:rsidRPr="00C10CD6">
        <w:rPr>
          <w:b/>
          <w:bCs/>
        </w:rPr>
        <w:t xml:space="preserve">Study verbs) </w:t>
      </w:r>
      <w:r w:rsidR="00AC3FE9" w:rsidRPr="00C10CD6">
        <w:t>Translate into Russian</w:t>
      </w:r>
      <w:r w:rsidR="003B0EBC" w:rsidRPr="00C10CD6">
        <w:t xml:space="preserve">. </w:t>
      </w:r>
    </w:p>
    <w:p w14:paraId="6332F5EB" w14:textId="77777777" w:rsidR="00B34273" w:rsidRPr="00C10CD6" w:rsidRDefault="00B34273" w:rsidP="00C10CD6">
      <w:pPr>
        <w:tabs>
          <w:tab w:val="left" w:pos="360"/>
        </w:tabs>
        <w:autoSpaceDE w:val="0"/>
        <w:autoSpaceDN w:val="0"/>
        <w:adjustRightInd w:val="0"/>
        <w:spacing w:line="276" w:lineRule="auto"/>
      </w:pPr>
    </w:p>
    <w:p w14:paraId="08ECA4BD" w14:textId="5608A240" w:rsidR="0075668E" w:rsidRPr="00C10CD6" w:rsidRDefault="0075668E" w:rsidP="00B34273">
      <w:pPr>
        <w:tabs>
          <w:tab w:val="left" w:pos="360"/>
        </w:tabs>
        <w:autoSpaceDE w:val="0"/>
        <w:autoSpaceDN w:val="0"/>
        <w:adjustRightInd w:val="0"/>
        <w:spacing w:line="276" w:lineRule="auto"/>
        <w:ind w:left="360" w:hanging="360"/>
      </w:pPr>
      <w:r w:rsidRPr="00C10CD6">
        <w:t>1.</w:t>
      </w:r>
      <w:r w:rsidRPr="00C10CD6">
        <w:tab/>
      </w:r>
      <w:r w:rsidR="00AC3FE9" w:rsidRPr="00C10CD6">
        <w:t>I went to an old university in California</w:t>
      </w:r>
      <w:r w:rsidR="003B0EBC" w:rsidRPr="00C10CD6">
        <w:t xml:space="preserve">. </w:t>
      </w:r>
      <w:r w:rsidR="00B34273">
        <w:br/>
      </w:r>
      <w:r w:rsidR="00B34273">
        <w:rPr>
          <w:lang w:val="ru-RU"/>
        </w:rPr>
        <w:fldChar w:fldCharType="begin">
          <w:ffData>
            <w:name w:val="Text2"/>
            <w:enabled/>
            <w:calcOnExit w:val="0"/>
            <w:textInput/>
          </w:ffData>
        </w:fldChar>
      </w:r>
      <w:r w:rsidR="00B34273" w:rsidRPr="00481A3F">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23E33533" w14:textId="244563F8" w:rsidR="0075668E" w:rsidRPr="00C10CD6" w:rsidRDefault="0075668E" w:rsidP="00B34273">
      <w:pPr>
        <w:tabs>
          <w:tab w:val="left" w:pos="360"/>
        </w:tabs>
        <w:autoSpaceDE w:val="0"/>
        <w:autoSpaceDN w:val="0"/>
        <w:adjustRightInd w:val="0"/>
        <w:spacing w:line="276" w:lineRule="auto"/>
        <w:ind w:left="360" w:hanging="360"/>
      </w:pPr>
      <w:r w:rsidRPr="00C10CD6">
        <w:t>2.</w:t>
      </w:r>
      <w:r w:rsidRPr="00C10CD6">
        <w:tab/>
      </w:r>
      <w:r w:rsidR="00AC3FE9" w:rsidRPr="00C10CD6">
        <w:t>Christina is a sophomore</w:t>
      </w:r>
      <w:r w:rsidR="003B0EBC" w:rsidRPr="00C10CD6">
        <w:t xml:space="preserve">. </w:t>
      </w:r>
      <w:r w:rsidR="00B34273">
        <w:br/>
      </w:r>
      <w:r w:rsidR="00B34273">
        <w:rPr>
          <w:lang w:val="ru-RU"/>
        </w:rPr>
        <w:fldChar w:fldCharType="begin">
          <w:ffData>
            <w:name w:val="Text2"/>
            <w:enabled/>
            <w:calcOnExit w:val="0"/>
            <w:textInput/>
          </w:ffData>
        </w:fldChar>
      </w:r>
      <w:r w:rsidR="00B34273" w:rsidRPr="00481A3F">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6D348AF7" w14:textId="1518D818" w:rsidR="0075668E" w:rsidRPr="00C10CD6" w:rsidRDefault="0075668E" w:rsidP="00B34273">
      <w:pPr>
        <w:tabs>
          <w:tab w:val="left" w:pos="360"/>
        </w:tabs>
        <w:autoSpaceDE w:val="0"/>
        <w:autoSpaceDN w:val="0"/>
        <w:adjustRightInd w:val="0"/>
        <w:spacing w:line="276" w:lineRule="auto"/>
        <w:ind w:left="360" w:hanging="360"/>
      </w:pPr>
      <w:r w:rsidRPr="00C10CD6">
        <w:t>3.</w:t>
      </w:r>
      <w:r w:rsidRPr="00C10CD6">
        <w:tab/>
      </w:r>
      <w:r w:rsidR="00AC3FE9" w:rsidRPr="00C10CD6">
        <w:t>This student takes Russian</w:t>
      </w:r>
      <w:r w:rsidR="003B0EBC" w:rsidRPr="00C10CD6">
        <w:t xml:space="preserve">. </w:t>
      </w:r>
      <w:r w:rsidR="00B34273">
        <w:br/>
      </w:r>
      <w:r w:rsidR="00B34273">
        <w:rPr>
          <w:lang w:val="ru-RU"/>
        </w:rPr>
        <w:fldChar w:fldCharType="begin">
          <w:ffData>
            <w:name w:val="Text2"/>
            <w:enabled/>
            <w:calcOnExit w:val="0"/>
            <w:textInput/>
          </w:ffData>
        </w:fldChar>
      </w:r>
      <w:r w:rsidR="00B34273" w:rsidRPr="00481A3F">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62BD03F0" w14:textId="7526D0A1" w:rsidR="0075668E" w:rsidRPr="00C10CD6" w:rsidRDefault="0075668E" w:rsidP="00B34273">
      <w:pPr>
        <w:tabs>
          <w:tab w:val="left" w:pos="360"/>
        </w:tabs>
        <w:autoSpaceDE w:val="0"/>
        <w:autoSpaceDN w:val="0"/>
        <w:adjustRightInd w:val="0"/>
        <w:spacing w:line="276" w:lineRule="auto"/>
        <w:ind w:left="360" w:hanging="360"/>
      </w:pPr>
      <w:r w:rsidRPr="00C10CD6">
        <w:t>4.</w:t>
      </w:r>
      <w:r w:rsidRPr="00C10CD6">
        <w:tab/>
      </w:r>
      <w:r w:rsidR="00AC3FE9" w:rsidRPr="00C10CD6">
        <w:t>Her parents work in the history department</w:t>
      </w:r>
      <w:r w:rsidR="003B0EBC" w:rsidRPr="00C10CD6">
        <w:t xml:space="preserve">. </w:t>
      </w:r>
      <w:r w:rsidR="00B34273">
        <w:br/>
      </w:r>
      <w:r w:rsidR="00B34273">
        <w:rPr>
          <w:lang w:val="ru-RU"/>
        </w:rPr>
        <w:fldChar w:fldCharType="begin">
          <w:ffData>
            <w:name w:val="Text2"/>
            <w:enabled/>
            <w:calcOnExit w:val="0"/>
            <w:textInput/>
          </w:ffData>
        </w:fldChar>
      </w:r>
      <w:r w:rsidR="00B34273" w:rsidRPr="00481A3F">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0B6AEF54" w14:textId="6D1EAE5E" w:rsidR="0075668E" w:rsidRPr="00C10CD6" w:rsidRDefault="0075668E" w:rsidP="00B34273">
      <w:pPr>
        <w:tabs>
          <w:tab w:val="left" w:pos="360"/>
        </w:tabs>
        <w:autoSpaceDE w:val="0"/>
        <w:autoSpaceDN w:val="0"/>
        <w:adjustRightInd w:val="0"/>
        <w:spacing w:line="276" w:lineRule="auto"/>
        <w:ind w:left="360" w:hanging="360"/>
      </w:pPr>
      <w:r w:rsidRPr="00C10CD6">
        <w:t>5.</w:t>
      </w:r>
      <w:r w:rsidRPr="00C10CD6">
        <w:tab/>
      </w:r>
      <w:r w:rsidR="00AC3FE9" w:rsidRPr="00C10CD6">
        <w:t>My neighbor does homework in the library</w:t>
      </w:r>
      <w:r w:rsidR="003B0EBC" w:rsidRPr="00C10CD6">
        <w:t xml:space="preserve">. </w:t>
      </w:r>
      <w:r w:rsidR="00B34273">
        <w:br/>
      </w:r>
      <w:r w:rsidR="00B34273">
        <w:rPr>
          <w:lang w:val="ru-RU"/>
        </w:rPr>
        <w:fldChar w:fldCharType="begin">
          <w:ffData>
            <w:name w:val="Text2"/>
            <w:enabled/>
            <w:calcOnExit w:val="0"/>
            <w:textInput/>
          </w:ffData>
        </w:fldChar>
      </w:r>
      <w:r w:rsidR="00B34273" w:rsidRPr="00481A3F">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6E7BAFA0" w14:textId="4D142BFB" w:rsidR="0075668E" w:rsidRPr="00C10CD6" w:rsidRDefault="0075668E" w:rsidP="00B34273">
      <w:pPr>
        <w:tabs>
          <w:tab w:val="left" w:pos="360"/>
        </w:tabs>
        <w:autoSpaceDE w:val="0"/>
        <w:autoSpaceDN w:val="0"/>
        <w:adjustRightInd w:val="0"/>
        <w:spacing w:line="276" w:lineRule="auto"/>
        <w:ind w:left="360" w:hanging="360"/>
      </w:pPr>
      <w:r w:rsidRPr="00C10CD6">
        <w:t>6.</w:t>
      </w:r>
      <w:r w:rsidRPr="00C10CD6">
        <w:tab/>
      </w:r>
      <w:r w:rsidR="00AC3FE9" w:rsidRPr="00C10CD6">
        <w:t>We did not take French</w:t>
      </w:r>
      <w:r w:rsidR="003B0EBC" w:rsidRPr="00C10CD6">
        <w:t xml:space="preserve">. </w:t>
      </w:r>
      <w:r w:rsidR="00B34273">
        <w:br/>
      </w:r>
      <w:r w:rsidR="00B34273">
        <w:rPr>
          <w:lang w:val="ru-RU"/>
        </w:rPr>
        <w:fldChar w:fldCharType="begin">
          <w:ffData>
            <w:name w:val="Text2"/>
            <w:enabled/>
            <w:calcOnExit w:val="0"/>
            <w:textInput/>
          </w:ffData>
        </w:fldChar>
      </w:r>
      <w:r w:rsidR="00B34273" w:rsidRPr="00481A3F">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116A29EE" w14:textId="19E82250" w:rsidR="0075668E" w:rsidRPr="00C10CD6" w:rsidRDefault="0075668E" w:rsidP="00B34273">
      <w:pPr>
        <w:tabs>
          <w:tab w:val="left" w:pos="360"/>
        </w:tabs>
        <w:autoSpaceDE w:val="0"/>
        <w:autoSpaceDN w:val="0"/>
        <w:adjustRightInd w:val="0"/>
        <w:spacing w:line="276" w:lineRule="auto"/>
        <w:ind w:left="360" w:hanging="360"/>
      </w:pPr>
      <w:r w:rsidRPr="00C10CD6">
        <w:t>7.</w:t>
      </w:r>
      <w:r w:rsidRPr="00C10CD6">
        <w:tab/>
      </w:r>
      <w:r w:rsidR="00AC3FE9" w:rsidRPr="00C10CD6">
        <w:t xml:space="preserve">Do you study or have a job? </w:t>
      </w:r>
      <w:r w:rsidR="00B34273">
        <w:br/>
      </w:r>
      <w:r w:rsidR="00B34273">
        <w:rPr>
          <w:lang w:val="ru-RU"/>
        </w:rPr>
        <w:fldChar w:fldCharType="begin">
          <w:ffData>
            <w:name w:val="Text2"/>
            <w:enabled/>
            <w:calcOnExit w:val="0"/>
            <w:textInput/>
          </w:ffData>
        </w:fldChar>
      </w:r>
      <w:r w:rsidR="00B34273" w:rsidRPr="00481A3F">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30D73C45" w14:textId="2CEA3BFA" w:rsidR="00A82EC6" w:rsidRPr="00C10CD6" w:rsidRDefault="00A82EC6" w:rsidP="00C10CD6">
      <w:pPr>
        <w:tabs>
          <w:tab w:val="left" w:pos="360"/>
        </w:tabs>
        <w:autoSpaceDE w:val="0"/>
        <w:autoSpaceDN w:val="0"/>
        <w:adjustRightInd w:val="0"/>
        <w:spacing w:line="276" w:lineRule="auto"/>
        <w:rPr>
          <w:b/>
          <w:bCs/>
        </w:rPr>
      </w:pPr>
    </w:p>
    <w:p w14:paraId="4C2FEE5E" w14:textId="310BBB51" w:rsidR="00E3703D" w:rsidRPr="00C10CD6" w:rsidRDefault="00E3703D" w:rsidP="00C10CD6">
      <w:pPr>
        <w:tabs>
          <w:tab w:val="left" w:pos="360"/>
        </w:tabs>
        <w:autoSpaceDE w:val="0"/>
        <w:autoSpaceDN w:val="0"/>
        <w:adjustRightInd w:val="0"/>
        <w:spacing w:line="276" w:lineRule="auto"/>
        <w:rPr>
          <w:b/>
          <w:bCs/>
        </w:rPr>
      </w:pPr>
    </w:p>
    <w:p w14:paraId="65D87B0A" w14:textId="22BB4C7D" w:rsidR="00AC3FE9" w:rsidRPr="00C10CD6" w:rsidRDefault="00C10CD6" w:rsidP="00C10CD6">
      <w:pPr>
        <w:tabs>
          <w:tab w:val="left" w:pos="360"/>
        </w:tabs>
        <w:autoSpaceDE w:val="0"/>
        <w:autoSpaceDN w:val="0"/>
        <w:adjustRightInd w:val="0"/>
        <w:spacing w:line="276" w:lineRule="auto"/>
      </w:pPr>
      <w:r>
        <w:rPr>
          <w:b/>
          <w:bCs/>
        </w:rPr>
        <w:t>04-</w:t>
      </w:r>
      <w:r w:rsidR="00816120" w:rsidRPr="00C10CD6">
        <w:rPr>
          <w:b/>
          <w:bCs/>
        </w:rPr>
        <w:t>14</w:t>
      </w:r>
      <w:r w:rsidR="00A82EC6" w:rsidRPr="00C10CD6">
        <w:rPr>
          <w:b/>
          <w:bCs/>
        </w:rPr>
        <w:t>.</w:t>
      </w:r>
      <w:r w:rsidR="00A82EC6" w:rsidRPr="00C10CD6">
        <w:rPr>
          <w:b/>
          <w:bCs/>
        </w:rPr>
        <w:tab/>
      </w:r>
      <w:r w:rsidR="00AC3FE9" w:rsidRPr="00C10CD6">
        <w:rPr>
          <w:b/>
          <w:bCs/>
        </w:rPr>
        <w:t>(1</w:t>
      </w:r>
      <w:r w:rsidR="003B0EBC" w:rsidRPr="00C10CD6">
        <w:rPr>
          <w:b/>
          <w:bCs/>
        </w:rPr>
        <w:t xml:space="preserve">. </w:t>
      </w:r>
      <w:r w:rsidR="00AC3FE9" w:rsidRPr="00C10CD6">
        <w:rPr>
          <w:b/>
          <w:bCs/>
        </w:rPr>
        <w:t>–3</w:t>
      </w:r>
      <w:r w:rsidR="003B0EBC" w:rsidRPr="00C10CD6">
        <w:rPr>
          <w:b/>
          <w:bCs/>
        </w:rPr>
        <w:t xml:space="preserve">. </w:t>
      </w:r>
      <w:r w:rsidR="00AC3FE9" w:rsidRPr="00C10CD6">
        <w:rPr>
          <w:b/>
          <w:bCs/>
        </w:rPr>
        <w:t xml:space="preserve">Personalized) </w:t>
      </w:r>
      <w:r w:rsidR="00AC3FE9" w:rsidRPr="00C10CD6">
        <w:t>Answer the following questions in complete sentences</w:t>
      </w:r>
      <w:r w:rsidR="003B0EBC" w:rsidRPr="00C10CD6">
        <w:t xml:space="preserve">. </w:t>
      </w:r>
    </w:p>
    <w:p w14:paraId="3CF5283E" w14:textId="43D9D56F" w:rsidR="00A82EC6" w:rsidRPr="00C10CD6" w:rsidRDefault="00A82EC6" w:rsidP="00C10CD6">
      <w:pPr>
        <w:tabs>
          <w:tab w:val="left" w:pos="360"/>
        </w:tabs>
        <w:autoSpaceDE w:val="0"/>
        <w:autoSpaceDN w:val="0"/>
        <w:adjustRightInd w:val="0"/>
        <w:spacing w:line="276" w:lineRule="auto"/>
      </w:pPr>
    </w:p>
    <w:p w14:paraId="2415A4CC" w14:textId="703B385D" w:rsidR="00AC3FE9" w:rsidRPr="00C10CD6" w:rsidRDefault="0075668E" w:rsidP="00071020">
      <w:pPr>
        <w:tabs>
          <w:tab w:val="left" w:pos="360"/>
        </w:tabs>
        <w:autoSpaceDE w:val="0"/>
        <w:autoSpaceDN w:val="0"/>
        <w:adjustRightInd w:val="0"/>
        <w:spacing w:line="276" w:lineRule="auto"/>
        <w:ind w:left="360" w:hanging="360"/>
        <w:rPr>
          <w:lang w:val="ru-RU"/>
        </w:rPr>
      </w:pPr>
      <w:r w:rsidRPr="00C10CD6">
        <w:rPr>
          <w:lang w:val="ru-RU"/>
        </w:rPr>
        <w:t>1.</w:t>
      </w:r>
      <w:r w:rsidRPr="00C10CD6">
        <w:rPr>
          <w:lang w:val="ru-RU"/>
        </w:rPr>
        <w:tab/>
      </w:r>
      <w:r w:rsidR="00AC3FE9" w:rsidRPr="00C10CD6">
        <w:rPr>
          <w:lang w:val="ru-RU"/>
        </w:rPr>
        <w:t xml:space="preserve">Как вас зовут? </w:t>
      </w:r>
      <w:r w:rsidR="00B34273" w:rsidRPr="00481A3F">
        <w:rPr>
          <w:lang w:val="ru-RU"/>
        </w:rPr>
        <w:br/>
      </w:r>
      <w:r w:rsidR="00B34273">
        <w:rPr>
          <w:lang w:val="ru-RU"/>
        </w:rPr>
        <w:fldChar w:fldCharType="begin">
          <w:ffData>
            <w:name w:val="Text2"/>
            <w:enabled/>
            <w:calcOnExit w:val="0"/>
            <w:textInput/>
          </w:ffData>
        </w:fldChar>
      </w:r>
      <w:r w:rsidR="00B34273">
        <w:rPr>
          <w:lang w:val="ru-RU"/>
        </w:rPr>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6D5FEA84" w14:textId="2AEE381B" w:rsidR="00AC3FE9" w:rsidRPr="00C10CD6" w:rsidRDefault="0075668E" w:rsidP="00071020">
      <w:pPr>
        <w:tabs>
          <w:tab w:val="left" w:pos="360"/>
        </w:tabs>
        <w:autoSpaceDE w:val="0"/>
        <w:autoSpaceDN w:val="0"/>
        <w:adjustRightInd w:val="0"/>
        <w:spacing w:line="276" w:lineRule="auto"/>
        <w:ind w:left="360" w:hanging="360"/>
        <w:rPr>
          <w:lang w:val="ru-RU"/>
        </w:rPr>
      </w:pPr>
      <w:r w:rsidRPr="00C10CD6">
        <w:rPr>
          <w:lang w:val="ru-RU"/>
        </w:rPr>
        <w:t>2.</w:t>
      </w:r>
      <w:r w:rsidRPr="00C10CD6">
        <w:rPr>
          <w:lang w:val="ru-RU"/>
        </w:rPr>
        <w:tab/>
      </w:r>
      <w:r w:rsidR="00AC3FE9" w:rsidRPr="00C10CD6">
        <w:rPr>
          <w:lang w:val="ru-RU"/>
        </w:rPr>
        <w:t xml:space="preserve">Вы учитесь или работаете? </w:t>
      </w:r>
      <w:r w:rsidR="00B34273" w:rsidRPr="00481A3F">
        <w:rPr>
          <w:lang w:val="ru-RU"/>
        </w:rPr>
        <w:br/>
      </w:r>
      <w:r w:rsidR="00B34273">
        <w:rPr>
          <w:lang w:val="ru-RU"/>
        </w:rPr>
        <w:fldChar w:fldCharType="begin">
          <w:ffData>
            <w:name w:val="Text2"/>
            <w:enabled/>
            <w:calcOnExit w:val="0"/>
            <w:textInput/>
          </w:ffData>
        </w:fldChar>
      </w:r>
      <w:r w:rsidR="00B34273">
        <w:rPr>
          <w:lang w:val="ru-RU"/>
        </w:rPr>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13B4C3F0" w14:textId="0FEB2214" w:rsidR="0075668E" w:rsidRPr="00C10CD6" w:rsidRDefault="0075668E" w:rsidP="00071020">
      <w:pPr>
        <w:tabs>
          <w:tab w:val="left" w:pos="360"/>
        </w:tabs>
        <w:autoSpaceDE w:val="0"/>
        <w:autoSpaceDN w:val="0"/>
        <w:adjustRightInd w:val="0"/>
        <w:spacing w:line="276" w:lineRule="auto"/>
        <w:ind w:left="360" w:hanging="360"/>
        <w:rPr>
          <w:lang w:val="ru-RU"/>
        </w:rPr>
      </w:pPr>
      <w:r w:rsidRPr="00C10CD6">
        <w:rPr>
          <w:lang w:val="ru-RU"/>
        </w:rPr>
        <w:t>3.</w:t>
      </w:r>
      <w:r w:rsidRPr="00C10CD6">
        <w:rPr>
          <w:lang w:val="ru-RU"/>
        </w:rPr>
        <w:tab/>
      </w:r>
      <w:r w:rsidR="00AC3FE9" w:rsidRPr="00C10CD6">
        <w:rPr>
          <w:lang w:val="ru-RU"/>
        </w:rPr>
        <w:t xml:space="preserve">Где? </w:t>
      </w:r>
      <w:r w:rsidR="00B34273" w:rsidRPr="00481A3F">
        <w:rPr>
          <w:lang w:val="ru-RU"/>
        </w:rPr>
        <w:br/>
      </w:r>
      <w:r w:rsidR="00B34273">
        <w:rPr>
          <w:lang w:val="ru-RU"/>
        </w:rPr>
        <w:fldChar w:fldCharType="begin">
          <w:ffData>
            <w:name w:val="Text2"/>
            <w:enabled/>
            <w:calcOnExit w:val="0"/>
            <w:textInput/>
          </w:ffData>
        </w:fldChar>
      </w:r>
      <w:r w:rsidR="00B34273">
        <w:rPr>
          <w:lang w:val="ru-RU"/>
        </w:rPr>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230A795B" w14:textId="4A870A91" w:rsidR="00AC3FE9" w:rsidRPr="00C10CD6" w:rsidRDefault="0075668E" w:rsidP="00071020">
      <w:pPr>
        <w:tabs>
          <w:tab w:val="left" w:pos="360"/>
        </w:tabs>
        <w:autoSpaceDE w:val="0"/>
        <w:autoSpaceDN w:val="0"/>
        <w:adjustRightInd w:val="0"/>
        <w:spacing w:line="276" w:lineRule="auto"/>
        <w:ind w:left="360" w:hanging="360"/>
        <w:rPr>
          <w:lang w:val="ru-RU"/>
        </w:rPr>
      </w:pPr>
      <w:r w:rsidRPr="00C10CD6">
        <w:rPr>
          <w:lang w:val="ru-RU"/>
        </w:rPr>
        <w:t>4.</w:t>
      </w:r>
      <w:r w:rsidRPr="00C10CD6">
        <w:rPr>
          <w:lang w:val="ru-RU"/>
        </w:rPr>
        <w:tab/>
      </w:r>
      <w:r w:rsidR="00AC3FE9" w:rsidRPr="00C10CD6">
        <w:rPr>
          <w:lang w:val="ru-RU"/>
        </w:rPr>
        <w:t xml:space="preserve">На каком курсе вы учитесь? </w:t>
      </w:r>
      <w:r w:rsidR="00B34273" w:rsidRPr="00481A3F">
        <w:rPr>
          <w:lang w:val="ru-RU"/>
        </w:rPr>
        <w:br/>
      </w:r>
      <w:r w:rsidR="00B34273">
        <w:rPr>
          <w:lang w:val="ru-RU"/>
        </w:rPr>
        <w:fldChar w:fldCharType="begin">
          <w:ffData>
            <w:name w:val="Text2"/>
            <w:enabled/>
            <w:calcOnExit w:val="0"/>
            <w:textInput/>
          </w:ffData>
        </w:fldChar>
      </w:r>
      <w:r w:rsidR="00B34273">
        <w:rPr>
          <w:lang w:val="ru-RU"/>
        </w:rPr>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63DE6D8D" w14:textId="39AD4A72" w:rsidR="00AC3FE9" w:rsidRPr="00C10CD6" w:rsidRDefault="0075668E" w:rsidP="00071020">
      <w:pPr>
        <w:tabs>
          <w:tab w:val="left" w:pos="360"/>
        </w:tabs>
        <w:autoSpaceDE w:val="0"/>
        <w:autoSpaceDN w:val="0"/>
        <w:adjustRightInd w:val="0"/>
        <w:spacing w:line="276" w:lineRule="auto"/>
        <w:ind w:left="360" w:hanging="360"/>
        <w:rPr>
          <w:lang w:val="ru-RU"/>
        </w:rPr>
      </w:pPr>
      <w:r w:rsidRPr="00C10CD6">
        <w:rPr>
          <w:lang w:val="ru-RU"/>
        </w:rPr>
        <w:t>5.</w:t>
      </w:r>
      <w:r w:rsidRPr="00C10CD6">
        <w:rPr>
          <w:lang w:val="ru-RU"/>
        </w:rPr>
        <w:tab/>
      </w:r>
      <w:r w:rsidR="00AC3FE9" w:rsidRPr="00C10CD6">
        <w:rPr>
          <w:lang w:val="ru-RU"/>
        </w:rPr>
        <w:t xml:space="preserve">Какая у вас специальность? </w:t>
      </w:r>
      <w:r w:rsidR="00B34273" w:rsidRPr="00481A3F">
        <w:rPr>
          <w:lang w:val="ru-RU"/>
        </w:rPr>
        <w:br/>
      </w:r>
      <w:r w:rsidR="00B34273">
        <w:rPr>
          <w:lang w:val="ru-RU"/>
        </w:rPr>
        <w:fldChar w:fldCharType="begin">
          <w:ffData>
            <w:name w:val="Text2"/>
            <w:enabled/>
            <w:calcOnExit w:val="0"/>
            <w:textInput/>
          </w:ffData>
        </w:fldChar>
      </w:r>
      <w:r w:rsidR="00B34273">
        <w:rPr>
          <w:lang w:val="ru-RU"/>
        </w:rPr>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671D9DBA" w14:textId="480DD539" w:rsidR="00AC3FE9" w:rsidRPr="00C10CD6" w:rsidRDefault="0075668E" w:rsidP="00071020">
      <w:pPr>
        <w:tabs>
          <w:tab w:val="left" w:pos="360"/>
        </w:tabs>
        <w:autoSpaceDE w:val="0"/>
        <w:autoSpaceDN w:val="0"/>
        <w:adjustRightInd w:val="0"/>
        <w:spacing w:line="276" w:lineRule="auto"/>
        <w:ind w:left="360" w:hanging="360"/>
        <w:rPr>
          <w:lang w:val="ru-RU"/>
        </w:rPr>
      </w:pPr>
      <w:r w:rsidRPr="00C10CD6">
        <w:rPr>
          <w:lang w:val="ru-RU"/>
        </w:rPr>
        <w:t>6.</w:t>
      </w:r>
      <w:r w:rsidRPr="00C10CD6">
        <w:rPr>
          <w:lang w:val="ru-RU"/>
        </w:rPr>
        <w:tab/>
      </w:r>
      <w:r w:rsidR="00AC3FE9" w:rsidRPr="00C10CD6">
        <w:rPr>
          <w:lang w:val="ru-RU"/>
        </w:rPr>
        <w:t xml:space="preserve">Какие языки вы знаете? </w:t>
      </w:r>
      <w:r w:rsidR="00B34273" w:rsidRPr="00481A3F">
        <w:rPr>
          <w:lang w:val="ru-RU"/>
        </w:rPr>
        <w:br/>
      </w:r>
      <w:r w:rsidR="00B34273">
        <w:rPr>
          <w:lang w:val="ru-RU"/>
        </w:rPr>
        <w:fldChar w:fldCharType="begin">
          <w:ffData>
            <w:name w:val="Text2"/>
            <w:enabled/>
            <w:calcOnExit w:val="0"/>
            <w:textInput/>
          </w:ffData>
        </w:fldChar>
      </w:r>
      <w:r w:rsidR="00B34273">
        <w:rPr>
          <w:lang w:val="ru-RU"/>
        </w:rPr>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7638CACC" w14:textId="55B9D56E" w:rsidR="00AC3FE9" w:rsidRPr="00C10CD6" w:rsidRDefault="0075668E" w:rsidP="00071020">
      <w:pPr>
        <w:tabs>
          <w:tab w:val="left" w:pos="360"/>
        </w:tabs>
        <w:autoSpaceDE w:val="0"/>
        <w:autoSpaceDN w:val="0"/>
        <w:adjustRightInd w:val="0"/>
        <w:spacing w:line="276" w:lineRule="auto"/>
        <w:ind w:left="360" w:hanging="360"/>
        <w:rPr>
          <w:lang w:val="ru-RU"/>
        </w:rPr>
      </w:pPr>
      <w:r w:rsidRPr="00C10CD6">
        <w:rPr>
          <w:lang w:val="ru-RU"/>
        </w:rPr>
        <w:t>7.</w:t>
      </w:r>
      <w:r w:rsidRPr="00C10CD6">
        <w:rPr>
          <w:lang w:val="ru-RU"/>
        </w:rPr>
        <w:tab/>
      </w:r>
      <w:r w:rsidR="00AC3FE9" w:rsidRPr="00C10CD6">
        <w:rPr>
          <w:lang w:val="ru-RU"/>
        </w:rPr>
        <w:t xml:space="preserve">Вы живёте в общежитии или в квартире? </w:t>
      </w:r>
      <w:r w:rsidR="00B34273" w:rsidRPr="00481A3F">
        <w:rPr>
          <w:lang w:val="ru-RU"/>
        </w:rPr>
        <w:br/>
      </w:r>
      <w:r w:rsidR="00B34273">
        <w:rPr>
          <w:lang w:val="ru-RU"/>
        </w:rPr>
        <w:fldChar w:fldCharType="begin">
          <w:ffData>
            <w:name w:val="Text2"/>
            <w:enabled/>
            <w:calcOnExit w:val="0"/>
            <w:textInput/>
          </w:ffData>
        </w:fldChar>
      </w:r>
      <w:r w:rsidR="00B34273">
        <w:rPr>
          <w:lang w:val="ru-RU"/>
        </w:rPr>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7BC8F954" w14:textId="553DC21D" w:rsidR="00AC3FE9" w:rsidRPr="00481A3F" w:rsidRDefault="0075668E" w:rsidP="00071020">
      <w:pPr>
        <w:tabs>
          <w:tab w:val="left" w:pos="360"/>
        </w:tabs>
        <w:autoSpaceDE w:val="0"/>
        <w:autoSpaceDN w:val="0"/>
        <w:adjustRightInd w:val="0"/>
        <w:spacing w:line="276" w:lineRule="auto"/>
        <w:ind w:left="360" w:hanging="360"/>
        <w:rPr>
          <w:lang w:val="ru-RU"/>
        </w:rPr>
      </w:pPr>
      <w:r w:rsidRPr="00C10CD6">
        <w:rPr>
          <w:lang w:val="ru-RU"/>
        </w:rPr>
        <w:t>8.</w:t>
      </w:r>
      <w:r w:rsidRPr="00C10CD6">
        <w:rPr>
          <w:lang w:val="ru-RU"/>
        </w:rPr>
        <w:tab/>
      </w:r>
      <w:r w:rsidR="00AC3FE9" w:rsidRPr="00C10CD6">
        <w:rPr>
          <w:lang w:val="ru-RU"/>
        </w:rPr>
        <w:t xml:space="preserve">А где живут ваши родители? </w:t>
      </w:r>
      <w:r w:rsidR="00B34273" w:rsidRPr="00481A3F">
        <w:rPr>
          <w:lang w:val="ru-RU"/>
        </w:rPr>
        <w:br/>
      </w:r>
      <w:r w:rsidR="00B34273">
        <w:rPr>
          <w:lang w:val="ru-RU"/>
        </w:rPr>
        <w:fldChar w:fldCharType="begin">
          <w:ffData>
            <w:name w:val="Text2"/>
            <w:enabled/>
            <w:calcOnExit w:val="0"/>
            <w:textInput/>
          </w:ffData>
        </w:fldChar>
      </w:r>
      <w:r w:rsidR="00B34273">
        <w:rPr>
          <w:lang w:val="ru-RU"/>
        </w:rPr>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68120A38" w14:textId="3D4CB49E" w:rsidR="00AC3FE9" w:rsidRPr="00C10CD6" w:rsidRDefault="0075668E" w:rsidP="00071020">
      <w:pPr>
        <w:tabs>
          <w:tab w:val="left" w:pos="360"/>
        </w:tabs>
        <w:autoSpaceDE w:val="0"/>
        <w:autoSpaceDN w:val="0"/>
        <w:adjustRightInd w:val="0"/>
        <w:spacing w:line="276" w:lineRule="auto"/>
        <w:ind w:left="360" w:hanging="360"/>
      </w:pPr>
      <w:r w:rsidRPr="00C10CD6">
        <w:t>9.</w:t>
      </w:r>
      <w:r w:rsidRPr="00C10CD6">
        <w:tab/>
      </w:r>
      <w:r w:rsidR="00AC3FE9" w:rsidRPr="00C10CD6">
        <w:rPr>
          <w:lang w:val="ru-RU"/>
        </w:rPr>
        <w:t>Где</w:t>
      </w:r>
      <w:r w:rsidR="00AC3FE9" w:rsidRPr="00C10CD6">
        <w:t xml:space="preserve"> </w:t>
      </w:r>
      <w:r w:rsidR="00AC3FE9" w:rsidRPr="00C10CD6">
        <w:rPr>
          <w:lang w:val="ru-RU"/>
        </w:rPr>
        <w:t>они</w:t>
      </w:r>
      <w:r w:rsidR="00AC3FE9" w:rsidRPr="00C10CD6">
        <w:t xml:space="preserve"> </w:t>
      </w:r>
      <w:r w:rsidR="00AC3FE9" w:rsidRPr="00C10CD6">
        <w:rPr>
          <w:lang w:val="ru-RU"/>
        </w:rPr>
        <w:t>учились</w:t>
      </w:r>
      <w:r w:rsidR="00AC3FE9" w:rsidRPr="00C10CD6">
        <w:t xml:space="preserve">? </w:t>
      </w:r>
      <w:r w:rsidR="00B34273">
        <w:br/>
      </w:r>
      <w:r w:rsidR="00B34273">
        <w:rPr>
          <w:lang w:val="ru-RU"/>
        </w:rPr>
        <w:fldChar w:fldCharType="begin">
          <w:ffData>
            <w:name w:val="Text2"/>
            <w:enabled/>
            <w:calcOnExit w:val="0"/>
            <w:textInput/>
          </w:ffData>
        </w:fldChar>
      </w:r>
      <w:r w:rsidR="00B34273" w:rsidRPr="00481A3F">
        <w:instrText xml:space="preserve"> FORMTEXT </w:instrText>
      </w:r>
      <w:r w:rsidR="00B34273">
        <w:rPr>
          <w:lang w:val="ru-RU"/>
        </w:rPr>
      </w:r>
      <w:r w:rsidR="00B34273">
        <w:rPr>
          <w:lang w:val="ru-RU"/>
        </w:rPr>
        <w:fldChar w:fldCharType="separate"/>
      </w:r>
      <w:r w:rsidR="00B34273">
        <w:rPr>
          <w:noProof/>
          <w:lang w:val="ru-RU"/>
        </w:rPr>
        <w:t> </w:t>
      </w:r>
      <w:r w:rsidR="00B34273">
        <w:rPr>
          <w:noProof/>
          <w:lang w:val="ru-RU"/>
        </w:rPr>
        <w:t> </w:t>
      </w:r>
      <w:r w:rsidR="00B34273">
        <w:rPr>
          <w:noProof/>
          <w:lang w:val="ru-RU"/>
        </w:rPr>
        <w:t> </w:t>
      </w:r>
      <w:r w:rsidR="00B34273">
        <w:rPr>
          <w:noProof/>
          <w:lang w:val="ru-RU"/>
        </w:rPr>
        <w:t> </w:t>
      </w:r>
      <w:r w:rsidR="00B34273">
        <w:rPr>
          <w:noProof/>
          <w:lang w:val="ru-RU"/>
        </w:rPr>
        <w:t> </w:t>
      </w:r>
      <w:r w:rsidR="00B34273">
        <w:rPr>
          <w:lang w:val="ru-RU"/>
        </w:rPr>
        <w:fldChar w:fldCharType="end"/>
      </w:r>
    </w:p>
    <w:p w14:paraId="171EE62E" w14:textId="51A7AAEF" w:rsidR="00A82EC6" w:rsidRPr="00C10CD6" w:rsidRDefault="00A82EC6" w:rsidP="00C10CD6">
      <w:pPr>
        <w:tabs>
          <w:tab w:val="left" w:pos="360"/>
        </w:tabs>
        <w:autoSpaceDE w:val="0"/>
        <w:autoSpaceDN w:val="0"/>
        <w:adjustRightInd w:val="0"/>
        <w:spacing w:line="276" w:lineRule="auto"/>
      </w:pPr>
    </w:p>
    <w:p w14:paraId="17713267" w14:textId="285572BC" w:rsidR="00A82EC6" w:rsidRPr="00C10CD6" w:rsidRDefault="00A82EC6" w:rsidP="00C10CD6">
      <w:pPr>
        <w:tabs>
          <w:tab w:val="left" w:pos="360"/>
        </w:tabs>
        <w:autoSpaceDE w:val="0"/>
        <w:autoSpaceDN w:val="0"/>
        <w:adjustRightInd w:val="0"/>
        <w:spacing w:line="276" w:lineRule="auto"/>
      </w:pPr>
    </w:p>
    <w:p w14:paraId="6CA75C07" w14:textId="60BF30A2" w:rsidR="00AC3FE9" w:rsidRPr="00C10CD6" w:rsidRDefault="00C10CD6" w:rsidP="00C10CD6">
      <w:pPr>
        <w:tabs>
          <w:tab w:val="left" w:pos="360"/>
        </w:tabs>
        <w:autoSpaceDE w:val="0"/>
        <w:autoSpaceDN w:val="0"/>
        <w:adjustRightInd w:val="0"/>
        <w:spacing w:line="276" w:lineRule="auto"/>
      </w:pPr>
      <w:r>
        <w:rPr>
          <w:b/>
          <w:bCs/>
        </w:rPr>
        <w:t>04-</w:t>
      </w:r>
      <w:r w:rsidR="00726A7E" w:rsidRPr="00C10CD6">
        <w:rPr>
          <w:b/>
          <w:bCs/>
        </w:rPr>
        <w:t>15</w:t>
      </w:r>
      <w:r w:rsidR="00A82EC6" w:rsidRPr="00C10CD6">
        <w:rPr>
          <w:b/>
          <w:bCs/>
        </w:rPr>
        <w:t>.</w:t>
      </w:r>
      <w:r w:rsidR="00A82EC6" w:rsidRPr="00C10CD6">
        <w:rPr>
          <w:b/>
          <w:bCs/>
        </w:rPr>
        <w:tab/>
      </w:r>
      <w:r w:rsidR="00AC3FE9" w:rsidRPr="00C10CD6">
        <w:rPr>
          <w:b/>
          <w:bCs/>
        </w:rPr>
        <w:t xml:space="preserve">(Case review) </w:t>
      </w:r>
      <w:r w:rsidR="00AC3FE9" w:rsidRPr="00C10CD6">
        <w:t>Review the use and meaning of the three cases you know</w:t>
      </w:r>
      <w:r w:rsidR="003B0EBC" w:rsidRPr="00C10CD6">
        <w:t xml:space="preserve">. </w:t>
      </w:r>
      <w:r w:rsidR="00AC3FE9" w:rsidRPr="00C10CD6">
        <w:t>In the following</w:t>
      </w:r>
      <w:r w:rsidR="0075668E" w:rsidRPr="00C10CD6">
        <w:t xml:space="preserve"> </w:t>
      </w:r>
      <w:r w:rsidR="00AC3FE9" w:rsidRPr="00C10CD6">
        <w:t>passage</w:t>
      </w:r>
      <w:r w:rsidR="003B0EBC" w:rsidRPr="00C10CD6">
        <w:t xml:space="preserve">, </w:t>
      </w:r>
      <w:r w:rsidR="00AC3FE9" w:rsidRPr="00C10CD6">
        <w:t xml:space="preserve">indicate </w:t>
      </w:r>
      <w:r w:rsidR="003E424B" w:rsidRPr="00C10CD6">
        <w:t xml:space="preserve">in the numbered blank after each italicized word or phrase whether it is </w:t>
      </w:r>
      <w:r w:rsidR="00F3737F" w:rsidRPr="00C10CD6">
        <w:t xml:space="preserve">in the </w:t>
      </w:r>
      <w:r w:rsidR="00AC3FE9" w:rsidRPr="00C10CD6">
        <w:t>nominative (N)</w:t>
      </w:r>
      <w:r w:rsidR="003B0EBC" w:rsidRPr="00C10CD6">
        <w:t xml:space="preserve">, </w:t>
      </w:r>
      <w:r w:rsidR="00AC3FE9" w:rsidRPr="00C10CD6">
        <w:t>prepositional (P)</w:t>
      </w:r>
      <w:r w:rsidR="003B0EBC" w:rsidRPr="00C10CD6">
        <w:t xml:space="preserve">, </w:t>
      </w:r>
      <w:r w:rsidR="00AC3FE9" w:rsidRPr="00C10CD6">
        <w:t>or</w:t>
      </w:r>
      <w:r w:rsidR="0075668E" w:rsidRPr="00C10CD6">
        <w:t xml:space="preserve"> </w:t>
      </w:r>
      <w:r w:rsidR="00AC3FE9" w:rsidRPr="00C10CD6">
        <w:t>accusative (A)</w:t>
      </w:r>
      <w:r w:rsidR="00F3737F" w:rsidRPr="00C10CD6">
        <w:t xml:space="preserve"> case</w:t>
      </w:r>
      <w:r w:rsidR="003B0EBC" w:rsidRPr="00C10CD6">
        <w:t xml:space="preserve">. </w:t>
      </w:r>
    </w:p>
    <w:p w14:paraId="6B8264BD" w14:textId="5FD6E0C4" w:rsidR="0075668E" w:rsidRPr="00481A3F" w:rsidRDefault="0075668E" w:rsidP="00C10CD6">
      <w:pPr>
        <w:tabs>
          <w:tab w:val="left" w:pos="360"/>
        </w:tabs>
        <w:autoSpaceDE w:val="0"/>
        <w:autoSpaceDN w:val="0"/>
        <w:adjustRightInd w:val="0"/>
        <w:spacing w:line="276" w:lineRule="auto"/>
      </w:pPr>
    </w:p>
    <w:p w14:paraId="045F8B98" w14:textId="17F52D04" w:rsidR="00AC3FE9" w:rsidRPr="008404B5" w:rsidRDefault="00AC3FE9" w:rsidP="00C10CD6">
      <w:pPr>
        <w:tabs>
          <w:tab w:val="left" w:pos="360"/>
        </w:tabs>
        <w:autoSpaceDE w:val="0"/>
        <w:autoSpaceDN w:val="0"/>
        <w:adjustRightInd w:val="0"/>
        <w:spacing w:line="276" w:lineRule="auto"/>
        <w:rPr>
          <w:lang w:val="ru-RU"/>
        </w:rPr>
      </w:pPr>
      <w:r w:rsidRPr="00C10CD6">
        <w:rPr>
          <w:lang w:val="ru-RU"/>
        </w:rPr>
        <w:t xml:space="preserve">Это </w:t>
      </w:r>
      <w:r w:rsidR="00071020" w:rsidRPr="00071020">
        <w:rPr>
          <w:lang w:val="ru-RU"/>
        </w:rPr>
        <w:t>[</w:t>
      </w:r>
      <w:r w:rsidR="00071020">
        <w:rPr>
          <w:lang w:val="ru-RU"/>
        </w:rPr>
        <w:fldChar w:fldCharType="begin">
          <w:ffData>
            <w:name w:val="Text2"/>
            <w:enabled/>
            <w:calcOnExit w:val="0"/>
            <w:textInput/>
          </w:ffData>
        </w:fldChar>
      </w:r>
      <w:r w:rsidR="00071020">
        <w:rPr>
          <w:lang w:val="ru-RU"/>
        </w:rPr>
        <w:instrText xml:space="preserve"> FORMTEXT </w:instrText>
      </w:r>
      <w:r w:rsidR="00071020">
        <w:rPr>
          <w:lang w:val="ru-RU"/>
        </w:rPr>
      </w:r>
      <w:r w:rsidR="00071020">
        <w:rPr>
          <w:lang w:val="ru-RU"/>
        </w:rPr>
        <w:fldChar w:fldCharType="separate"/>
      </w:r>
      <w:r w:rsidR="00071020">
        <w:rPr>
          <w:noProof/>
          <w:lang w:val="ru-RU"/>
        </w:rPr>
        <w:t> </w:t>
      </w:r>
      <w:r w:rsidR="00071020">
        <w:rPr>
          <w:lang w:val="ru-RU"/>
        </w:rPr>
        <w:fldChar w:fldCharType="end"/>
      </w:r>
      <w:r w:rsidR="00071020" w:rsidRPr="00071020">
        <w:rPr>
          <w:lang w:val="ru-RU"/>
        </w:rPr>
        <w:t xml:space="preserve"> </w:t>
      </w:r>
      <w:r w:rsidRPr="00071020">
        <w:rPr>
          <w:lang w:val="ru-RU"/>
        </w:rPr>
        <w:t>новый стажёр</w:t>
      </w:r>
      <w:r w:rsidR="00071020" w:rsidRPr="00071020">
        <w:rPr>
          <w:lang w:val="ru-RU"/>
        </w:rPr>
        <w:t>]</w:t>
      </w:r>
      <w:r w:rsidR="003B0EBC" w:rsidRPr="00C10CD6">
        <w:rPr>
          <w:lang w:val="ru-RU"/>
        </w:rPr>
        <w:t xml:space="preserve">. </w:t>
      </w:r>
      <w:r w:rsidRPr="00C10CD6">
        <w:rPr>
          <w:lang w:val="ru-RU"/>
        </w:rPr>
        <w:t xml:space="preserve">Его зовут </w:t>
      </w:r>
      <w:r w:rsidR="00071020" w:rsidRPr="00071020">
        <w:rPr>
          <w:lang w:val="ru-RU"/>
        </w:rPr>
        <w:t>[</w:t>
      </w:r>
      <w:r w:rsidR="00071020">
        <w:rPr>
          <w:lang w:val="ru-RU"/>
        </w:rPr>
        <w:fldChar w:fldCharType="begin">
          <w:ffData>
            <w:name w:val="Text2"/>
            <w:enabled/>
            <w:calcOnExit w:val="0"/>
            <w:textInput/>
          </w:ffData>
        </w:fldChar>
      </w:r>
      <w:r w:rsidR="00071020">
        <w:rPr>
          <w:lang w:val="ru-RU"/>
        </w:rPr>
        <w:instrText xml:space="preserve"> FORMTEXT </w:instrText>
      </w:r>
      <w:r w:rsidR="00071020">
        <w:rPr>
          <w:lang w:val="ru-RU"/>
        </w:rPr>
      </w:r>
      <w:r w:rsidR="00071020">
        <w:rPr>
          <w:lang w:val="ru-RU"/>
        </w:rPr>
        <w:fldChar w:fldCharType="separate"/>
      </w:r>
      <w:r w:rsidR="00071020">
        <w:rPr>
          <w:noProof/>
          <w:lang w:val="ru-RU"/>
        </w:rPr>
        <w:t> </w:t>
      </w:r>
      <w:r w:rsidR="00071020">
        <w:rPr>
          <w:lang w:val="ru-RU"/>
        </w:rPr>
        <w:fldChar w:fldCharType="end"/>
      </w:r>
      <w:r w:rsidR="00071020" w:rsidRPr="00071020">
        <w:rPr>
          <w:lang w:val="ru-RU"/>
        </w:rPr>
        <w:t xml:space="preserve"> </w:t>
      </w:r>
      <w:r w:rsidRPr="00071020">
        <w:rPr>
          <w:lang w:val="ru-RU"/>
        </w:rPr>
        <w:t>Джим Браун</w:t>
      </w:r>
      <w:r w:rsidR="00071020" w:rsidRPr="00071020">
        <w:rPr>
          <w:lang w:val="ru-RU"/>
        </w:rPr>
        <w:t>]</w:t>
      </w:r>
      <w:r w:rsidR="003B0EBC" w:rsidRPr="00C10CD6">
        <w:rPr>
          <w:lang w:val="ru-RU"/>
        </w:rPr>
        <w:t xml:space="preserve">. </w:t>
      </w:r>
      <w:r w:rsidR="00071020" w:rsidRPr="00071020">
        <w:rPr>
          <w:lang w:val="ru-RU"/>
        </w:rPr>
        <w:t>[</w:t>
      </w:r>
      <w:r w:rsidR="00071020">
        <w:rPr>
          <w:lang w:val="ru-RU"/>
        </w:rPr>
        <w:fldChar w:fldCharType="begin">
          <w:ffData>
            <w:name w:val="Text2"/>
            <w:enabled/>
            <w:calcOnExit w:val="0"/>
            <w:textInput/>
          </w:ffData>
        </w:fldChar>
      </w:r>
      <w:r w:rsidR="00071020">
        <w:rPr>
          <w:lang w:val="ru-RU"/>
        </w:rPr>
        <w:instrText xml:space="preserve"> FORMTEXT </w:instrText>
      </w:r>
      <w:r w:rsidR="00071020">
        <w:rPr>
          <w:lang w:val="ru-RU"/>
        </w:rPr>
      </w:r>
      <w:r w:rsidR="00071020">
        <w:rPr>
          <w:lang w:val="ru-RU"/>
        </w:rPr>
        <w:fldChar w:fldCharType="separate"/>
      </w:r>
      <w:r w:rsidR="00071020">
        <w:rPr>
          <w:noProof/>
          <w:lang w:val="ru-RU"/>
        </w:rPr>
        <w:t> </w:t>
      </w:r>
      <w:r w:rsidR="00071020">
        <w:rPr>
          <w:lang w:val="ru-RU"/>
        </w:rPr>
        <w:fldChar w:fldCharType="end"/>
      </w:r>
      <w:r w:rsidR="00071020" w:rsidRPr="00071020">
        <w:rPr>
          <w:lang w:val="ru-RU"/>
        </w:rPr>
        <w:t xml:space="preserve"> </w:t>
      </w:r>
      <w:r w:rsidRPr="00071020">
        <w:rPr>
          <w:lang w:val="ru-RU"/>
        </w:rPr>
        <w:t>Джим</w:t>
      </w:r>
      <w:r w:rsidRPr="00C10CD6">
        <w:rPr>
          <w:lang w:val="ru-RU"/>
        </w:rPr>
        <w:t xml:space="preserve"> учится в </w:t>
      </w:r>
      <w:r w:rsidR="00071020" w:rsidRPr="00071020">
        <w:rPr>
          <w:lang w:val="ru-RU"/>
        </w:rPr>
        <w:t>[</w:t>
      </w:r>
      <w:r w:rsidR="00071020">
        <w:rPr>
          <w:lang w:val="ru-RU"/>
        </w:rPr>
        <w:fldChar w:fldCharType="begin">
          <w:ffData>
            <w:name w:val="Text2"/>
            <w:enabled/>
            <w:calcOnExit w:val="0"/>
            <w:textInput/>
          </w:ffData>
        </w:fldChar>
      </w:r>
      <w:r w:rsidR="00071020">
        <w:rPr>
          <w:lang w:val="ru-RU"/>
        </w:rPr>
        <w:instrText xml:space="preserve"> FORMTEXT </w:instrText>
      </w:r>
      <w:r w:rsidR="00071020">
        <w:rPr>
          <w:lang w:val="ru-RU"/>
        </w:rPr>
      </w:r>
      <w:r w:rsidR="00071020">
        <w:rPr>
          <w:lang w:val="ru-RU"/>
        </w:rPr>
        <w:fldChar w:fldCharType="separate"/>
      </w:r>
      <w:r w:rsidR="00071020">
        <w:rPr>
          <w:noProof/>
          <w:lang w:val="ru-RU"/>
        </w:rPr>
        <w:t> </w:t>
      </w:r>
      <w:r w:rsidR="00071020">
        <w:rPr>
          <w:lang w:val="ru-RU"/>
        </w:rPr>
        <w:fldChar w:fldCharType="end"/>
      </w:r>
      <w:r w:rsidR="00071020" w:rsidRPr="00071020">
        <w:rPr>
          <w:lang w:val="ru-RU"/>
        </w:rPr>
        <w:t xml:space="preserve"> </w:t>
      </w:r>
      <w:r w:rsidRPr="00071020">
        <w:rPr>
          <w:lang w:val="ru-RU"/>
        </w:rPr>
        <w:t>университете</w:t>
      </w:r>
      <w:r w:rsidR="00071020" w:rsidRPr="00071020">
        <w:rPr>
          <w:lang w:val="ru-RU"/>
        </w:rPr>
        <w:t>]</w:t>
      </w:r>
      <w:r w:rsidRPr="00C10CD6">
        <w:rPr>
          <w:i/>
          <w:iCs/>
          <w:lang w:val="ru-RU"/>
        </w:rPr>
        <w:t xml:space="preserve"> </w:t>
      </w:r>
      <w:r w:rsidRPr="00C10CD6">
        <w:rPr>
          <w:lang w:val="ru-RU"/>
        </w:rPr>
        <w:t xml:space="preserve">имени Герцена в </w:t>
      </w:r>
      <w:r w:rsidR="00071020" w:rsidRPr="00071020">
        <w:rPr>
          <w:lang w:val="ru-RU"/>
        </w:rPr>
        <w:t>[</w:t>
      </w:r>
      <w:r w:rsidR="00071020">
        <w:rPr>
          <w:lang w:val="ru-RU"/>
        </w:rPr>
        <w:fldChar w:fldCharType="begin">
          <w:ffData>
            <w:name w:val="Text2"/>
            <w:enabled/>
            <w:calcOnExit w:val="0"/>
            <w:textInput/>
          </w:ffData>
        </w:fldChar>
      </w:r>
      <w:r w:rsidR="00071020">
        <w:rPr>
          <w:lang w:val="ru-RU"/>
        </w:rPr>
        <w:instrText xml:space="preserve"> FORMTEXT </w:instrText>
      </w:r>
      <w:r w:rsidR="00071020">
        <w:rPr>
          <w:lang w:val="ru-RU"/>
        </w:rPr>
      </w:r>
      <w:r w:rsidR="00071020">
        <w:rPr>
          <w:lang w:val="ru-RU"/>
        </w:rPr>
        <w:fldChar w:fldCharType="separate"/>
      </w:r>
      <w:r w:rsidR="00071020">
        <w:rPr>
          <w:noProof/>
          <w:lang w:val="ru-RU"/>
        </w:rPr>
        <w:t> </w:t>
      </w:r>
      <w:r w:rsidR="00071020">
        <w:rPr>
          <w:lang w:val="ru-RU"/>
        </w:rPr>
        <w:fldChar w:fldCharType="end"/>
      </w:r>
      <w:r w:rsidR="00071020" w:rsidRPr="00071020">
        <w:rPr>
          <w:lang w:val="ru-RU"/>
        </w:rPr>
        <w:t xml:space="preserve"> </w:t>
      </w:r>
      <w:r w:rsidRPr="00071020">
        <w:rPr>
          <w:lang w:val="ru-RU"/>
        </w:rPr>
        <w:t>Петербурге</w:t>
      </w:r>
      <w:r w:rsidR="00071020" w:rsidRPr="00071020">
        <w:rPr>
          <w:lang w:val="ru-RU"/>
        </w:rPr>
        <w:t>]</w:t>
      </w:r>
      <w:r w:rsidR="003B0EBC" w:rsidRPr="00C10CD6">
        <w:rPr>
          <w:lang w:val="ru-RU"/>
        </w:rPr>
        <w:t xml:space="preserve">. </w:t>
      </w:r>
      <w:r w:rsidR="00071020" w:rsidRPr="00071020">
        <w:rPr>
          <w:lang w:val="ru-RU"/>
        </w:rPr>
        <w:t>[</w:t>
      </w:r>
      <w:r w:rsidR="00071020">
        <w:rPr>
          <w:lang w:val="ru-RU"/>
        </w:rPr>
        <w:fldChar w:fldCharType="begin">
          <w:ffData>
            <w:name w:val="Text2"/>
            <w:enabled/>
            <w:calcOnExit w:val="0"/>
            <w:textInput/>
          </w:ffData>
        </w:fldChar>
      </w:r>
      <w:r w:rsidR="00071020">
        <w:rPr>
          <w:lang w:val="ru-RU"/>
        </w:rPr>
        <w:instrText xml:space="preserve"> FORMTEXT </w:instrText>
      </w:r>
      <w:r w:rsidR="00071020">
        <w:rPr>
          <w:lang w:val="ru-RU"/>
        </w:rPr>
      </w:r>
      <w:r w:rsidR="00071020">
        <w:rPr>
          <w:lang w:val="ru-RU"/>
        </w:rPr>
        <w:fldChar w:fldCharType="separate"/>
      </w:r>
      <w:r w:rsidR="00071020">
        <w:rPr>
          <w:noProof/>
          <w:lang w:val="ru-RU"/>
        </w:rPr>
        <w:t> </w:t>
      </w:r>
      <w:r w:rsidR="00071020">
        <w:rPr>
          <w:lang w:val="ru-RU"/>
        </w:rPr>
        <w:fldChar w:fldCharType="end"/>
      </w:r>
      <w:r w:rsidR="00071020" w:rsidRPr="00071020">
        <w:rPr>
          <w:lang w:val="ru-RU"/>
        </w:rPr>
        <w:t xml:space="preserve"> </w:t>
      </w:r>
      <w:r w:rsidRPr="00071020">
        <w:rPr>
          <w:lang w:val="ru-RU"/>
        </w:rPr>
        <w:t>Он</w:t>
      </w:r>
      <w:r w:rsidR="00071020" w:rsidRPr="00071020">
        <w:rPr>
          <w:lang w:val="ru-RU"/>
        </w:rPr>
        <w:t xml:space="preserve"> </w:t>
      </w:r>
      <w:r w:rsidRPr="00C10CD6">
        <w:rPr>
          <w:lang w:val="ru-RU"/>
        </w:rPr>
        <w:t xml:space="preserve">живёт в </w:t>
      </w:r>
      <w:r w:rsidR="00071020" w:rsidRPr="00071020">
        <w:rPr>
          <w:lang w:val="ru-RU"/>
        </w:rPr>
        <w:t>[</w:t>
      </w:r>
      <w:r w:rsidR="00071020">
        <w:rPr>
          <w:lang w:val="ru-RU"/>
        </w:rPr>
        <w:fldChar w:fldCharType="begin">
          <w:ffData>
            <w:name w:val="Text2"/>
            <w:enabled/>
            <w:calcOnExit w:val="0"/>
            <w:textInput/>
          </w:ffData>
        </w:fldChar>
      </w:r>
      <w:r w:rsidR="00071020">
        <w:rPr>
          <w:lang w:val="ru-RU"/>
        </w:rPr>
        <w:instrText xml:space="preserve"> FORMTEXT </w:instrText>
      </w:r>
      <w:r w:rsidR="00071020">
        <w:rPr>
          <w:lang w:val="ru-RU"/>
        </w:rPr>
      </w:r>
      <w:r w:rsidR="00071020">
        <w:rPr>
          <w:lang w:val="ru-RU"/>
        </w:rPr>
        <w:fldChar w:fldCharType="separate"/>
      </w:r>
      <w:r w:rsidR="00071020">
        <w:rPr>
          <w:noProof/>
          <w:lang w:val="ru-RU"/>
        </w:rPr>
        <w:t> </w:t>
      </w:r>
      <w:r w:rsidR="00071020">
        <w:rPr>
          <w:lang w:val="ru-RU"/>
        </w:rPr>
        <w:fldChar w:fldCharType="end"/>
      </w:r>
      <w:r w:rsidR="00071020" w:rsidRPr="00071020">
        <w:rPr>
          <w:lang w:val="ru-RU"/>
        </w:rPr>
        <w:t xml:space="preserve"> </w:t>
      </w:r>
      <w:r w:rsidRPr="00071020">
        <w:rPr>
          <w:lang w:val="ru-RU"/>
        </w:rPr>
        <w:t>общежитии</w:t>
      </w:r>
      <w:r w:rsidR="00071020" w:rsidRPr="00071020">
        <w:rPr>
          <w:lang w:val="ru-RU"/>
        </w:rPr>
        <w:t>]</w:t>
      </w:r>
      <w:r w:rsidR="003B0EBC" w:rsidRPr="00C10CD6">
        <w:rPr>
          <w:lang w:val="ru-RU"/>
        </w:rPr>
        <w:t xml:space="preserve">. </w:t>
      </w:r>
      <w:r w:rsidRPr="00C10CD6">
        <w:rPr>
          <w:lang w:val="ru-RU"/>
        </w:rPr>
        <w:t xml:space="preserve">В </w:t>
      </w:r>
      <w:r w:rsidR="00071020" w:rsidRPr="00071020">
        <w:rPr>
          <w:lang w:val="ru-RU"/>
        </w:rPr>
        <w:t>[</w:t>
      </w:r>
      <w:r w:rsidR="00071020">
        <w:rPr>
          <w:lang w:val="ru-RU"/>
        </w:rPr>
        <w:fldChar w:fldCharType="begin">
          <w:ffData>
            <w:name w:val="Text2"/>
            <w:enabled/>
            <w:calcOnExit w:val="0"/>
            <w:textInput/>
          </w:ffData>
        </w:fldChar>
      </w:r>
      <w:r w:rsidR="00071020">
        <w:rPr>
          <w:lang w:val="ru-RU"/>
        </w:rPr>
        <w:instrText xml:space="preserve"> FORMTEXT </w:instrText>
      </w:r>
      <w:r w:rsidR="00071020">
        <w:rPr>
          <w:lang w:val="ru-RU"/>
        </w:rPr>
      </w:r>
      <w:r w:rsidR="00071020">
        <w:rPr>
          <w:lang w:val="ru-RU"/>
        </w:rPr>
        <w:fldChar w:fldCharType="separate"/>
      </w:r>
      <w:r w:rsidR="00071020">
        <w:rPr>
          <w:noProof/>
          <w:lang w:val="ru-RU"/>
        </w:rPr>
        <w:t> </w:t>
      </w:r>
      <w:r w:rsidR="00071020">
        <w:rPr>
          <w:lang w:val="ru-RU"/>
        </w:rPr>
        <w:fldChar w:fldCharType="end"/>
      </w:r>
      <w:r w:rsidR="00071020">
        <w:t> </w:t>
      </w:r>
      <w:r w:rsidRPr="00071020">
        <w:rPr>
          <w:lang w:val="ru-RU"/>
        </w:rPr>
        <w:t>Америке</w:t>
      </w:r>
      <w:r w:rsidR="008404B5" w:rsidRPr="008404B5">
        <w:rPr>
          <w:lang w:val="ru-RU"/>
        </w:rPr>
        <w:t>]</w:t>
      </w:r>
      <w:r w:rsidR="00071020" w:rsidRPr="008404B5">
        <w:rPr>
          <w:lang w:val="ru-RU"/>
        </w:rPr>
        <w:t>.</w:t>
      </w:r>
      <w:r w:rsidRPr="00C10CD6">
        <w:rPr>
          <w:i/>
          <w:iCs/>
          <w:lang w:val="ru-RU"/>
        </w:rPr>
        <w:t xml:space="preserve"> </w:t>
      </w:r>
      <w:r w:rsidR="00071020" w:rsidRPr="008404B5">
        <w:rPr>
          <w:lang w:val="ru-RU"/>
        </w:rPr>
        <w:t>[</w:t>
      </w:r>
      <w:r w:rsidR="00071020">
        <w:rPr>
          <w:lang w:val="ru-RU"/>
        </w:rPr>
        <w:fldChar w:fldCharType="begin">
          <w:ffData>
            <w:name w:val="Text2"/>
            <w:enabled/>
            <w:calcOnExit w:val="0"/>
            <w:textInput/>
          </w:ffData>
        </w:fldChar>
      </w:r>
      <w:r w:rsidR="00071020">
        <w:rPr>
          <w:lang w:val="ru-RU"/>
        </w:rPr>
        <w:instrText xml:space="preserve"> FORMTEXT </w:instrText>
      </w:r>
      <w:r w:rsidR="00071020">
        <w:rPr>
          <w:lang w:val="ru-RU"/>
        </w:rPr>
      </w:r>
      <w:r w:rsidR="00071020">
        <w:rPr>
          <w:lang w:val="ru-RU"/>
        </w:rPr>
        <w:fldChar w:fldCharType="separate"/>
      </w:r>
      <w:r w:rsidR="00071020">
        <w:rPr>
          <w:noProof/>
          <w:lang w:val="ru-RU"/>
        </w:rPr>
        <w:t> </w:t>
      </w:r>
      <w:r w:rsidR="00071020">
        <w:rPr>
          <w:lang w:val="ru-RU"/>
        </w:rPr>
        <w:fldChar w:fldCharType="end"/>
      </w:r>
      <w:r w:rsidR="00071020" w:rsidRPr="008404B5">
        <w:rPr>
          <w:lang w:val="ru-RU"/>
        </w:rPr>
        <w:t xml:space="preserve"> </w:t>
      </w:r>
      <w:r w:rsidRPr="00071020">
        <w:rPr>
          <w:lang w:val="ru-RU"/>
        </w:rPr>
        <w:t>Джим</w:t>
      </w:r>
      <w:r w:rsidRPr="00C10CD6">
        <w:rPr>
          <w:i/>
          <w:iCs/>
          <w:lang w:val="ru-RU"/>
        </w:rPr>
        <w:t xml:space="preserve"> </w:t>
      </w:r>
      <w:r w:rsidRPr="00C10CD6">
        <w:rPr>
          <w:lang w:val="ru-RU"/>
        </w:rPr>
        <w:t>учится</w:t>
      </w:r>
      <w:r w:rsidR="00071020" w:rsidRPr="008404B5">
        <w:rPr>
          <w:lang w:val="ru-RU"/>
        </w:rPr>
        <w:t>]</w:t>
      </w:r>
      <w:r w:rsidRPr="00C10CD6">
        <w:rPr>
          <w:lang w:val="ru-RU"/>
        </w:rPr>
        <w:t xml:space="preserve"> на </w:t>
      </w:r>
      <w:r w:rsidR="00071020" w:rsidRPr="008404B5">
        <w:rPr>
          <w:lang w:val="ru-RU"/>
        </w:rPr>
        <w:t>[</w:t>
      </w:r>
      <w:r w:rsidR="00071020">
        <w:rPr>
          <w:lang w:val="ru-RU"/>
        </w:rPr>
        <w:fldChar w:fldCharType="begin">
          <w:ffData>
            <w:name w:val="Text2"/>
            <w:enabled/>
            <w:calcOnExit w:val="0"/>
            <w:textInput/>
          </w:ffData>
        </w:fldChar>
      </w:r>
      <w:r w:rsidR="00071020">
        <w:rPr>
          <w:lang w:val="ru-RU"/>
        </w:rPr>
        <w:instrText xml:space="preserve"> FORMTEXT </w:instrText>
      </w:r>
      <w:r w:rsidR="00071020">
        <w:rPr>
          <w:lang w:val="ru-RU"/>
        </w:rPr>
      </w:r>
      <w:r w:rsidR="00071020">
        <w:rPr>
          <w:lang w:val="ru-RU"/>
        </w:rPr>
        <w:fldChar w:fldCharType="separate"/>
      </w:r>
      <w:r w:rsidR="00071020">
        <w:rPr>
          <w:noProof/>
          <w:lang w:val="ru-RU"/>
        </w:rPr>
        <w:t> </w:t>
      </w:r>
      <w:r w:rsidR="00071020">
        <w:rPr>
          <w:lang w:val="ru-RU"/>
        </w:rPr>
        <w:fldChar w:fldCharType="end"/>
      </w:r>
      <w:r w:rsidR="00071020" w:rsidRPr="008404B5">
        <w:rPr>
          <w:lang w:val="ru-RU"/>
        </w:rPr>
        <w:t xml:space="preserve"> </w:t>
      </w:r>
      <w:r w:rsidRPr="00071020">
        <w:rPr>
          <w:lang w:val="ru-RU"/>
        </w:rPr>
        <w:t>третьем курсе</w:t>
      </w:r>
      <w:r w:rsidR="00071020" w:rsidRPr="008404B5">
        <w:rPr>
          <w:lang w:val="ru-RU"/>
        </w:rPr>
        <w:t>]</w:t>
      </w:r>
      <w:r w:rsidR="003B0EBC" w:rsidRPr="00C10CD6">
        <w:rPr>
          <w:lang w:val="ru-RU"/>
        </w:rPr>
        <w:t xml:space="preserve">. </w:t>
      </w:r>
      <w:r w:rsidR="008404B5" w:rsidRPr="008404B5">
        <w:rPr>
          <w:lang w:val="ru-RU"/>
        </w:rPr>
        <w:t>[</w:t>
      </w:r>
      <w:r w:rsidR="008404B5">
        <w:rPr>
          <w:lang w:val="ru-RU"/>
        </w:rPr>
        <w:fldChar w:fldCharType="begin">
          <w:ffData>
            <w:name w:val="Text2"/>
            <w:enabled/>
            <w:calcOnExit w:val="0"/>
            <w:textInput/>
          </w:ffData>
        </w:fldChar>
      </w:r>
      <w:r w:rsidR="008404B5">
        <w:rPr>
          <w:lang w:val="ru-RU"/>
        </w:rPr>
        <w:instrText xml:space="preserve"> FORMTEXT </w:instrText>
      </w:r>
      <w:r w:rsidR="008404B5">
        <w:rPr>
          <w:lang w:val="ru-RU"/>
        </w:rPr>
      </w:r>
      <w:r w:rsidR="008404B5">
        <w:rPr>
          <w:lang w:val="ru-RU"/>
        </w:rPr>
        <w:fldChar w:fldCharType="separate"/>
      </w:r>
      <w:r w:rsidR="008404B5">
        <w:rPr>
          <w:noProof/>
          <w:lang w:val="ru-RU"/>
        </w:rPr>
        <w:t> </w:t>
      </w:r>
      <w:r w:rsidR="008404B5">
        <w:rPr>
          <w:lang w:val="ru-RU"/>
        </w:rPr>
        <w:fldChar w:fldCharType="end"/>
      </w:r>
      <w:r w:rsidR="008404B5" w:rsidRPr="008404B5">
        <w:rPr>
          <w:lang w:val="ru-RU"/>
        </w:rPr>
        <w:t xml:space="preserve"> </w:t>
      </w:r>
      <w:r w:rsidRPr="008404B5">
        <w:rPr>
          <w:lang w:val="ru-RU"/>
        </w:rPr>
        <w:t>Он</w:t>
      </w:r>
      <w:r w:rsidR="008404B5" w:rsidRPr="008404B5">
        <w:rPr>
          <w:lang w:val="ru-RU"/>
        </w:rPr>
        <w:t>]</w:t>
      </w:r>
      <w:r w:rsidRPr="00C10CD6">
        <w:rPr>
          <w:i/>
          <w:iCs/>
          <w:lang w:val="ru-RU"/>
        </w:rPr>
        <w:t xml:space="preserve"> </w:t>
      </w:r>
      <w:r w:rsidRPr="00C10CD6">
        <w:rPr>
          <w:lang w:val="ru-RU"/>
        </w:rPr>
        <w:t>учится на</w:t>
      </w:r>
      <w:r w:rsidR="0002292B" w:rsidRPr="00C10CD6">
        <w:rPr>
          <w:lang w:val="ru-RU"/>
        </w:rPr>
        <w:t xml:space="preserve"> </w:t>
      </w:r>
      <w:r w:rsidR="008404B5" w:rsidRPr="008404B5">
        <w:rPr>
          <w:lang w:val="ru-RU"/>
        </w:rPr>
        <w:t>[</w:t>
      </w:r>
      <w:r w:rsidR="008404B5">
        <w:rPr>
          <w:lang w:val="ru-RU"/>
        </w:rPr>
        <w:fldChar w:fldCharType="begin">
          <w:ffData>
            <w:name w:val="Text2"/>
            <w:enabled/>
            <w:calcOnExit w:val="0"/>
            <w:textInput/>
          </w:ffData>
        </w:fldChar>
      </w:r>
      <w:r w:rsidR="008404B5">
        <w:rPr>
          <w:lang w:val="ru-RU"/>
        </w:rPr>
        <w:instrText xml:space="preserve"> FORMTEXT </w:instrText>
      </w:r>
      <w:r w:rsidR="008404B5">
        <w:rPr>
          <w:lang w:val="ru-RU"/>
        </w:rPr>
      </w:r>
      <w:r w:rsidR="008404B5">
        <w:rPr>
          <w:lang w:val="ru-RU"/>
        </w:rPr>
        <w:fldChar w:fldCharType="separate"/>
      </w:r>
      <w:r w:rsidR="008404B5">
        <w:rPr>
          <w:noProof/>
          <w:lang w:val="ru-RU"/>
        </w:rPr>
        <w:t> </w:t>
      </w:r>
      <w:r w:rsidR="008404B5">
        <w:rPr>
          <w:lang w:val="ru-RU"/>
        </w:rPr>
        <w:fldChar w:fldCharType="end"/>
      </w:r>
      <w:r w:rsidR="008404B5">
        <w:t> </w:t>
      </w:r>
      <w:r w:rsidRPr="008404B5">
        <w:rPr>
          <w:lang w:val="ru-RU"/>
        </w:rPr>
        <w:t>филологическом факультете</w:t>
      </w:r>
      <w:r w:rsidR="008404B5" w:rsidRPr="008404B5">
        <w:rPr>
          <w:lang w:val="ru-RU"/>
        </w:rPr>
        <w:t>]</w:t>
      </w:r>
      <w:r w:rsidR="003B0EBC" w:rsidRPr="00C10CD6">
        <w:rPr>
          <w:lang w:val="ru-RU"/>
        </w:rPr>
        <w:t xml:space="preserve">. </w:t>
      </w:r>
      <w:r w:rsidR="008404B5" w:rsidRPr="008404B5">
        <w:rPr>
          <w:lang w:val="ru-RU"/>
        </w:rPr>
        <w:t>[</w:t>
      </w:r>
      <w:r w:rsidR="008404B5">
        <w:rPr>
          <w:lang w:val="ru-RU"/>
        </w:rPr>
        <w:fldChar w:fldCharType="begin">
          <w:ffData>
            <w:name w:val="Text2"/>
            <w:enabled/>
            <w:calcOnExit w:val="0"/>
            <w:textInput/>
          </w:ffData>
        </w:fldChar>
      </w:r>
      <w:r w:rsidR="008404B5">
        <w:rPr>
          <w:lang w:val="ru-RU"/>
        </w:rPr>
        <w:instrText xml:space="preserve"> FORMTEXT </w:instrText>
      </w:r>
      <w:r w:rsidR="008404B5">
        <w:rPr>
          <w:lang w:val="ru-RU"/>
        </w:rPr>
      </w:r>
      <w:r w:rsidR="008404B5">
        <w:rPr>
          <w:lang w:val="ru-RU"/>
        </w:rPr>
        <w:fldChar w:fldCharType="separate"/>
      </w:r>
      <w:r w:rsidR="008404B5">
        <w:rPr>
          <w:noProof/>
          <w:lang w:val="ru-RU"/>
        </w:rPr>
        <w:t> </w:t>
      </w:r>
      <w:r w:rsidR="008404B5">
        <w:rPr>
          <w:lang w:val="ru-RU"/>
        </w:rPr>
        <w:fldChar w:fldCharType="end"/>
      </w:r>
      <w:r w:rsidR="008404B5">
        <w:t> </w:t>
      </w:r>
      <w:r w:rsidRPr="008404B5">
        <w:rPr>
          <w:lang w:val="ru-RU"/>
        </w:rPr>
        <w:t>Он</w:t>
      </w:r>
      <w:r w:rsidR="008404B5" w:rsidRPr="008404B5">
        <w:rPr>
          <w:lang w:val="ru-RU"/>
        </w:rPr>
        <w:t>]</w:t>
      </w:r>
      <w:r w:rsidRPr="00C10CD6">
        <w:rPr>
          <w:i/>
          <w:iCs/>
          <w:lang w:val="ru-RU"/>
        </w:rPr>
        <w:t xml:space="preserve"> </w:t>
      </w:r>
      <w:r w:rsidRPr="00C10CD6">
        <w:rPr>
          <w:lang w:val="ru-RU"/>
        </w:rPr>
        <w:t xml:space="preserve">изучает </w:t>
      </w:r>
      <w:r w:rsidR="008404B5" w:rsidRPr="008404B5">
        <w:rPr>
          <w:lang w:val="ru-RU"/>
        </w:rPr>
        <w:t>[</w:t>
      </w:r>
      <w:r w:rsidR="008404B5">
        <w:rPr>
          <w:lang w:val="ru-RU"/>
        </w:rPr>
        <w:fldChar w:fldCharType="begin">
          <w:ffData>
            <w:name w:val="Text2"/>
            <w:enabled/>
            <w:calcOnExit w:val="0"/>
            <w:textInput/>
          </w:ffData>
        </w:fldChar>
      </w:r>
      <w:r w:rsidR="008404B5">
        <w:rPr>
          <w:lang w:val="ru-RU"/>
        </w:rPr>
        <w:instrText xml:space="preserve"> FORMTEXT </w:instrText>
      </w:r>
      <w:r w:rsidR="008404B5">
        <w:rPr>
          <w:lang w:val="ru-RU"/>
        </w:rPr>
      </w:r>
      <w:r w:rsidR="008404B5">
        <w:rPr>
          <w:lang w:val="ru-RU"/>
        </w:rPr>
        <w:fldChar w:fldCharType="separate"/>
      </w:r>
      <w:r w:rsidR="008404B5">
        <w:rPr>
          <w:noProof/>
          <w:lang w:val="ru-RU"/>
        </w:rPr>
        <w:t> </w:t>
      </w:r>
      <w:r w:rsidR="008404B5">
        <w:rPr>
          <w:lang w:val="ru-RU"/>
        </w:rPr>
        <w:fldChar w:fldCharType="end"/>
      </w:r>
      <w:r w:rsidR="008404B5">
        <w:t> </w:t>
      </w:r>
      <w:r w:rsidRPr="008404B5">
        <w:rPr>
          <w:lang w:val="ru-RU"/>
        </w:rPr>
        <w:t>русский язык</w:t>
      </w:r>
      <w:r w:rsidR="008404B5" w:rsidRPr="008404B5">
        <w:rPr>
          <w:lang w:val="ru-RU"/>
        </w:rPr>
        <w:t>]</w:t>
      </w:r>
      <w:r w:rsidRPr="00C10CD6">
        <w:rPr>
          <w:i/>
          <w:iCs/>
          <w:lang w:val="ru-RU"/>
        </w:rPr>
        <w:t xml:space="preserve"> </w:t>
      </w:r>
      <w:r w:rsidRPr="00C10CD6">
        <w:rPr>
          <w:lang w:val="ru-RU"/>
        </w:rPr>
        <w:t xml:space="preserve">и </w:t>
      </w:r>
      <w:r w:rsidR="008404B5" w:rsidRPr="008404B5">
        <w:rPr>
          <w:lang w:val="ru-RU"/>
        </w:rPr>
        <w:t>[</w:t>
      </w:r>
      <w:r w:rsidR="008404B5">
        <w:rPr>
          <w:lang w:val="ru-RU"/>
        </w:rPr>
        <w:fldChar w:fldCharType="begin">
          <w:ffData>
            <w:name w:val="Text2"/>
            <w:enabled/>
            <w:calcOnExit w:val="0"/>
            <w:textInput/>
          </w:ffData>
        </w:fldChar>
      </w:r>
      <w:r w:rsidR="008404B5">
        <w:rPr>
          <w:lang w:val="ru-RU"/>
        </w:rPr>
        <w:instrText xml:space="preserve"> FORMTEXT </w:instrText>
      </w:r>
      <w:r w:rsidR="008404B5">
        <w:rPr>
          <w:lang w:val="ru-RU"/>
        </w:rPr>
      </w:r>
      <w:r w:rsidR="008404B5">
        <w:rPr>
          <w:lang w:val="ru-RU"/>
        </w:rPr>
        <w:fldChar w:fldCharType="separate"/>
      </w:r>
      <w:r w:rsidR="008404B5">
        <w:rPr>
          <w:noProof/>
          <w:lang w:val="ru-RU"/>
        </w:rPr>
        <w:t> </w:t>
      </w:r>
      <w:r w:rsidR="008404B5">
        <w:rPr>
          <w:lang w:val="ru-RU"/>
        </w:rPr>
        <w:fldChar w:fldCharType="end"/>
      </w:r>
      <w:r w:rsidR="008404B5">
        <w:t> </w:t>
      </w:r>
      <w:r w:rsidRPr="008404B5">
        <w:rPr>
          <w:lang w:val="ru-RU"/>
        </w:rPr>
        <w:t>литературу</w:t>
      </w:r>
      <w:r w:rsidR="008404B5" w:rsidRPr="008404B5">
        <w:rPr>
          <w:lang w:val="ru-RU"/>
        </w:rPr>
        <w:t>]</w:t>
      </w:r>
      <w:r w:rsidR="003B0EBC" w:rsidRPr="00C10CD6">
        <w:rPr>
          <w:lang w:val="ru-RU"/>
        </w:rPr>
        <w:t xml:space="preserve">. </w:t>
      </w:r>
      <w:r w:rsidR="008404B5" w:rsidRPr="008404B5">
        <w:rPr>
          <w:lang w:val="ru-RU"/>
        </w:rPr>
        <w:t>[</w:t>
      </w:r>
      <w:r w:rsidR="008404B5" w:rsidRPr="008404B5">
        <w:rPr>
          <w:lang w:val="ru-RU"/>
        </w:rPr>
        <w:fldChar w:fldCharType="begin">
          <w:ffData>
            <w:name w:val="Text2"/>
            <w:enabled/>
            <w:calcOnExit w:val="0"/>
            <w:textInput/>
          </w:ffData>
        </w:fldChar>
      </w:r>
      <w:r w:rsidR="008404B5" w:rsidRPr="008404B5">
        <w:rPr>
          <w:lang w:val="ru-RU"/>
        </w:rPr>
        <w:instrText xml:space="preserve"> FORMTEXT </w:instrText>
      </w:r>
      <w:r w:rsidR="008404B5" w:rsidRPr="008404B5">
        <w:rPr>
          <w:lang w:val="ru-RU"/>
        </w:rPr>
      </w:r>
      <w:r w:rsidR="008404B5" w:rsidRPr="008404B5">
        <w:rPr>
          <w:lang w:val="ru-RU"/>
        </w:rPr>
        <w:fldChar w:fldCharType="separate"/>
      </w:r>
      <w:r w:rsidR="008404B5" w:rsidRPr="008404B5">
        <w:rPr>
          <w:noProof/>
          <w:lang w:val="ru-RU"/>
        </w:rPr>
        <w:t> </w:t>
      </w:r>
      <w:r w:rsidR="008404B5" w:rsidRPr="008404B5">
        <w:rPr>
          <w:lang w:val="ru-RU"/>
        </w:rPr>
        <w:fldChar w:fldCharType="end"/>
      </w:r>
      <w:r w:rsidR="008404B5" w:rsidRPr="008404B5">
        <w:t> </w:t>
      </w:r>
      <w:r w:rsidRPr="008404B5">
        <w:rPr>
          <w:lang w:val="ru-RU"/>
        </w:rPr>
        <w:t>Джим</w:t>
      </w:r>
      <w:r w:rsidR="008404B5" w:rsidRPr="008404B5">
        <w:rPr>
          <w:lang w:val="ru-RU"/>
        </w:rPr>
        <w:t>]</w:t>
      </w:r>
      <w:r w:rsidRPr="008404B5">
        <w:rPr>
          <w:lang w:val="ru-RU"/>
        </w:rPr>
        <w:t xml:space="preserve"> читает </w:t>
      </w:r>
      <w:r w:rsidR="008404B5" w:rsidRPr="008404B5">
        <w:rPr>
          <w:lang w:val="ru-RU"/>
        </w:rPr>
        <w:t>[</w:t>
      </w:r>
      <w:r w:rsidR="008404B5" w:rsidRPr="008404B5">
        <w:rPr>
          <w:lang w:val="ru-RU"/>
        </w:rPr>
        <w:fldChar w:fldCharType="begin">
          <w:ffData>
            <w:name w:val="Text2"/>
            <w:enabled/>
            <w:calcOnExit w:val="0"/>
            <w:textInput/>
          </w:ffData>
        </w:fldChar>
      </w:r>
      <w:r w:rsidR="008404B5" w:rsidRPr="008404B5">
        <w:rPr>
          <w:lang w:val="ru-RU"/>
        </w:rPr>
        <w:instrText xml:space="preserve"> FORMTEXT </w:instrText>
      </w:r>
      <w:r w:rsidR="008404B5" w:rsidRPr="008404B5">
        <w:rPr>
          <w:lang w:val="ru-RU"/>
        </w:rPr>
      </w:r>
      <w:r w:rsidR="008404B5" w:rsidRPr="008404B5">
        <w:rPr>
          <w:lang w:val="ru-RU"/>
        </w:rPr>
        <w:fldChar w:fldCharType="separate"/>
      </w:r>
      <w:r w:rsidR="008404B5" w:rsidRPr="008404B5">
        <w:rPr>
          <w:noProof/>
          <w:lang w:val="ru-RU"/>
        </w:rPr>
        <w:t> </w:t>
      </w:r>
      <w:r w:rsidR="008404B5" w:rsidRPr="008404B5">
        <w:rPr>
          <w:lang w:val="ru-RU"/>
        </w:rPr>
        <w:fldChar w:fldCharType="end"/>
      </w:r>
      <w:r w:rsidR="008404B5" w:rsidRPr="008404B5">
        <w:t> </w:t>
      </w:r>
      <w:r w:rsidRPr="008404B5">
        <w:rPr>
          <w:lang w:val="ru-RU"/>
        </w:rPr>
        <w:t>газеты</w:t>
      </w:r>
      <w:r w:rsidR="008404B5" w:rsidRPr="008404B5">
        <w:rPr>
          <w:lang w:val="ru-RU"/>
        </w:rPr>
        <w:t>]</w:t>
      </w:r>
      <w:r w:rsidRPr="008404B5">
        <w:rPr>
          <w:lang w:val="ru-RU"/>
        </w:rPr>
        <w:t xml:space="preserve"> и журналы</w:t>
      </w:r>
      <w:r w:rsidR="008404B5" w:rsidRPr="008404B5">
        <w:rPr>
          <w:lang w:val="ru-RU"/>
        </w:rPr>
        <w:t>]</w:t>
      </w:r>
      <w:r w:rsidRPr="008404B5">
        <w:rPr>
          <w:lang w:val="ru-RU"/>
        </w:rPr>
        <w:t xml:space="preserve"> в </w:t>
      </w:r>
      <w:r w:rsidR="008404B5" w:rsidRPr="008404B5">
        <w:rPr>
          <w:lang w:val="ru-RU"/>
        </w:rPr>
        <w:t>[</w:t>
      </w:r>
      <w:r w:rsidR="008404B5" w:rsidRPr="008404B5">
        <w:rPr>
          <w:lang w:val="ru-RU"/>
        </w:rPr>
        <w:fldChar w:fldCharType="begin">
          <w:ffData>
            <w:name w:val="Text2"/>
            <w:enabled/>
            <w:calcOnExit w:val="0"/>
            <w:textInput/>
          </w:ffData>
        </w:fldChar>
      </w:r>
      <w:r w:rsidR="008404B5" w:rsidRPr="008404B5">
        <w:rPr>
          <w:lang w:val="ru-RU"/>
        </w:rPr>
        <w:instrText xml:space="preserve"> FORMTEXT </w:instrText>
      </w:r>
      <w:r w:rsidR="008404B5" w:rsidRPr="008404B5">
        <w:rPr>
          <w:lang w:val="ru-RU"/>
        </w:rPr>
      </w:r>
      <w:r w:rsidR="008404B5" w:rsidRPr="008404B5">
        <w:rPr>
          <w:lang w:val="ru-RU"/>
        </w:rPr>
        <w:fldChar w:fldCharType="separate"/>
      </w:r>
      <w:r w:rsidR="008404B5" w:rsidRPr="008404B5">
        <w:rPr>
          <w:noProof/>
          <w:lang w:val="ru-RU"/>
        </w:rPr>
        <w:t> </w:t>
      </w:r>
      <w:r w:rsidR="008404B5" w:rsidRPr="008404B5">
        <w:rPr>
          <w:lang w:val="ru-RU"/>
        </w:rPr>
        <w:fldChar w:fldCharType="end"/>
      </w:r>
      <w:r w:rsidR="008404B5" w:rsidRPr="008404B5">
        <w:t> </w:t>
      </w:r>
      <w:r w:rsidRPr="008404B5">
        <w:rPr>
          <w:lang w:val="ru-RU"/>
        </w:rPr>
        <w:t>библиотеке</w:t>
      </w:r>
      <w:r w:rsidR="008404B5" w:rsidRPr="008404B5">
        <w:rPr>
          <w:lang w:val="ru-RU"/>
        </w:rPr>
        <w:t>]</w:t>
      </w:r>
      <w:r w:rsidR="003B0EBC" w:rsidRPr="008404B5">
        <w:rPr>
          <w:lang w:val="ru-RU"/>
        </w:rPr>
        <w:t xml:space="preserve">. </w:t>
      </w:r>
      <w:r w:rsidR="008404B5" w:rsidRPr="008404B5">
        <w:rPr>
          <w:lang w:val="ru-RU"/>
        </w:rPr>
        <w:t>[</w:t>
      </w:r>
      <w:r w:rsidR="008404B5" w:rsidRPr="008404B5">
        <w:rPr>
          <w:lang w:val="ru-RU"/>
        </w:rPr>
        <w:fldChar w:fldCharType="begin">
          <w:ffData>
            <w:name w:val="Text2"/>
            <w:enabled/>
            <w:calcOnExit w:val="0"/>
            <w:textInput/>
          </w:ffData>
        </w:fldChar>
      </w:r>
      <w:r w:rsidR="008404B5" w:rsidRPr="008404B5">
        <w:rPr>
          <w:lang w:val="ru-RU"/>
        </w:rPr>
        <w:instrText xml:space="preserve"> FORMTEXT </w:instrText>
      </w:r>
      <w:r w:rsidR="008404B5" w:rsidRPr="008404B5">
        <w:rPr>
          <w:lang w:val="ru-RU"/>
        </w:rPr>
      </w:r>
      <w:r w:rsidR="008404B5" w:rsidRPr="008404B5">
        <w:rPr>
          <w:lang w:val="ru-RU"/>
        </w:rPr>
        <w:fldChar w:fldCharType="separate"/>
      </w:r>
      <w:r w:rsidR="008404B5" w:rsidRPr="008404B5">
        <w:rPr>
          <w:noProof/>
          <w:lang w:val="ru-RU"/>
        </w:rPr>
        <w:t> </w:t>
      </w:r>
      <w:r w:rsidR="008404B5" w:rsidRPr="008404B5">
        <w:rPr>
          <w:lang w:val="ru-RU"/>
        </w:rPr>
        <w:fldChar w:fldCharType="end"/>
      </w:r>
      <w:r w:rsidR="008404B5" w:rsidRPr="008404B5">
        <w:t> </w:t>
      </w:r>
      <w:r w:rsidRPr="008404B5">
        <w:rPr>
          <w:lang w:val="ru-RU"/>
        </w:rPr>
        <w:t>Он</w:t>
      </w:r>
      <w:r w:rsidR="008404B5" w:rsidRPr="008404B5">
        <w:rPr>
          <w:lang w:val="ru-RU"/>
        </w:rPr>
        <w:t>]</w:t>
      </w:r>
      <w:r w:rsidRPr="008404B5">
        <w:rPr>
          <w:lang w:val="ru-RU"/>
        </w:rPr>
        <w:t xml:space="preserve"> слушает</w:t>
      </w:r>
      <w:r w:rsidR="0002292B" w:rsidRPr="008404B5">
        <w:rPr>
          <w:lang w:val="ru-RU"/>
        </w:rPr>
        <w:t xml:space="preserve"> </w:t>
      </w:r>
      <w:r w:rsidR="008404B5" w:rsidRPr="008404B5">
        <w:rPr>
          <w:lang w:val="ru-RU"/>
        </w:rPr>
        <w:t>[</w:t>
      </w:r>
      <w:r w:rsidR="008404B5" w:rsidRPr="008404B5">
        <w:rPr>
          <w:lang w:val="ru-RU"/>
        </w:rPr>
        <w:fldChar w:fldCharType="begin">
          <w:ffData>
            <w:name w:val="Text2"/>
            <w:enabled/>
            <w:calcOnExit w:val="0"/>
            <w:textInput/>
          </w:ffData>
        </w:fldChar>
      </w:r>
      <w:r w:rsidR="008404B5" w:rsidRPr="008404B5">
        <w:rPr>
          <w:lang w:val="ru-RU"/>
        </w:rPr>
        <w:instrText xml:space="preserve"> FORMTEXT </w:instrText>
      </w:r>
      <w:r w:rsidR="008404B5" w:rsidRPr="008404B5">
        <w:rPr>
          <w:lang w:val="ru-RU"/>
        </w:rPr>
      </w:r>
      <w:r w:rsidR="008404B5" w:rsidRPr="008404B5">
        <w:rPr>
          <w:lang w:val="ru-RU"/>
        </w:rPr>
        <w:fldChar w:fldCharType="separate"/>
      </w:r>
      <w:r w:rsidR="008404B5" w:rsidRPr="008404B5">
        <w:rPr>
          <w:noProof/>
          <w:lang w:val="ru-RU"/>
        </w:rPr>
        <w:t> </w:t>
      </w:r>
      <w:r w:rsidR="008404B5" w:rsidRPr="008404B5">
        <w:rPr>
          <w:lang w:val="ru-RU"/>
        </w:rPr>
        <w:fldChar w:fldCharType="end"/>
      </w:r>
      <w:r w:rsidR="008404B5" w:rsidRPr="008404B5">
        <w:t> </w:t>
      </w:r>
      <w:r w:rsidR="0002292B" w:rsidRPr="008404B5">
        <w:rPr>
          <w:lang w:val="ru-RU"/>
        </w:rPr>
        <w:t>записи</w:t>
      </w:r>
      <w:r w:rsidR="008404B5" w:rsidRPr="008404B5">
        <w:rPr>
          <w:lang w:val="ru-RU"/>
        </w:rPr>
        <w:t>]</w:t>
      </w:r>
      <w:r w:rsidRPr="008404B5">
        <w:rPr>
          <w:lang w:val="ru-RU"/>
        </w:rPr>
        <w:t xml:space="preserve"> </w:t>
      </w:r>
      <w:r w:rsidR="0002292B" w:rsidRPr="008404B5">
        <w:rPr>
          <w:lang w:val="ru-RU"/>
        </w:rPr>
        <w:t>в</w:t>
      </w:r>
      <w:r w:rsidR="00604815" w:rsidRPr="008404B5">
        <w:rPr>
          <w:lang w:val="ru-RU"/>
        </w:rPr>
        <w:t xml:space="preserve"> </w:t>
      </w:r>
      <w:r w:rsidR="008404B5" w:rsidRPr="008404B5">
        <w:rPr>
          <w:lang w:val="ru-RU"/>
        </w:rPr>
        <w:t>[</w:t>
      </w:r>
      <w:r w:rsidR="008404B5" w:rsidRPr="008404B5">
        <w:rPr>
          <w:lang w:val="ru-RU"/>
        </w:rPr>
        <w:fldChar w:fldCharType="begin">
          <w:ffData>
            <w:name w:val="Text2"/>
            <w:enabled/>
            <w:calcOnExit w:val="0"/>
            <w:textInput/>
          </w:ffData>
        </w:fldChar>
      </w:r>
      <w:r w:rsidR="008404B5" w:rsidRPr="008404B5">
        <w:rPr>
          <w:lang w:val="ru-RU"/>
        </w:rPr>
        <w:instrText xml:space="preserve"> FORMTEXT </w:instrText>
      </w:r>
      <w:r w:rsidR="008404B5" w:rsidRPr="008404B5">
        <w:rPr>
          <w:lang w:val="ru-RU"/>
        </w:rPr>
      </w:r>
      <w:r w:rsidR="008404B5" w:rsidRPr="008404B5">
        <w:rPr>
          <w:lang w:val="ru-RU"/>
        </w:rPr>
        <w:fldChar w:fldCharType="separate"/>
      </w:r>
      <w:r w:rsidR="008404B5" w:rsidRPr="008404B5">
        <w:rPr>
          <w:noProof/>
          <w:lang w:val="ru-RU"/>
        </w:rPr>
        <w:t> </w:t>
      </w:r>
      <w:r w:rsidR="008404B5" w:rsidRPr="008404B5">
        <w:rPr>
          <w:lang w:val="ru-RU"/>
        </w:rPr>
        <w:fldChar w:fldCharType="end"/>
      </w:r>
      <w:r w:rsidR="008404B5" w:rsidRPr="008404B5">
        <w:t> </w:t>
      </w:r>
      <w:r w:rsidRPr="008404B5">
        <w:rPr>
          <w:lang w:val="ru-RU"/>
        </w:rPr>
        <w:t>лингафонном кабинете</w:t>
      </w:r>
      <w:r w:rsidR="008404B5" w:rsidRPr="008404B5">
        <w:rPr>
          <w:lang w:val="ru-RU"/>
        </w:rPr>
        <w:t>]</w:t>
      </w:r>
      <w:r w:rsidR="003B0EBC" w:rsidRPr="008404B5">
        <w:rPr>
          <w:lang w:val="ru-RU"/>
        </w:rPr>
        <w:t xml:space="preserve">. </w:t>
      </w:r>
      <w:r w:rsidRPr="008404B5">
        <w:rPr>
          <w:lang w:val="ru-RU"/>
        </w:rPr>
        <w:t xml:space="preserve">У него очень </w:t>
      </w:r>
      <w:r w:rsidR="008404B5" w:rsidRPr="008404B5">
        <w:rPr>
          <w:lang w:val="ru-RU"/>
        </w:rPr>
        <w:t>[</w:t>
      </w:r>
      <w:r w:rsidR="008404B5" w:rsidRPr="008404B5">
        <w:rPr>
          <w:lang w:val="ru-RU"/>
        </w:rPr>
        <w:fldChar w:fldCharType="begin">
          <w:ffData>
            <w:name w:val="Text2"/>
            <w:enabled/>
            <w:calcOnExit w:val="0"/>
            <w:textInput/>
          </w:ffData>
        </w:fldChar>
      </w:r>
      <w:r w:rsidR="008404B5" w:rsidRPr="008404B5">
        <w:rPr>
          <w:lang w:val="ru-RU"/>
        </w:rPr>
        <w:instrText xml:space="preserve"> FORMTEXT </w:instrText>
      </w:r>
      <w:r w:rsidR="008404B5" w:rsidRPr="008404B5">
        <w:rPr>
          <w:lang w:val="ru-RU"/>
        </w:rPr>
      </w:r>
      <w:r w:rsidR="008404B5" w:rsidRPr="008404B5">
        <w:rPr>
          <w:lang w:val="ru-RU"/>
        </w:rPr>
        <w:fldChar w:fldCharType="separate"/>
      </w:r>
      <w:r w:rsidR="008404B5" w:rsidRPr="008404B5">
        <w:rPr>
          <w:noProof/>
          <w:lang w:val="ru-RU"/>
        </w:rPr>
        <w:t> </w:t>
      </w:r>
      <w:r w:rsidR="008404B5" w:rsidRPr="008404B5">
        <w:rPr>
          <w:lang w:val="ru-RU"/>
        </w:rPr>
        <w:fldChar w:fldCharType="end"/>
      </w:r>
      <w:r w:rsidR="008404B5" w:rsidRPr="008404B5">
        <w:t> </w:t>
      </w:r>
      <w:r w:rsidRPr="008404B5">
        <w:rPr>
          <w:lang w:val="ru-RU"/>
        </w:rPr>
        <w:t>хорошая программа</w:t>
      </w:r>
      <w:r w:rsidR="008404B5" w:rsidRPr="008404B5">
        <w:rPr>
          <w:lang w:val="ru-RU"/>
        </w:rPr>
        <w:t>]</w:t>
      </w:r>
      <w:r w:rsidR="003B0EBC" w:rsidRPr="008404B5">
        <w:rPr>
          <w:lang w:val="ru-RU"/>
        </w:rPr>
        <w:t xml:space="preserve">. </w:t>
      </w:r>
    </w:p>
    <w:p w14:paraId="4E1A60B8" w14:textId="77777777" w:rsidR="008404B5" w:rsidRDefault="008404B5" w:rsidP="00C10CD6">
      <w:pPr>
        <w:tabs>
          <w:tab w:val="left" w:pos="360"/>
        </w:tabs>
        <w:autoSpaceDE w:val="0"/>
        <w:autoSpaceDN w:val="0"/>
        <w:adjustRightInd w:val="0"/>
        <w:spacing w:line="276" w:lineRule="auto"/>
        <w:rPr>
          <w:lang w:val="ru-RU"/>
        </w:rPr>
      </w:pPr>
    </w:p>
    <w:p w14:paraId="607AED1B" w14:textId="4289FDDD" w:rsidR="00AC3FE9" w:rsidRPr="008404B5" w:rsidRDefault="00AC3FE9" w:rsidP="00C10CD6">
      <w:pPr>
        <w:tabs>
          <w:tab w:val="left" w:pos="360"/>
        </w:tabs>
        <w:autoSpaceDE w:val="0"/>
        <w:autoSpaceDN w:val="0"/>
        <w:adjustRightInd w:val="0"/>
        <w:spacing w:line="276" w:lineRule="auto"/>
        <w:rPr>
          <w:lang w:val="ru-RU"/>
        </w:rPr>
      </w:pPr>
      <w:r w:rsidRPr="008404B5">
        <w:rPr>
          <w:lang w:val="ru-RU"/>
        </w:rPr>
        <w:t xml:space="preserve">Его </w:t>
      </w:r>
      <w:r w:rsidR="008404B5" w:rsidRPr="008404B5">
        <w:rPr>
          <w:lang w:val="ru-RU"/>
        </w:rPr>
        <w:t>[</w:t>
      </w:r>
      <w:r w:rsidR="008404B5" w:rsidRPr="008404B5">
        <w:rPr>
          <w:lang w:val="ru-RU"/>
        </w:rPr>
        <w:fldChar w:fldCharType="begin">
          <w:ffData>
            <w:name w:val="Text2"/>
            <w:enabled/>
            <w:calcOnExit w:val="0"/>
            <w:textInput/>
          </w:ffData>
        </w:fldChar>
      </w:r>
      <w:r w:rsidR="008404B5" w:rsidRPr="008404B5">
        <w:rPr>
          <w:lang w:val="ru-RU"/>
        </w:rPr>
        <w:instrText xml:space="preserve"> FORMTEXT </w:instrText>
      </w:r>
      <w:r w:rsidR="008404B5" w:rsidRPr="008404B5">
        <w:rPr>
          <w:lang w:val="ru-RU"/>
        </w:rPr>
      </w:r>
      <w:r w:rsidR="008404B5" w:rsidRPr="008404B5">
        <w:rPr>
          <w:lang w:val="ru-RU"/>
        </w:rPr>
        <w:fldChar w:fldCharType="separate"/>
      </w:r>
      <w:r w:rsidR="008404B5" w:rsidRPr="008404B5">
        <w:rPr>
          <w:noProof/>
          <w:lang w:val="ru-RU"/>
        </w:rPr>
        <w:t> </w:t>
      </w:r>
      <w:r w:rsidR="008404B5" w:rsidRPr="008404B5">
        <w:rPr>
          <w:lang w:val="ru-RU"/>
        </w:rPr>
        <w:fldChar w:fldCharType="end"/>
      </w:r>
      <w:r w:rsidR="008404B5" w:rsidRPr="008404B5">
        <w:t> </w:t>
      </w:r>
      <w:r w:rsidRPr="008404B5">
        <w:rPr>
          <w:lang w:val="ru-RU"/>
        </w:rPr>
        <w:t>преподаватель</w:t>
      </w:r>
      <w:r w:rsidR="008404B5" w:rsidRPr="008404B5">
        <w:rPr>
          <w:lang w:val="ru-RU"/>
        </w:rPr>
        <w:t xml:space="preserve">] </w:t>
      </w:r>
      <w:r w:rsidRPr="008404B5">
        <w:rPr>
          <w:lang w:val="ru-RU"/>
        </w:rPr>
        <w:t xml:space="preserve">— </w:t>
      </w:r>
      <w:r w:rsidR="008404B5" w:rsidRPr="008404B5">
        <w:rPr>
          <w:lang w:val="ru-RU"/>
        </w:rPr>
        <w:t>[</w:t>
      </w:r>
      <w:r w:rsidR="008404B5" w:rsidRPr="008404B5">
        <w:rPr>
          <w:lang w:val="ru-RU"/>
        </w:rPr>
        <w:fldChar w:fldCharType="begin">
          <w:ffData>
            <w:name w:val="Text2"/>
            <w:enabled/>
            <w:calcOnExit w:val="0"/>
            <w:textInput/>
          </w:ffData>
        </w:fldChar>
      </w:r>
      <w:r w:rsidR="008404B5" w:rsidRPr="008404B5">
        <w:rPr>
          <w:lang w:val="ru-RU"/>
        </w:rPr>
        <w:instrText xml:space="preserve"> FORMTEXT </w:instrText>
      </w:r>
      <w:r w:rsidR="008404B5" w:rsidRPr="008404B5">
        <w:rPr>
          <w:lang w:val="ru-RU"/>
        </w:rPr>
      </w:r>
      <w:r w:rsidR="008404B5" w:rsidRPr="008404B5">
        <w:rPr>
          <w:lang w:val="ru-RU"/>
        </w:rPr>
        <w:fldChar w:fldCharType="separate"/>
      </w:r>
      <w:r w:rsidR="008404B5" w:rsidRPr="008404B5">
        <w:rPr>
          <w:noProof/>
          <w:lang w:val="ru-RU"/>
        </w:rPr>
        <w:t> </w:t>
      </w:r>
      <w:r w:rsidR="008404B5" w:rsidRPr="008404B5">
        <w:rPr>
          <w:lang w:val="ru-RU"/>
        </w:rPr>
        <w:fldChar w:fldCharType="end"/>
      </w:r>
      <w:r w:rsidR="008404B5" w:rsidRPr="008404B5">
        <w:t> </w:t>
      </w:r>
      <w:r w:rsidRPr="008404B5">
        <w:rPr>
          <w:lang w:val="ru-RU"/>
        </w:rPr>
        <w:t>Анна Петровна Костина</w:t>
      </w:r>
      <w:r w:rsidR="008404B5" w:rsidRPr="008404B5">
        <w:rPr>
          <w:lang w:val="ru-RU"/>
        </w:rPr>
        <w:t>]</w:t>
      </w:r>
      <w:r w:rsidR="003B0EBC" w:rsidRPr="008404B5">
        <w:rPr>
          <w:lang w:val="ru-RU"/>
        </w:rPr>
        <w:t xml:space="preserve">. </w:t>
      </w:r>
      <w:r w:rsidR="008404B5" w:rsidRPr="008404B5">
        <w:rPr>
          <w:lang w:val="ru-RU"/>
        </w:rPr>
        <w:t>[</w:t>
      </w:r>
      <w:r w:rsidR="008404B5" w:rsidRPr="008404B5">
        <w:rPr>
          <w:lang w:val="ru-RU"/>
        </w:rPr>
        <w:fldChar w:fldCharType="begin">
          <w:ffData>
            <w:name w:val="Text2"/>
            <w:enabled/>
            <w:calcOnExit w:val="0"/>
            <w:textInput/>
          </w:ffData>
        </w:fldChar>
      </w:r>
      <w:r w:rsidR="008404B5" w:rsidRPr="008404B5">
        <w:rPr>
          <w:lang w:val="ru-RU"/>
        </w:rPr>
        <w:instrText xml:space="preserve"> FORMTEXT </w:instrText>
      </w:r>
      <w:r w:rsidR="008404B5" w:rsidRPr="008404B5">
        <w:rPr>
          <w:lang w:val="ru-RU"/>
        </w:rPr>
      </w:r>
      <w:r w:rsidR="008404B5" w:rsidRPr="008404B5">
        <w:rPr>
          <w:lang w:val="ru-RU"/>
        </w:rPr>
        <w:fldChar w:fldCharType="separate"/>
      </w:r>
      <w:r w:rsidR="008404B5" w:rsidRPr="008404B5">
        <w:rPr>
          <w:noProof/>
          <w:lang w:val="ru-RU"/>
        </w:rPr>
        <w:t> </w:t>
      </w:r>
      <w:r w:rsidR="008404B5" w:rsidRPr="008404B5">
        <w:rPr>
          <w:lang w:val="ru-RU"/>
        </w:rPr>
        <w:fldChar w:fldCharType="end"/>
      </w:r>
      <w:r w:rsidR="008404B5" w:rsidRPr="008404B5">
        <w:t> </w:t>
      </w:r>
      <w:r w:rsidRPr="008404B5">
        <w:rPr>
          <w:lang w:val="ru-RU"/>
        </w:rPr>
        <w:t>Анна Петровна</w:t>
      </w:r>
      <w:r w:rsidR="008404B5" w:rsidRPr="008404B5">
        <w:rPr>
          <w:lang w:val="ru-RU"/>
        </w:rPr>
        <w:t>]</w:t>
      </w:r>
      <w:r w:rsidRPr="008404B5">
        <w:rPr>
          <w:lang w:val="ru-RU"/>
        </w:rPr>
        <w:t xml:space="preserve"> хорошо знает</w:t>
      </w:r>
      <w:r w:rsidR="0002292B" w:rsidRPr="008404B5">
        <w:rPr>
          <w:lang w:val="ru-RU"/>
        </w:rPr>
        <w:t xml:space="preserve"> </w:t>
      </w:r>
      <w:r w:rsidR="008404B5" w:rsidRPr="008404B5">
        <w:rPr>
          <w:lang w:val="ru-RU"/>
        </w:rPr>
        <w:t>[</w:t>
      </w:r>
      <w:r w:rsidR="008404B5" w:rsidRPr="008404B5">
        <w:rPr>
          <w:lang w:val="ru-RU"/>
        </w:rPr>
        <w:fldChar w:fldCharType="begin">
          <w:ffData>
            <w:name w:val="Text2"/>
            <w:enabled/>
            <w:calcOnExit w:val="0"/>
            <w:textInput/>
          </w:ffData>
        </w:fldChar>
      </w:r>
      <w:r w:rsidR="008404B5" w:rsidRPr="008404B5">
        <w:rPr>
          <w:lang w:val="ru-RU"/>
        </w:rPr>
        <w:instrText xml:space="preserve"> FORMTEXT </w:instrText>
      </w:r>
      <w:r w:rsidR="008404B5" w:rsidRPr="008404B5">
        <w:rPr>
          <w:lang w:val="ru-RU"/>
        </w:rPr>
      </w:r>
      <w:r w:rsidR="008404B5" w:rsidRPr="008404B5">
        <w:rPr>
          <w:lang w:val="ru-RU"/>
        </w:rPr>
        <w:fldChar w:fldCharType="separate"/>
      </w:r>
      <w:r w:rsidR="008404B5" w:rsidRPr="008404B5">
        <w:rPr>
          <w:noProof/>
          <w:lang w:val="ru-RU"/>
        </w:rPr>
        <w:t> </w:t>
      </w:r>
      <w:r w:rsidR="008404B5" w:rsidRPr="008404B5">
        <w:rPr>
          <w:lang w:val="ru-RU"/>
        </w:rPr>
        <w:fldChar w:fldCharType="end"/>
      </w:r>
      <w:r w:rsidR="008404B5" w:rsidRPr="008404B5">
        <w:t> </w:t>
      </w:r>
      <w:r w:rsidRPr="008404B5">
        <w:rPr>
          <w:lang w:val="ru-RU"/>
        </w:rPr>
        <w:t>русскую грамматику</w:t>
      </w:r>
      <w:r w:rsidR="008404B5" w:rsidRPr="008404B5">
        <w:rPr>
          <w:lang w:val="ru-RU"/>
        </w:rPr>
        <w:t>]</w:t>
      </w:r>
      <w:r w:rsidR="003B0EBC" w:rsidRPr="008404B5">
        <w:rPr>
          <w:lang w:val="ru-RU"/>
        </w:rPr>
        <w:t xml:space="preserve">. </w:t>
      </w:r>
      <w:r w:rsidR="008404B5" w:rsidRPr="008404B5">
        <w:rPr>
          <w:lang w:val="ru-RU"/>
        </w:rPr>
        <w:t>[</w:t>
      </w:r>
      <w:r w:rsidR="008404B5" w:rsidRPr="008404B5">
        <w:rPr>
          <w:lang w:val="ru-RU"/>
        </w:rPr>
        <w:fldChar w:fldCharType="begin">
          <w:ffData>
            <w:name w:val="Text2"/>
            <w:enabled/>
            <w:calcOnExit w:val="0"/>
            <w:textInput/>
          </w:ffData>
        </w:fldChar>
      </w:r>
      <w:r w:rsidR="008404B5" w:rsidRPr="008404B5">
        <w:rPr>
          <w:lang w:val="ru-RU"/>
        </w:rPr>
        <w:instrText xml:space="preserve"> FORMTEXT </w:instrText>
      </w:r>
      <w:r w:rsidR="008404B5" w:rsidRPr="008404B5">
        <w:rPr>
          <w:lang w:val="ru-RU"/>
        </w:rPr>
      </w:r>
      <w:r w:rsidR="008404B5" w:rsidRPr="008404B5">
        <w:rPr>
          <w:lang w:val="ru-RU"/>
        </w:rPr>
        <w:fldChar w:fldCharType="separate"/>
      </w:r>
      <w:r w:rsidR="008404B5" w:rsidRPr="008404B5">
        <w:rPr>
          <w:noProof/>
          <w:lang w:val="ru-RU"/>
        </w:rPr>
        <w:t> </w:t>
      </w:r>
      <w:r w:rsidR="008404B5" w:rsidRPr="008404B5">
        <w:rPr>
          <w:lang w:val="ru-RU"/>
        </w:rPr>
        <w:fldChar w:fldCharType="end"/>
      </w:r>
      <w:r w:rsidR="008404B5" w:rsidRPr="008404B5">
        <w:t> </w:t>
      </w:r>
      <w:r w:rsidRPr="008404B5">
        <w:rPr>
          <w:lang w:val="ru-RU"/>
        </w:rPr>
        <w:t>Она</w:t>
      </w:r>
      <w:r w:rsidR="008404B5" w:rsidRPr="008404B5">
        <w:rPr>
          <w:lang w:val="ru-RU"/>
        </w:rPr>
        <w:t>]</w:t>
      </w:r>
      <w:r w:rsidRPr="008404B5">
        <w:rPr>
          <w:lang w:val="ru-RU"/>
        </w:rPr>
        <w:t xml:space="preserve"> хорошо преподаёт* </w:t>
      </w:r>
      <w:r w:rsidR="008404B5" w:rsidRPr="008404B5">
        <w:rPr>
          <w:lang w:val="ru-RU"/>
        </w:rPr>
        <w:t>[</w:t>
      </w:r>
      <w:r w:rsidR="008404B5" w:rsidRPr="008404B5">
        <w:rPr>
          <w:lang w:val="ru-RU"/>
        </w:rPr>
        <w:fldChar w:fldCharType="begin">
          <w:ffData>
            <w:name w:val="Text2"/>
            <w:enabled/>
            <w:calcOnExit w:val="0"/>
            <w:textInput/>
          </w:ffData>
        </w:fldChar>
      </w:r>
      <w:r w:rsidR="008404B5" w:rsidRPr="008404B5">
        <w:rPr>
          <w:lang w:val="ru-RU"/>
        </w:rPr>
        <w:instrText xml:space="preserve"> FORMTEXT </w:instrText>
      </w:r>
      <w:r w:rsidR="008404B5" w:rsidRPr="008404B5">
        <w:rPr>
          <w:lang w:val="ru-RU"/>
        </w:rPr>
      </w:r>
      <w:r w:rsidR="008404B5" w:rsidRPr="008404B5">
        <w:rPr>
          <w:lang w:val="ru-RU"/>
        </w:rPr>
        <w:fldChar w:fldCharType="separate"/>
      </w:r>
      <w:r w:rsidR="008404B5" w:rsidRPr="008404B5">
        <w:rPr>
          <w:noProof/>
          <w:lang w:val="ru-RU"/>
        </w:rPr>
        <w:t> </w:t>
      </w:r>
      <w:r w:rsidR="008404B5" w:rsidRPr="008404B5">
        <w:rPr>
          <w:lang w:val="ru-RU"/>
        </w:rPr>
        <w:fldChar w:fldCharType="end"/>
      </w:r>
      <w:r w:rsidR="008404B5" w:rsidRPr="008404B5">
        <w:t> </w:t>
      </w:r>
      <w:r w:rsidRPr="008404B5">
        <w:rPr>
          <w:lang w:val="ru-RU"/>
        </w:rPr>
        <w:t>русский язык</w:t>
      </w:r>
      <w:r w:rsidR="008404B5" w:rsidRPr="008404B5">
        <w:rPr>
          <w:lang w:val="ru-RU"/>
        </w:rPr>
        <w:t>]</w:t>
      </w:r>
      <w:r w:rsidR="003B0EBC" w:rsidRPr="008404B5">
        <w:rPr>
          <w:lang w:val="ru-RU"/>
        </w:rPr>
        <w:t xml:space="preserve">. </w:t>
      </w:r>
      <w:r w:rsidR="008404B5" w:rsidRPr="008404B5">
        <w:rPr>
          <w:lang w:val="ru-RU"/>
        </w:rPr>
        <w:t>[</w:t>
      </w:r>
      <w:r w:rsidR="008404B5" w:rsidRPr="008404B5">
        <w:rPr>
          <w:lang w:val="ru-RU"/>
        </w:rPr>
        <w:fldChar w:fldCharType="begin">
          <w:ffData>
            <w:name w:val="Text2"/>
            <w:enabled/>
            <w:calcOnExit w:val="0"/>
            <w:textInput/>
          </w:ffData>
        </w:fldChar>
      </w:r>
      <w:r w:rsidR="008404B5" w:rsidRPr="008404B5">
        <w:rPr>
          <w:lang w:val="ru-RU"/>
        </w:rPr>
        <w:instrText xml:space="preserve"> FORMTEXT </w:instrText>
      </w:r>
      <w:r w:rsidR="008404B5" w:rsidRPr="008404B5">
        <w:rPr>
          <w:lang w:val="ru-RU"/>
        </w:rPr>
      </w:r>
      <w:r w:rsidR="008404B5" w:rsidRPr="008404B5">
        <w:rPr>
          <w:lang w:val="ru-RU"/>
        </w:rPr>
        <w:fldChar w:fldCharType="separate"/>
      </w:r>
      <w:r w:rsidR="008404B5" w:rsidRPr="008404B5">
        <w:rPr>
          <w:noProof/>
          <w:lang w:val="ru-RU"/>
        </w:rPr>
        <w:t> </w:t>
      </w:r>
      <w:r w:rsidR="008404B5" w:rsidRPr="008404B5">
        <w:rPr>
          <w:lang w:val="ru-RU"/>
        </w:rPr>
        <w:fldChar w:fldCharType="end"/>
      </w:r>
      <w:r w:rsidR="008404B5" w:rsidRPr="008404B5">
        <w:t> </w:t>
      </w:r>
      <w:r w:rsidRPr="008404B5">
        <w:rPr>
          <w:lang w:val="ru-RU"/>
        </w:rPr>
        <w:t>Джим</w:t>
      </w:r>
      <w:r w:rsidR="008404B5" w:rsidRPr="008404B5">
        <w:rPr>
          <w:lang w:val="ru-RU"/>
        </w:rPr>
        <w:t>]</w:t>
      </w:r>
      <w:r w:rsidRPr="008404B5">
        <w:rPr>
          <w:lang w:val="ru-RU"/>
        </w:rPr>
        <w:t xml:space="preserve"> читает </w:t>
      </w:r>
      <w:r w:rsidR="008404B5" w:rsidRPr="008404B5">
        <w:rPr>
          <w:lang w:val="ru-RU"/>
        </w:rPr>
        <w:t>[</w:t>
      </w:r>
      <w:r w:rsidR="008404B5" w:rsidRPr="008404B5">
        <w:rPr>
          <w:lang w:val="ru-RU"/>
        </w:rPr>
        <w:fldChar w:fldCharType="begin">
          <w:ffData>
            <w:name w:val="Text2"/>
            <w:enabled/>
            <w:calcOnExit w:val="0"/>
            <w:textInput/>
          </w:ffData>
        </w:fldChar>
      </w:r>
      <w:r w:rsidR="008404B5" w:rsidRPr="008404B5">
        <w:rPr>
          <w:lang w:val="ru-RU"/>
        </w:rPr>
        <w:instrText xml:space="preserve"> FORMTEXT </w:instrText>
      </w:r>
      <w:r w:rsidR="008404B5" w:rsidRPr="008404B5">
        <w:rPr>
          <w:lang w:val="ru-RU"/>
        </w:rPr>
      </w:r>
      <w:r w:rsidR="008404B5" w:rsidRPr="008404B5">
        <w:rPr>
          <w:lang w:val="ru-RU"/>
        </w:rPr>
        <w:fldChar w:fldCharType="separate"/>
      </w:r>
      <w:r w:rsidR="008404B5" w:rsidRPr="008404B5">
        <w:rPr>
          <w:noProof/>
          <w:lang w:val="ru-RU"/>
        </w:rPr>
        <w:t> </w:t>
      </w:r>
      <w:r w:rsidR="008404B5" w:rsidRPr="008404B5">
        <w:rPr>
          <w:lang w:val="ru-RU"/>
        </w:rPr>
        <w:fldChar w:fldCharType="end"/>
      </w:r>
      <w:r w:rsidR="008404B5" w:rsidRPr="008404B5">
        <w:t> </w:t>
      </w:r>
      <w:r w:rsidRPr="008404B5">
        <w:rPr>
          <w:lang w:val="ru-RU"/>
        </w:rPr>
        <w:t>третий</w:t>
      </w:r>
      <w:r w:rsidR="00AF5FAE" w:rsidRPr="008404B5">
        <w:rPr>
          <w:lang w:val="ru-RU"/>
        </w:rPr>
        <w:t xml:space="preserve"> </w:t>
      </w:r>
      <w:r w:rsidRPr="008404B5">
        <w:rPr>
          <w:lang w:val="ru-RU"/>
        </w:rPr>
        <w:t>урок</w:t>
      </w:r>
      <w:r w:rsidR="008404B5" w:rsidRPr="008404B5">
        <w:rPr>
          <w:lang w:val="ru-RU"/>
        </w:rPr>
        <w:t>]</w:t>
      </w:r>
      <w:r w:rsidRPr="008404B5">
        <w:rPr>
          <w:lang w:val="ru-RU"/>
        </w:rPr>
        <w:t xml:space="preserve"> в учебнике</w:t>
      </w:r>
      <w:r w:rsidR="008404B5" w:rsidRPr="008404B5">
        <w:rPr>
          <w:lang w:val="ru-RU"/>
        </w:rPr>
        <w:t>]</w:t>
      </w:r>
      <w:r w:rsidR="003B0EBC" w:rsidRPr="008404B5">
        <w:rPr>
          <w:lang w:val="ru-RU"/>
        </w:rPr>
        <w:t xml:space="preserve">. </w:t>
      </w:r>
      <w:r w:rsidR="008404B5" w:rsidRPr="008404B5">
        <w:rPr>
          <w:lang w:val="ru-RU"/>
        </w:rPr>
        <w:t>[</w:t>
      </w:r>
      <w:r w:rsidR="008404B5" w:rsidRPr="008404B5">
        <w:rPr>
          <w:lang w:val="ru-RU"/>
        </w:rPr>
        <w:fldChar w:fldCharType="begin">
          <w:ffData>
            <w:name w:val="Text2"/>
            <w:enabled/>
            <w:calcOnExit w:val="0"/>
            <w:textInput/>
          </w:ffData>
        </w:fldChar>
      </w:r>
      <w:r w:rsidR="008404B5" w:rsidRPr="008404B5">
        <w:rPr>
          <w:lang w:val="ru-RU"/>
        </w:rPr>
        <w:instrText xml:space="preserve"> FORMTEXT </w:instrText>
      </w:r>
      <w:r w:rsidR="008404B5" w:rsidRPr="008404B5">
        <w:rPr>
          <w:lang w:val="ru-RU"/>
        </w:rPr>
      </w:r>
      <w:r w:rsidR="008404B5" w:rsidRPr="008404B5">
        <w:rPr>
          <w:lang w:val="ru-RU"/>
        </w:rPr>
        <w:fldChar w:fldCharType="separate"/>
      </w:r>
      <w:r w:rsidR="008404B5" w:rsidRPr="008404B5">
        <w:rPr>
          <w:noProof/>
          <w:lang w:val="ru-RU"/>
        </w:rPr>
        <w:t> </w:t>
      </w:r>
      <w:r w:rsidR="008404B5" w:rsidRPr="008404B5">
        <w:rPr>
          <w:lang w:val="ru-RU"/>
        </w:rPr>
        <w:fldChar w:fldCharType="end"/>
      </w:r>
      <w:r w:rsidR="008404B5" w:rsidRPr="008404B5">
        <w:t> </w:t>
      </w:r>
      <w:r w:rsidRPr="008404B5">
        <w:rPr>
          <w:lang w:val="ru-RU"/>
        </w:rPr>
        <w:t>Он</w:t>
      </w:r>
      <w:r w:rsidR="008404B5" w:rsidRPr="008404B5">
        <w:rPr>
          <w:lang w:val="ru-RU"/>
        </w:rPr>
        <w:t>]</w:t>
      </w:r>
      <w:r w:rsidRPr="008404B5">
        <w:rPr>
          <w:lang w:val="ru-RU"/>
        </w:rPr>
        <w:t xml:space="preserve"> хорошо понимает </w:t>
      </w:r>
      <w:r w:rsidR="008404B5" w:rsidRPr="008404B5">
        <w:rPr>
          <w:lang w:val="ru-RU"/>
        </w:rPr>
        <w:t>[</w:t>
      </w:r>
      <w:r w:rsidR="008404B5" w:rsidRPr="008404B5">
        <w:rPr>
          <w:lang w:val="ru-RU"/>
        </w:rPr>
        <w:fldChar w:fldCharType="begin">
          <w:ffData>
            <w:name w:val="Text2"/>
            <w:enabled/>
            <w:calcOnExit w:val="0"/>
            <w:textInput/>
          </w:ffData>
        </w:fldChar>
      </w:r>
      <w:r w:rsidR="008404B5" w:rsidRPr="008404B5">
        <w:rPr>
          <w:lang w:val="ru-RU"/>
        </w:rPr>
        <w:instrText xml:space="preserve"> FORMTEXT </w:instrText>
      </w:r>
      <w:r w:rsidR="008404B5" w:rsidRPr="008404B5">
        <w:rPr>
          <w:lang w:val="ru-RU"/>
        </w:rPr>
      </w:r>
      <w:r w:rsidR="008404B5" w:rsidRPr="008404B5">
        <w:rPr>
          <w:lang w:val="ru-RU"/>
        </w:rPr>
        <w:fldChar w:fldCharType="separate"/>
      </w:r>
      <w:r w:rsidR="008404B5" w:rsidRPr="008404B5">
        <w:rPr>
          <w:noProof/>
          <w:lang w:val="ru-RU"/>
        </w:rPr>
        <w:t> </w:t>
      </w:r>
      <w:r w:rsidR="008404B5" w:rsidRPr="008404B5">
        <w:rPr>
          <w:lang w:val="ru-RU"/>
        </w:rPr>
        <w:fldChar w:fldCharType="end"/>
      </w:r>
      <w:r w:rsidR="008404B5" w:rsidRPr="008404B5">
        <w:t> </w:t>
      </w:r>
      <w:r w:rsidRPr="008404B5">
        <w:rPr>
          <w:lang w:val="ru-RU"/>
        </w:rPr>
        <w:t>материал</w:t>
      </w:r>
      <w:r w:rsidR="008404B5" w:rsidRPr="008404B5">
        <w:rPr>
          <w:lang w:val="ru-RU"/>
        </w:rPr>
        <w:t>]</w:t>
      </w:r>
      <w:r w:rsidR="003B0EBC" w:rsidRPr="008404B5">
        <w:rPr>
          <w:lang w:val="ru-RU"/>
        </w:rPr>
        <w:t xml:space="preserve">. </w:t>
      </w:r>
    </w:p>
    <w:p w14:paraId="66E70910" w14:textId="6ABAC8BF" w:rsidR="00AF5FAE" w:rsidRPr="00C10CD6" w:rsidRDefault="00AF5FAE" w:rsidP="00C10CD6">
      <w:pPr>
        <w:tabs>
          <w:tab w:val="left" w:pos="360"/>
        </w:tabs>
        <w:autoSpaceDE w:val="0"/>
        <w:autoSpaceDN w:val="0"/>
        <w:adjustRightInd w:val="0"/>
        <w:spacing w:line="276" w:lineRule="auto"/>
        <w:rPr>
          <w:lang w:val="ru-RU"/>
        </w:rPr>
      </w:pPr>
    </w:p>
    <w:p w14:paraId="48538600" w14:textId="19D3FF90" w:rsidR="00AC3FE9" w:rsidRPr="008404B5" w:rsidRDefault="00AC3FE9" w:rsidP="00C10CD6">
      <w:pPr>
        <w:tabs>
          <w:tab w:val="left" w:pos="360"/>
        </w:tabs>
        <w:autoSpaceDE w:val="0"/>
        <w:autoSpaceDN w:val="0"/>
        <w:adjustRightInd w:val="0"/>
        <w:spacing w:line="276" w:lineRule="auto"/>
        <w:rPr>
          <w:sz w:val="20"/>
          <w:szCs w:val="20"/>
        </w:rPr>
      </w:pPr>
      <w:r w:rsidRPr="008404B5">
        <w:rPr>
          <w:b/>
          <w:bCs/>
          <w:sz w:val="20"/>
          <w:szCs w:val="20"/>
        </w:rPr>
        <w:t>*</w:t>
      </w:r>
      <w:r w:rsidRPr="008404B5">
        <w:rPr>
          <w:b/>
          <w:bCs/>
          <w:sz w:val="20"/>
          <w:szCs w:val="20"/>
          <w:lang w:val="ru-RU"/>
        </w:rPr>
        <w:t>преподаёт</w:t>
      </w:r>
      <w:r w:rsidRPr="008404B5">
        <w:rPr>
          <w:b/>
          <w:bCs/>
          <w:sz w:val="20"/>
          <w:szCs w:val="20"/>
        </w:rPr>
        <w:t xml:space="preserve"> </w:t>
      </w:r>
      <w:r w:rsidRPr="008404B5">
        <w:rPr>
          <w:sz w:val="20"/>
          <w:szCs w:val="20"/>
        </w:rPr>
        <w:t>— teaches</w:t>
      </w:r>
    </w:p>
    <w:p w14:paraId="47488A03" w14:textId="45DD09D1" w:rsidR="00A82EC6" w:rsidRPr="00071020" w:rsidRDefault="00A82EC6" w:rsidP="00C10CD6">
      <w:pPr>
        <w:tabs>
          <w:tab w:val="left" w:pos="360"/>
        </w:tabs>
        <w:autoSpaceDE w:val="0"/>
        <w:autoSpaceDN w:val="0"/>
        <w:adjustRightInd w:val="0"/>
        <w:spacing w:line="276" w:lineRule="auto"/>
        <w:rPr>
          <w:b/>
          <w:bCs/>
        </w:rPr>
      </w:pPr>
    </w:p>
    <w:p w14:paraId="44E37107" w14:textId="4BCE75C9" w:rsidR="00A82EC6" w:rsidRPr="00C10CD6" w:rsidRDefault="00A82EC6" w:rsidP="00C10CD6">
      <w:pPr>
        <w:tabs>
          <w:tab w:val="left" w:pos="360"/>
        </w:tabs>
        <w:autoSpaceDE w:val="0"/>
        <w:autoSpaceDN w:val="0"/>
        <w:adjustRightInd w:val="0"/>
        <w:spacing w:line="276" w:lineRule="auto"/>
        <w:rPr>
          <w:b/>
          <w:bCs/>
        </w:rPr>
      </w:pPr>
    </w:p>
    <w:p w14:paraId="4E91F0AE" w14:textId="3A44C087" w:rsidR="0079451F" w:rsidRPr="00071020" w:rsidRDefault="00C10CD6" w:rsidP="00C10CD6">
      <w:pPr>
        <w:tabs>
          <w:tab w:val="left" w:pos="360"/>
        </w:tabs>
        <w:autoSpaceDE w:val="0"/>
        <w:autoSpaceDN w:val="0"/>
        <w:adjustRightInd w:val="0"/>
        <w:spacing w:line="276" w:lineRule="auto"/>
      </w:pPr>
      <w:r>
        <w:rPr>
          <w:b/>
          <w:bCs/>
        </w:rPr>
        <w:t>04-</w:t>
      </w:r>
      <w:r w:rsidR="00796841" w:rsidRPr="00C10CD6">
        <w:rPr>
          <w:b/>
          <w:bCs/>
        </w:rPr>
        <w:t>16</w:t>
      </w:r>
      <w:r w:rsidR="00A82EC6" w:rsidRPr="00C10CD6">
        <w:rPr>
          <w:b/>
          <w:bCs/>
        </w:rPr>
        <w:t>.</w:t>
      </w:r>
      <w:r w:rsidR="00A82EC6" w:rsidRPr="00C10CD6">
        <w:rPr>
          <w:b/>
          <w:bCs/>
        </w:rPr>
        <w:tab/>
      </w:r>
      <w:r w:rsidR="00AC3FE9" w:rsidRPr="00C10CD6">
        <w:rPr>
          <w:b/>
          <w:bCs/>
        </w:rPr>
        <w:t>(4</w:t>
      </w:r>
      <w:r w:rsidR="003B0EBC" w:rsidRPr="00C10CD6">
        <w:rPr>
          <w:b/>
          <w:bCs/>
        </w:rPr>
        <w:t xml:space="preserve">. </w:t>
      </w:r>
      <w:r w:rsidR="00AC3FE9" w:rsidRPr="00C10CD6">
        <w:rPr>
          <w:b/>
          <w:bCs/>
        </w:rPr>
        <w:t xml:space="preserve">Accusative case) </w:t>
      </w:r>
      <w:r w:rsidR="00AC3FE9" w:rsidRPr="00C10CD6">
        <w:t>Fill in the blanks with adjectives and nouns in the accusative case</w:t>
      </w:r>
      <w:r w:rsidR="003B0EBC" w:rsidRPr="00C10CD6">
        <w:t xml:space="preserve">. </w:t>
      </w:r>
    </w:p>
    <w:p w14:paraId="4FCB1BED" w14:textId="2A0837E6" w:rsidR="00AC3FE9" w:rsidRPr="00C10CD6" w:rsidRDefault="0075668E" w:rsidP="00C10CD6">
      <w:pPr>
        <w:tabs>
          <w:tab w:val="left" w:pos="360"/>
        </w:tabs>
        <w:autoSpaceDE w:val="0"/>
        <w:autoSpaceDN w:val="0"/>
        <w:adjustRightInd w:val="0"/>
        <w:spacing w:line="276" w:lineRule="auto"/>
        <w:ind w:left="360" w:hanging="360"/>
        <w:rPr>
          <w:lang w:val="ru-RU"/>
        </w:rPr>
      </w:pPr>
      <w:r w:rsidRPr="00C10CD6">
        <w:rPr>
          <w:lang w:val="ru-RU"/>
        </w:rPr>
        <w:t>1.</w:t>
      </w:r>
      <w:r w:rsidRPr="00C10CD6">
        <w:rPr>
          <w:lang w:val="ru-RU"/>
        </w:rPr>
        <w:tab/>
      </w:r>
      <w:r w:rsidR="00AC3FE9" w:rsidRPr="00C10CD6">
        <w:rPr>
          <w:lang w:val="ru-RU"/>
        </w:rPr>
        <w:t xml:space="preserve">Президент читает [документы] </w:t>
      </w:r>
      <w:r w:rsidR="008404B5">
        <w:rPr>
          <w:lang w:val="ru-RU"/>
        </w:rPr>
        <w:fldChar w:fldCharType="begin">
          <w:ffData>
            <w:name w:val="Text2"/>
            <w:enabled/>
            <w:calcOnExit w:val="0"/>
            <w:textInput/>
          </w:ffData>
        </w:fldChar>
      </w:r>
      <w:r w:rsidR="008404B5">
        <w:rPr>
          <w:lang w:val="ru-RU"/>
        </w:rPr>
        <w:instrText xml:space="preserve"> FORMTEXT </w:instrText>
      </w:r>
      <w:r w:rsidR="008404B5">
        <w:rPr>
          <w:lang w:val="ru-RU"/>
        </w:rPr>
      </w:r>
      <w:r w:rsidR="008404B5">
        <w:rPr>
          <w:lang w:val="ru-RU"/>
        </w:rPr>
        <w:fldChar w:fldCharType="separate"/>
      </w:r>
      <w:r w:rsidR="008404B5">
        <w:rPr>
          <w:noProof/>
          <w:lang w:val="ru-RU"/>
        </w:rPr>
        <w:t> </w:t>
      </w:r>
      <w:r w:rsidR="008404B5">
        <w:rPr>
          <w:noProof/>
          <w:lang w:val="ru-RU"/>
        </w:rPr>
        <w:t> </w:t>
      </w:r>
      <w:r w:rsidR="008404B5">
        <w:rPr>
          <w:noProof/>
          <w:lang w:val="ru-RU"/>
        </w:rPr>
        <w:t> </w:t>
      </w:r>
      <w:r w:rsidR="008404B5">
        <w:rPr>
          <w:noProof/>
          <w:lang w:val="ru-RU"/>
        </w:rPr>
        <w:t> </w:t>
      </w:r>
      <w:r w:rsidR="008404B5">
        <w:rPr>
          <w:noProof/>
          <w:lang w:val="ru-RU"/>
        </w:rPr>
        <w:t> </w:t>
      </w:r>
      <w:r w:rsidR="008404B5">
        <w:rPr>
          <w:lang w:val="ru-RU"/>
        </w:rPr>
        <w:fldChar w:fldCharType="end"/>
      </w:r>
      <w:r w:rsidR="003B0EBC" w:rsidRPr="00C10CD6">
        <w:rPr>
          <w:lang w:val="ru-RU"/>
        </w:rPr>
        <w:t xml:space="preserve">. </w:t>
      </w:r>
    </w:p>
    <w:p w14:paraId="3DFB2F56" w14:textId="1A8BD9F0" w:rsidR="00AC3FE9" w:rsidRPr="00C10CD6" w:rsidRDefault="0075668E" w:rsidP="00C10CD6">
      <w:pPr>
        <w:tabs>
          <w:tab w:val="left" w:pos="360"/>
        </w:tabs>
        <w:autoSpaceDE w:val="0"/>
        <w:autoSpaceDN w:val="0"/>
        <w:adjustRightInd w:val="0"/>
        <w:spacing w:line="276" w:lineRule="auto"/>
        <w:ind w:left="360" w:hanging="360"/>
        <w:rPr>
          <w:lang w:val="ru-RU"/>
        </w:rPr>
      </w:pPr>
      <w:r w:rsidRPr="00C10CD6">
        <w:rPr>
          <w:lang w:val="ru-RU"/>
        </w:rPr>
        <w:t>2.</w:t>
      </w:r>
      <w:r w:rsidRPr="00C10CD6">
        <w:rPr>
          <w:lang w:val="ru-RU"/>
        </w:rPr>
        <w:tab/>
      </w:r>
      <w:r w:rsidR="00AC3FE9" w:rsidRPr="00C10CD6">
        <w:rPr>
          <w:lang w:val="ru-RU"/>
        </w:rPr>
        <w:t xml:space="preserve">Русские любят читать [поэзия] </w:t>
      </w:r>
      <w:r w:rsidR="008404B5">
        <w:rPr>
          <w:lang w:val="ru-RU"/>
        </w:rPr>
        <w:fldChar w:fldCharType="begin">
          <w:ffData>
            <w:name w:val="Text2"/>
            <w:enabled/>
            <w:calcOnExit w:val="0"/>
            <w:textInput/>
          </w:ffData>
        </w:fldChar>
      </w:r>
      <w:r w:rsidR="008404B5">
        <w:rPr>
          <w:lang w:val="ru-RU"/>
        </w:rPr>
        <w:instrText xml:space="preserve"> FORMTEXT </w:instrText>
      </w:r>
      <w:r w:rsidR="008404B5">
        <w:rPr>
          <w:lang w:val="ru-RU"/>
        </w:rPr>
      </w:r>
      <w:r w:rsidR="008404B5">
        <w:rPr>
          <w:lang w:val="ru-RU"/>
        </w:rPr>
        <w:fldChar w:fldCharType="separate"/>
      </w:r>
      <w:r w:rsidR="008404B5">
        <w:rPr>
          <w:noProof/>
          <w:lang w:val="ru-RU"/>
        </w:rPr>
        <w:t> </w:t>
      </w:r>
      <w:r w:rsidR="008404B5">
        <w:rPr>
          <w:noProof/>
          <w:lang w:val="ru-RU"/>
        </w:rPr>
        <w:t> </w:t>
      </w:r>
      <w:r w:rsidR="008404B5">
        <w:rPr>
          <w:noProof/>
          <w:lang w:val="ru-RU"/>
        </w:rPr>
        <w:t> </w:t>
      </w:r>
      <w:r w:rsidR="008404B5">
        <w:rPr>
          <w:noProof/>
          <w:lang w:val="ru-RU"/>
        </w:rPr>
        <w:t> </w:t>
      </w:r>
      <w:r w:rsidR="008404B5">
        <w:rPr>
          <w:noProof/>
          <w:lang w:val="ru-RU"/>
        </w:rPr>
        <w:t> </w:t>
      </w:r>
      <w:r w:rsidR="008404B5">
        <w:rPr>
          <w:lang w:val="ru-RU"/>
        </w:rPr>
        <w:fldChar w:fldCharType="end"/>
      </w:r>
      <w:r w:rsidR="003B0EBC" w:rsidRPr="00C10CD6">
        <w:rPr>
          <w:lang w:val="ru-RU"/>
        </w:rPr>
        <w:t xml:space="preserve">. </w:t>
      </w:r>
    </w:p>
    <w:p w14:paraId="6853C0B8" w14:textId="5B93A4F6" w:rsidR="00AC3FE9" w:rsidRPr="00C10CD6" w:rsidRDefault="0075668E" w:rsidP="00C10CD6">
      <w:pPr>
        <w:tabs>
          <w:tab w:val="left" w:pos="360"/>
        </w:tabs>
        <w:autoSpaceDE w:val="0"/>
        <w:autoSpaceDN w:val="0"/>
        <w:adjustRightInd w:val="0"/>
        <w:spacing w:line="276" w:lineRule="auto"/>
        <w:ind w:left="360" w:hanging="360"/>
        <w:rPr>
          <w:lang w:val="ru-RU"/>
        </w:rPr>
      </w:pPr>
      <w:r w:rsidRPr="00C10CD6">
        <w:rPr>
          <w:lang w:val="ru-RU"/>
        </w:rPr>
        <w:t>3.</w:t>
      </w:r>
      <w:r w:rsidRPr="00C10CD6">
        <w:rPr>
          <w:lang w:val="ru-RU"/>
        </w:rPr>
        <w:tab/>
      </w:r>
      <w:r w:rsidR="00AC3FE9" w:rsidRPr="00C10CD6">
        <w:rPr>
          <w:lang w:val="ru-RU"/>
        </w:rPr>
        <w:t xml:space="preserve">Американцы любят читать [техническая литература] </w:t>
      </w:r>
      <w:r w:rsidR="008404B5">
        <w:rPr>
          <w:lang w:val="ru-RU"/>
        </w:rPr>
        <w:fldChar w:fldCharType="begin">
          <w:ffData>
            <w:name w:val="Text2"/>
            <w:enabled/>
            <w:calcOnExit w:val="0"/>
            <w:textInput/>
          </w:ffData>
        </w:fldChar>
      </w:r>
      <w:r w:rsidR="008404B5">
        <w:rPr>
          <w:lang w:val="ru-RU"/>
        </w:rPr>
        <w:instrText xml:space="preserve"> FORMTEXT </w:instrText>
      </w:r>
      <w:r w:rsidR="008404B5">
        <w:rPr>
          <w:lang w:val="ru-RU"/>
        </w:rPr>
      </w:r>
      <w:r w:rsidR="008404B5">
        <w:rPr>
          <w:lang w:val="ru-RU"/>
        </w:rPr>
        <w:fldChar w:fldCharType="separate"/>
      </w:r>
      <w:r w:rsidR="008404B5">
        <w:rPr>
          <w:noProof/>
          <w:lang w:val="ru-RU"/>
        </w:rPr>
        <w:t> </w:t>
      </w:r>
      <w:r w:rsidR="008404B5">
        <w:rPr>
          <w:noProof/>
          <w:lang w:val="ru-RU"/>
        </w:rPr>
        <w:t> </w:t>
      </w:r>
      <w:r w:rsidR="008404B5">
        <w:rPr>
          <w:noProof/>
          <w:lang w:val="ru-RU"/>
        </w:rPr>
        <w:t> </w:t>
      </w:r>
      <w:r w:rsidR="008404B5">
        <w:rPr>
          <w:noProof/>
          <w:lang w:val="ru-RU"/>
        </w:rPr>
        <w:t> </w:t>
      </w:r>
      <w:r w:rsidR="008404B5">
        <w:rPr>
          <w:noProof/>
          <w:lang w:val="ru-RU"/>
        </w:rPr>
        <w:t> </w:t>
      </w:r>
      <w:r w:rsidR="008404B5">
        <w:rPr>
          <w:lang w:val="ru-RU"/>
        </w:rPr>
        <w:fldChar w:fldCharType="end"/>
      </w:r>
      <w:r w:rsidR="003B0EBC" w:rsidRPr="00C10CD6">
        <w:rPr>
          <w:lang w:val="ru-RU"/>
        </w:rPr>
        <w:t xml:space="preserve">. </w:t>
      </w:r>
    </w:p>
    <w:p w14:paraId="701541CF" w14:textId="67EBC93A" w:rsidR="00AC3FE9" w:rsidRPr="00C10CD6" w:rsidRDefault="0075668E" w:rsidP="00C10CD6">
      <w:pPr>
        <w:tabs>
          <w:tab w:val="left" w:pos="360"/>
        </w:tabs>
        <w:autoSpaceDE w:val="0"/>
        <w:autoSpaceDN w:val="0"/>
        <w:adjustRightInd w:val="0"/>
        <w:spacing w:line="276" w:lineRule="auto"/>
        <w:ind w:left="360" w:hanging="360"/>
        <w:rPr>
          <w:lang w:val="ru-RU"/>
        </w:rPr>
      </w:pPr>
      <w:r w:rsidRPr="00C10CD6">
        <w:rPr>
          <w:lang w:val="ru-RU"/>
        </w:rPr>
        <w:t>4.</w:t>
      </w:r>
      <w:r w:rsidRPr="00C10CD6">
        <w:rPr>
          <w:lang w:val="ru-RU"/>
        </w:rPr>
        <w:tab/>
      </w:r>
      <w:r w:rsidR="00AC3FE9" w:rsidRPr="00C10CD6">
        <w:rPr>
          <w:lang w:val="ru-RU"/>
        </w:rPr>
        <w:t xml:space="preserve">Студенты читают [новые учебники] </w:t>
      </w:r>
      <w:r w:rsidR="008404B5">
        <w:rPr>
          <w:lang w:val="ru-RU"/>
        </w:rPr>
        <w:fldChar w:fldCharType="begin">
          <w:ffData>
            <w:name w:val="Text2"/>
            <w:enabled/>
            <w:calcOnExit w:val="0"/>
            <w:textInput/>
          </w:ffData>
        </w:fldChar>
      </w:r>
      <w:r w:rsidR="008404B5">
        <w:rPr>
          <w:lang w:val="ru-RU"/>
        </w:rPr>
        <w:instrText xml:space="preserve"> FORMTEXT </w:instrText>
      </w:r>
      <w:r w:rsidR="008404B5">
        <w:rPr>
          <w:lang w:val="ru-RU"/>
        </w:rPr>
      </w:r>
      <w:r w:rsidR="008404B5">
        <w:rPr>
          <w:lang w:val="ru-RU"/>
        </w:rPr>
        <w:fldChar w:fldCharType="separate"/>
      </w:r>
      <w:r w:rsidR="008404B5">
        <w:rPr>
          <w:noProof/>
          <w:lang w:val="ru-RU"/>
        </w:rPr>
        <w:t> </w:t>
      </w:r>
      <w:r w:rsidR="008404B5">
        <w:rPr>
          <w:noProof/>
          <w:lang w:val="ru-RU"/>
        </w:rPr>
        <w:t> </w:t>
      </w:r>
      <w:r w:rsidR="008404B5">
        <w:rPr>
          <w:noProof/>
          <w:lang w:val="ru-RU"/>
        </w:rPr>
        <w:t> </w:t>
      </w:r>
      <w:r w:rsidR="008404B5">
        <w:rPr>
          <w:noProof/>
          <w:lang w:val="ru-RU"/>
        </w:rPr>
        <w:t> </w:t>
      </w:r>
      <w:r w:rsidR="008404B5">
        <w:rPr>
          <w:noProof/>
          <w:lang w:val="ru-RU"/>
        </w:rPr>
        <w:t> </w:t>
      </w:r>
      <w:r w:rsidR="008404B5">
        <w:rPr>
          <w:lang w:val="ru-RU"/>
        </w:rPr>
        <w:fldChar w:fldCharType="end"/>
      </w:r>
      <w:r w:rsidR="00AC3FE9" w:rsidRPr="00C10CD6">
        <w:rPr>
          <w:lang w:val="ru-RU"/>
        </w:rPr>
        <w:t xml:space="preserve"> в библиотеке</w:t>
      </w:r>
      <w:r w:rsidR="003B0EBC" w:rsidRPr="00C10CD6">
        <w:rPr>
          <w:lang w:val="ru-RU"/>
        </w:rPr>
        <w:t xml:space="preserve">. </w:t>
      </w:r>
    </w:p>
    <w:p w14:paraId="7A8AA2C6" w14:textId="2510CB18" w:rsidR="00AC3FE9" w:rsidRPr="00C10CD6" w:rsidRDefault="0075668E" w:rsidP="00C10CD6">
      <w:pPr>
        <w:tabs>
          <w:tab w:val="left" w:pos="360"/>
        </w:tabs>
        <w:autoSpaceDE w:val="0"/>
        <w:autoSpaceDN w:val="0"/>
        <w:adjustRightInd w:val="0"/>
        <w:spacing w:line="276" w:lineRule="auto"/>
        <w:ind w:left="360" w:hanging="360"/>
        <w:rPr>
          <w:lang w:val="ru-RU"/>
        </w:rPr>
      </w:pPr>
      <w:r w:rsidRPr="00C10CD6">
        <w:rPr>
          <w:lang w:val="ru-RU"/>
        </w:rPr>
        <w:t>5.</w:t>
      </w:r>
      <w:r w:rsidRPr="00C10CD6">
        <w:rPr>
          <w:lang w:val="ru-RU"/>
        </w:rPr>
        <w:tab/>
      </w:r>
      <w:r w:rsidR="00AC3FE9" w:rsidRPr="00C10CD6">
        <w:rPr>
          <w:lang w:val="ru-RU"/>
        </w:rPr>
        <w:t xml:space="preserve">[Какие книги] </w:t>
      </w:r>
      <w:r w:rsidR="008404B5">
        <w:rPr>
          <w:lang w:val="ru-RU"/>
        </w:rPr>
        <w:fldChar w:fldCharType="begin">
          <w:ffData>
            <w:name w:val="Text2"/>
            <w:enabled/>
            <w:calcOnExit w:val="0"/>
            <w:textInput/>
          </w:ffData>
        </w:fldChar>
      </w:r>
      <w:r w:rsidR="008404B5">
        <w:rPr>
          <w:lang w:val="ru-RU"/>
        </w:rPr>
        <w:instrText xml:space="preserve"> FORMTEXT </w:instrText>
      </w:r>
      <w:r w:rsidR="008404B5">
        <w:rPr>
          <w:lang w:val="ru-RU"/>
        </w:rPr>
      </w:r>
      <w:r w:rsidR="008404B5">
        <w:rPr>
          <w:lang w:val="ru-RU"/>
        </w:rPr>
        <w:fldChar w:fldCharType="separate"/>
      </w:r>
      <w:r w:rsidR="008404B5">
        <w:rPr>
          <w:noProof/>
          <w:lang w:val="ru-RU"/>
        </w:rPr>
        <w:t> </w:t>
      </w:r>
      <w:r w:rsidR="008404B5">
        <w:rPr>
          <w:noProof/>
          <w:lang w:val="ru-RU"/>
        </w:rPr>
        <w:t> </w:t>
      </w:r>
      <w:r w:rsidR="008404B5">
        <w:rPr>
          <w:noProof/>
          <w:lang w:val="ru-RU"/>
        </w:rPr>
        <w:t> </w:t>
      </w:r>
      <w:r w:rsidR="008404B5">
        <w:rPr>
          <w:noProof/>
          <w:lang w:val="ru-RU"/>
        </w:rPr>
        <w:t> </w:t>
      </w:r>
      <w:r w:rsidR="008404B5">
        <w:rPr>
          <w:noProof/>
          <w:lang w:val="ru-RU"/>
        </w:rPr>
        <w:t> </w:t>
      </w:r>
      <w:r w:rsidR="008404B5">
        <w:rPr>
          <w:lang w:val="ru-RU"/>
        </w:rPr>
        <w:fldChar w:fldCharType="end"/>
      </w:r>
      <w:r w:rsidR="00AC3FE9" w:rsidRPr="00C10CD6">
        <w:rPr>
          <w:lang w:val="ru-RU"/>
        </w:rPr>
        <w:t xml:space="preserve"> вы любите читать?</w:t>
      </w:r>
    </w:p>
    <w:p w14:paraId="33937A72" w14:textId="52DFF19C" w:rsidR="00AC3FE9" w:rsidRPr="00C10CD6" w:rsidRDefault="0075668E" w:rsidP="00C10CD6">
      <w:pPr>
        <w:tabs>
          <w:tab w:val="left" w:pos="360"/>
        </w:tabs>
        <w:autoSpaceDE w:val="0"/>
        <w:autoSpaceDN w:val="0"/>
        <w:adjustRightInd w:val="0"/>
        <w:spacing w:line="276" w:lineRule="auto"/>
        <w:ind w:left="360" w:hanging="360"/>
        <w:rPr>
          <w:lang w:val="ru-RU"/>
        </w:rPr>
      </w:pPr>
      <w:r w:rsidRPr="00C10CD6">
        <w:rPr>
          <w:lang w:val="ru-RU"/>
        </w:rPr>
        <w:t>6.</w:t>
      </w:r>
      <w:r w:rsidRPr="00C10CD6">
        <w:rPr>
          <w:lang w:val="ru-RU"/>
        </w:rPr>
        <w:tab/>
      </w:r>
      <w:r w:rsidR="00AC3FE9" w:rsidRPr="00C10CD6">
        <w:rPr>
          <w:lang w:val="ru-RU"/>
        </w:rPr>
        <w:t xml:space="preserve">[Какая книга] </w:t>
      </w:r>
      <w:r w:rsidR="008404B5">
        <w:rPr>
          <w:lang w:val="ru-RU"/>
        </w:rPr>
        <w:fldChar w:fldCharType="begin">
          <w:ffData>
            <w:name w:val="Text2"/>
            <w:enabled/>
            <w:calcOnExit w:val="0"/>
            <w:textInput/>
          </w:ffData>
        </w:fldChar>
      </w:r>
      <w:r w:rsidR="008404B5">
        <w:rPr>
          <w:lang w:val="ru-RU"/>
        </w:rPr>
        <w:instrText xml:space="preserve"> FORMTEXT </w:instrText>
      </w:r>
      <w:r w:rsidR="008404B5">
        <w:rPr>
          <w:lang w:val="ru-RU"/>
        </w:rPr>
      </w:r>
      <w:r w:rsidR="008404B5">
        <w:rPr>
          <w:lang w:val="ru-RU"/>
        </w:rPr>
        <w:fldChar w:fldCharType="separate"/>
      </w:r>
      <w:r w:rsidR="008404B5">
        <w:rPr>
          <w:noProof/>
          <w:lang w:val="ru-RU"/>
        </w:rPr>
        <w:t> </w:t>
      </w:r>
      <w:r w:rsidR="008404B5">
        <w:rPr>
          <w:noProof/>
          <w:lang w:val="ru-RU"/>
        </w:rPr>
        <w:t> </w:t>
      </w:r>
      <w:r w:rsidR="008404B5">
        <w:rPr>
          <w:noProof/>
          <w:lang w:val="ru-RU"/>
        </w:rPr>
        <w:t> </w:t>
      </w:r>
      <w:r w:rsidR="008404B5">
        <w:rPr>
          <w:noProof/>
          <w:lang w:val="ru-RU"/>
        </w:rPr>
        <w:t> </w:t>
      </w:r>
      <w:r w:rsidR="008404B5">
        <w:rPr>
          <w:noProof/>
          <w:lang w:val="ru-RU"/>
        </w:rPr>
        <w:t> </w:t>
      </w:r>
      <w:r w:rsidR="008404B5">
        <w:rPr>
          <w:lang w:val="ru-RU"/>
        </w:rPr>
        <w:fldChar w:fldCharType="end"/>
      </w:r>
      <w:r w:rsidR="00AC3FE9" w:rsidRPr="00C10CD6">
        <w:rPr>
          <w:lang w:val="ru-RU"/>
        </w:rPr>
        <w:t xml:space="preserve"> ты читаешь?</w:t>
      </w:r>
    </w:p>
    <w:p w14:paraId="3BCD2C46" w14:textId="0443DAE5" w:rsidR="00AC3FE9" w:rsidRPr="00C10CD6" w:rsidRDefault="0075668E" w:rsidP="00C10CD6">
      <w:pPr>
        <w:tabs>
          <w:tab w:val="left" w:pos="360"/>
        </w:tabs>
        <w:autoSpaceDE w:val="0"/>
        <w:autoSpaceDN w:val="0"/>
        <w:adjustRightInd w:val="0"/>
        <w:spacing w:line="276" w:lineRule="auto"/>
        <w:ind w:left="360" w:hanging="360"/>
        <w:rPr>
          <w:lang w:val="ru-RU"/>
        </w:rPr>
      </w:pPr>
      <w:r w:rsidRPr="00C10CD6">
        <w:rPr>
          <w:lang w:val="ru-RU"/>
        </w:rPr>
        <w:t>7.</w:t>
      </w:r>
      <w:r w:rsidRPr="00C10CD6">
        <w:rPr>
          <w:lang w:val="ru-RU"/>
        </w:rPr>
        <w:tab/>
      </w:r>
      <w:r w:rsidR="00AC3FE9" w:rsidRPr="00C10CD6">
        <w:rPr>
          <w:lang w:val="ru-RU"/>
        </w:rPr>
        <w:t xml:space="preserve">Вы читаете [газета] </w:t>
      </w:r>
      <w:r w:rsidR="008404B5">
        <w:rPr>
          <w:lang w:val="ru-RU"/>
        </w:rPr>
        <w:fldChar w:fldCharType="begin">
          <w:ffData>
            <w:name w:val="Text2"/>
            <w:enabled/>
            <w:calcOnExit w:val="0"/>
            <w:textInput/>
          </w:ffData>
        </w:fldChar>
      </w:r>
      <w:r w:rsidR="008404B5">
        <w:rPr>
          <w:lang w:val="ru-RU"/>
        </w:rPr>
        <w:instrText xml:space="preserve"> FORMTEXT </w:instrText>
      </w:r>
      <w:r w:rsidR="008404B5">
        <w:rPr>
          <w:lang w:val="ru-RU"/>
        </w:rPr>
      </w:r>
      <w:r w:rsidR="008404B5">
        <w:rPr>
          <w:lang w:val="ru-RU"/>
        </w:rPr>
        <w:fldChar w:fldCharType="separate"/>
      </w:r>
      <w:r w:rsidR="008404B5">
        <w:rPr>
          <w:noProof/>
          <w:lang w:val="ru-RU"/>
        </w:rPr>
        <w:t> </w:t>
      </w:r>
      <w:r w:rsidR="008404B5">
        <w:rPr>
          <w:noProof/>
          <w:lang w:val="ru-RU"/>
        </w:rPr>
        <w:t> </w:t>
      </w:r>
      <w:r w:rsidR="008404B5">
        <w:rPr>
          <w:noProof/>
          <w:lang w:val="ru-RU"/>
        </w:rPr>
        <w:t> </w:t>
      </w:r>
      <w:r w:rsidR="008404B5">
        <w:rPr>
          <w:noProof/>
          <w:lang w:val="ru-RU"/>
        </w:rPr>
        <w:t> </w:t>
      </w:r>
      <w:r w:rsidR="008404B5">
        <w:rPr>
          <w:noProof/>
          <w:lang w:val="ru-RU"/>
        </w:rPr>
        <w:t> </w:t>
      </w:r>
      <w:r w:rsidR="008404B5">
        <w:rPr>
          <w:lang w:val="ru-RU"/>
        </w:rPr>
        <w:fldChar w:fldCharType="end"/>
      </w:r>
      <w:r w:rsidR="00AC3FE9" w:rsidRPr="00C10CD6">
        <w:rPr>
          <w:lang w:val="ru-RU"/>
        </w:rPr>
        <w:t xml:space="preserve"> или [журнал] </w:t>
      </w:r>
      <w:r w:rsidR="008404B5">
        <w:rPr>
          <w:lang w:val="ru-RU"/>
        </w:rPr>
        <w:fldChar w:fldCharType="begin">
          <w:ffData>
            <w:name w:val="Text2"/>
            <w:enabled/>
            <w:calcOnExit w:val="0"/>
            <w:textInput/>
          </w:ffData>
        </w:fldChar>
      </w:r>
      <w:r w:rsidR="008404B5">
        <w:rPr>
          <w:lang w:val="ru-RU"/>
        </w:rPr>
        <w:instrText xml:space="preserve"> FORMTEXT </w:instrText>
      </w:r>
      <w:r w:rsidR="008404B5">
        <w:rPr>
          <w:lang w:val="ru-RU"/>
        </w:rPr>
      </w:r>
      <w:r w:rsidR="008404B5">
        <w:rPr>
          <w:lang w:val="ru-RU"/>
        </w:rPr>
        <w:fldChar w:fldCharType="separate"/>
      </w:r>
      <w:r w:rsidR="008404B5">
        <w:rPr>
          <w:noProof/>
          <w:lang w:val="ru-RU"/>
        </w:rPr>
        <w:t> </w:t>
      </w:r>
      <w:r w:rsidR="008404B5">
        <w:rPr>
          <w:noProof/>
          <w:lang w:val="ru-RU"/>
        </w:rPr>
        <w:t> </w:t>
      </w:r>
      <w:r w:rsidR="008404B5">
        <w:rPr>
          <w:noProof/>
          <w:lang w:val="ru-RU"/>
        </w:rPr>
        <w:t> </w:t>
      </w:r>
      <w:r w:rsidR="008404B5">
        <w:rPr>
          <w:noProof/>
          <w:lang w:val="ru-RU"/>
        </w:rPr>
        <w:t> </w:t>
      </w:r>
      <w:r w:rsidR="008404B5">
        <w:rPr>
          <w:noProof/>
          <w:lang w:val="ru-RU"/>
        </w:rPr>
        <w:t> </w:t>
      </w:r>
      <w:r w:rsidR="008404B5">
        <w:rPr>
          <w:lang w:val="ru-RU"/>
        </w:rPr>
        <w:fldChar w:fldCharType="end"/>
      </w:r>
      <w:r w:rsidR="00AC3FE9" w:rsidRPr="00C10CD6">
        <w:rPr>
          <w:lang w:val="ru-RU"/>
        </w:rPr>
        <w:t>?</w:t>
      </w:r>
    </w:p>
    <w:p w14:paraId="4928507F" w14:textId="58F68BEA" w:rsidR="00AC3FE9" w:rsidRPr="00C10CD6" w:rsidRDefault="0075668E" w:rsidP="00C10CD6">
      <w:pPr>
        <w:tabs>
          <w:tab w:val="left" w:pos="360"/>
        </w:tabs>
        <w:autoSpaceDE w:val="0"/>
        <w:autoSpaceDN w:val="0"/>
        <w:adjustRightInd w:val="0"/>
        <w:spacing w:line="276" w:lineRule="auto"/>
        <w:ind w:left="360" w:hanging="360"/>
        <w:rPr>
          <w:lang w:val="ru-RU"/>
        </w:rPr>
      </w:pPr>
      <w:r w:rsidRPr="00C10CD6">
        <w:rPr>
          <w:lang w:val="ru-RU"/>
        </w:rPr>
        <w:t>8.</w:t>
      </w:r>
      <w:r w:rsidRPr="00C10CD6">
        <w:rPr>
          <w:lang w:val="ru-RU"/>
        </w:rPr>
        <w:tab/>
      </w:r>
      <w:r w:rsidR="00AC3FE9" w:rsidRPr="00C10CD6">
        <w:rPr>
          <w:lang w:val="ru-RU"/>
        </w:rPr>
        <w:t xml:space="preserve">Вы хорошо знаете [американская литература] </w:t>
      </w:r>
      <w:r w:rsidR="008404B5">
        <w:rPr>
          <w:lang w:val="ru-RU"/>
        </w:rPr>
        <w:fldChar w:fldCharType="begin">
          <w:ffData>
            <w:name w:val="Text2"/>
            <w:enabled/>
            <w:calcOnExit w:val="0"/>
            <w:textInput/>
          </w:ffData>
        </w:fldChar>
      </w:r>
      <w:r w:rsidR="008404B5">
        <w:rPr>
          <w:lang w:val="ru-RU"/>
        </w:rPr>
        <w:instrText xml:space="preserve"> FORMTEXT </w:instrText>
      </w:r>
      <w:r w:rsidR="008404B5">
        <w:rPr>
          <w:lang w:val="ru-RU"/>
        </w:rPr>
      </w:r>
      <w:r w:rsidR="008404B5">
        <w:rPr>
          <w:lang w:val="ru-RU"/>
        </w:rPr>
        <w:fldChar w:fldCharType="separate"/>
      </w:r>
      <w:r w:rsidR="008404B5">
        <w:rPr>
          <w:noProof/>
          <w:lang w:val="ru-RU"/>
        </w:rPr>
        <w:t> </w:t>
      </w:r>
      <w:r w:rsidR="008404B5">
        <w:rPr>
          <w:noProof/>
          <w:lang w:val="ru-RU"/>
        </w:rPr>
        <w:t> </w:t>
      </w:r>
      <w:r w:rsidR="008404B5">
        <w:rPr>
          <w:noProof/>
          <w:lang w:val="ru-RU"/>
        </w:rPr>
        <w:t> </w:t>
      </w:r>
      <w:r w:rsidR="008404B5">
        <w:rPr>
          <w:noProof/>
          <w:lang w:val="ru-RU"/>
        </w:rPr>
        <w:t> </w:t>
      </w:r>
      <w:r w:rsidR="008404B5">
        <w:rPr>
          <w:noProof/>
          <w:lang w:val="ru-RU"/>
        </w:rPr>
        <w:t> </w:t>
      </w:r>
      <w:r w:rsidR="008404B5">
        <w:rPr>
          <w:lang w:val="ru-RU"/>
        </w:rPr>
        <w:fldChar w:fldCharType="end"/>
      </w:r>
      <w:r w:rsidR="00AC3FE9" w:rsidRPr="00C10CD6">
        <w:rPr>
          <w:lang w:val="ru-RU"/>
        </w:rPr>
        <w:t>?</w:t>
      </w:r>
    </w:p>
    <w:p w14:paraId="2AA4F486" w14:textId="2FA26C0B" w:rsidR="00AC3FE9" w:rsidRPr="00C10CD6" w:rsidRDefault="0075668E" w:rsidP="00C10CD6">
      <w:pPr>
        <w:tabs>
          <w:tab w:val="left" w:pos="360"/>
        </w:tabs>
        <w:autoSpaceDE w:val="0"/>
        <w:autoSpaceDN w:val="0"/>
        <w:adjustRightInd w:val="0"/>
        <w:spacing w:line="276" w:lineRule="auto"/>
        <w:ind w:left="360" w:hanging="360"/>
        <w:rPr>
          <w:lang w:val="ru-RU"/>
        </w:rPr>
      </w:pPr>
      <w:r w:rsidRPr="00C10CD6">
        <w:rPr>
          <w:lang w:val="ru-RU"/>
        </w:rPr>
        <w:t>9.</w:t>
      </w:r>
      <w:r w:rsidRPr="00C10CD6">
        <w:rPr>
          <w:lang w:val="ru-RU"/>
        </w:rPr>
        <w:tab/>
      </w:r>
      <w:r w:rsidR="00AC3FE9" w:rsidRPr="00C10CD6">
        <w:rPr>
          <w:lang w:val="ru-RU"/>
        </w:rPr>
        <w:t xml:space="preserve">[Какой журнал] </w:t>
      </w:r>
      <w:r w:rsidR="008404B5">
        <w:rPr>
          <w:lang w:val="ru-RU"/>
        </w:rPr>
        <w:fldChar w:fldCharType="begin">
          <w:ffData>
            <w:name w:val="Text2"/>
            <w:enabled/>
            <w:calcOnExit w:val="0"/>
            <w:textInput/>
          </w:ffData>
        </w:fldChar>
      </w:r>
      <w:r w:rsidR="008404B5">
        <w:rPr>
          <w:lang w:val="ru-RU"/>
        </w:rPr>
        <w:instrText xml:space="preserve"> FORMTEXT </w:instrText>
      </w:r>
      <w:r w:rsidR="008404B5">
        <w:rPr>
          <w:lang w:val="ru-RU"/>
        </w:rPr>
      </w:r>
      <w:r w:rsidR="008404B5">
        <w:rPr>
          <w:lang w:val="ru-RU"/>
        </w:rPr>
        <w:fldChar w:fldCharType="separate"/>
      </w:r>
      <w:r w:rsidR="008404B5">
        <w:rPr>
          <w:noProof/>
          <w:lang w:val="ru-RU"/>
        </w:rPr>
        <w:t> </w:t>
      </w:r>
      <w:r w:rsidR="008404B5">
        <w:rPr>
          <w:noProof/>
          <w:lang w:val="ru-RU"/>
        </w:rPr>
        <w:t> </w:t>
      </w:r>
      <w:r w:rsidR="008404B5">
        <w:rPr>
          <w:noProof/>
          <w:lang w:val="ru-RU"/>
        </w:rPr>
        <w:t> </w:t>
      </w:r>
      <w:r w:rsidR="008404B5">
        <w:rPr>
          <w:noProof/>
          <w:lang w:val="ru-RU"/>
        </w:rPr>
        <w:t> </w:t>
      </w:r>
      <w:r w:rsidR="008404B5">
        <w:rPr>
          <w:noProof/>
          <w:lang w:val="ru-RU"/>
        </w:rPr>
        <w:t> </w:t>
      </w:r>
      <w:r w:rsidR="008404B5">
        <w:rPr>
          <w:lang w:val="ru-RU"/>
        </w:rPr>
        <w:fldChar w:fldCharType="end"/>
      </w:r>
      <w:r w:rsidR="00AC3FE9" w:rsidRPr="00C10CD6">
        <w:rPr>
          <w:lang w:val="ru-RU"/>
        </w:rPr>
        <w:t xml:space="preserve"> читает Маша?</w:t>
      </w:r>
    </w:p>
    <w:p w14:paraId="15459119" w14:textId="42D598B6" w:rsidR="00AC3FE9" w:rsidRPr="00481A3F" w:rsidRDefault="00AC3FE9" w:rsidP="00C10CD6">
      <w:pPr>
        <w:tabs>
          <w:tab w:val="left" w:pos="360"/>
        </w:tabs>
        <w:autoSpaceDE w:val="0"/>
        <w:autoSpaceDN w:val="0"/>
        <w:adjustRightInd w:val="0"/>
        <w:spacing w:line="276" w:lineRule="auto"/>
      </w:pPr>
      <w:r w:rsidRPr="00C10CD6">
        <w:rPr>
          <w:lang w:val="ru-RU"/>
        </w:rPr>
        <w:t>1</w:t>
      </w:r>
      <w:r w:rsidR="0075668E" w:rsidRPr="00C10CD6">
        <w:rPr>
          <w:lang w:val="ru-RU"/>
        </w:rPr>
        <w:t>0.</w:t>
      </w:r>
      <w:r w:rsidR="0075668E" w:rsidRPr="00C10CD6">
        <w:rPr>
          <w:lang w:val="ru-RU"/>
        </w:rPr>
        <w:tab/>
      </w:r>
      <w:r w:rsidRPr="00C10CD6">
        <w:rPr>
          <w:lang w:val="ru-RU"/>
        </w:rPr>
        <w:t xml:space="preserve">Я читаю </w:t>
      </w:r>
      <w:r w:rsidRPr="00481A3F">
        <w:t>[</w:t>
      </w:r>
      <w:r w:rsidR="003D134E" w:rsidRPr="00C10CD6">
        <w:rPr>
          <w:lang w:val="ru-RU"/>
        </w:rPr>
        <w:t>новая</w:t>
      </w:r>
      <w:r w:rsidR="003D134E" w:rsidRPr="00481A3F">
        <w:t xml:space="preserve"> </w:t>
      </w:r>
      <w:r w:rsidRPr="00C10CD6">
        <w:rPr>
          <w:lang w:val="ru-RU"/>
        </w:rPr>
        <w:t>интересная</w:t>
      </w:r>
      <w:r w:rsidRPr="00481A3F">
        <w:t xml:space="preserve"> </w:t>
      </w:r>
      <w:r w:rsidRPr="00C10CD6">
        <w:rPr>
          <w:lang w:val="ru-RU"/>
        </w:rPr>
        <w:t>газета</w:t>
      </w:r>
      <w:r w:rsidRPr="00481A3F">
        <w:t xml:space="preserve">] </w:t>
      </w:r>
      <w:r w:rsidR="008404B5">
        <w:rPr>
          <w:lang w:val="ru-RU"/>
        </w:rPr>
        <w:fldChar w:fldCharType="begin">
          <w:ffData>
            <w:name w:val="Text2"/>
            <w:enabled/>
            <w:calcOnExit w:val="0"/>
            <w:textInput/>
          </w:ffData>
        </w:fldChar>
      </w:r>
      <w:r w:rsidR="008404B5" w:rsidRPr="00481A3F">
        <w:instrText xml:space="preserve"> FORMTEXT </w:instrText>
      </w:r>
      <w:r w:rsidR="008404B5">
        <w:rPr>
          <w:lang w:val="ru-RU"/>
        </w:rPr>
      </w:r>
      <w:r w:rsidR="008404B5">
        <w:rPr>
          <w:lang w:val="ru-RU"/>
        </w:rPr>
        <w:fldChar w:fldCharType="separate"/>
      </w:r>
      <w:r w:rsidR="008404B5">
        <w:rPr>
          <w:noProof/>
          <w:lang w:val="ru-RU"/>
        </w:rPr>
        <w:t> </w:t>
      </w:r>
      <w:r w:rsidR="008404B5">
        <w:rPr>
          <w:noProof/>
          <w:lang w:val="ru-RU"/>
        </w:rPr>
        <w:t> </w:t>
      </w:r>
      <w:r w:rsidR="008404B5">
        <w:rPr>
          <w:noProof/>
          <w:lang w:val="ru-RU"/>
        </w:rPr>
        <w:t> </w:t>
      </w:r>
      <w:r w:rsidR="008404B5">
        <w:rPr>
          <w:noProof/>
          <w:lang w:val="ru-RU"/>
        </w:rPr>
        <w:t> </w:t>
      </w:r>
      <w:r w:rsidR="008404B5">
        <w:rPr>
          <w:noProof/>
          <w:lang w:val="ru-RU"/>
        </w:rPr>
        <w:t> </w:t>
      </w:r>
      <w:r w:rsidR="008404B5">
        <w:rPr>
          <w:lang w:val="ru-RU"/>
        </w:rPr>
        <w:fldChar w:fldCharType="end"/>
      </w:r>
      <w:r w:rsidR="003B0EBC" w:rsidRPr="00481A3F">
        <w:t xml:space="preserve">. </w:t>
      </w:r>
    </w:p>
    <w:p w14:paraId="28DC2C72" w14:textId="469DAC78" w:rsidR="00A82EC6" w:rsidRPr="00481A3F" w:rsidRDefault="00A82EC6" w:rsidP="00C10CD6">
      <w:pPr>
        <w:tabs>
          <w:tab w:val="left" w:pos="360"/>
        </w:tabs>
        <w:autoSpaceDE w:val="0"/>
        <w:autoSpaceDN w:val="0"/>
        <w:adjustRightInd w:val="0"/>
        <w:spacing w:line="276" w:lineRule="auto"/>
      </w:pPr>
    </w:p>
    <w:p w14:paraId="21A1EC61" w14:textId="29EE5661" w:rsidR="00A82EC6" w:rsidRPr="00481A3F" w:rsidRDefault="00A82EC6" w:rsidP="00C10CD6">
      <w:pPr>
        <w:tabs>
          <w:tab w:val="left" w:pos="360"/>
        </w:tabs>
        <w:autoSpaceDE w:val="0"/>
        <w:autoSpaceDN w:val="0"/>
        <w:adjustRightInd w:val="0"/>
        <w:spacing w:line="276" w:lineRule="auto"/>
      </w:pPr>
    </w:p>
    <w:p w14:paraId="5BF60C58" w14:textId="039D3828" w:rsidR="00EE1FBD" w:rsidRPr="00C10CD6" w:rsidRDefault="00C10CD6" w:rsidP="00956A95">
      <w:pPr>
        <w:keepNext/>
        <w:tabs>
          <w:tab w:val="left" w:pos="360"/>
        </w:tabs>
        <w:autoSpaceDE w:val="0"/>
        <w:autoSpaceDN w:val="0"/>
        <w:adjustRightInd w:val="0"/>
        <w:spacing w:line="276" w:lineRule="auto"/>
      </w:pPr>
      <w:r>
        <w:rPr>
          <w:b/>
          <w:bCs/>
        </w:rPr>
        <w:lastRenderedPageBreak/>
        <w:t>04-</w:t>
      </w:r>
      <w:r w:rsidR="009603DE" w:rsidRPr="00C10CD6">
        <w:rPr>
          <w:b/>
          <w:bCs/>
        </w:rPr>
        <w:t>17</w:t>
      </w:r>
      <w:r w:rsidR="00EE1FBD" w:rsidRPr="00C10CD6">
        <w:rPr>
          <w:b/>
          <w:bCs/>
        </w:rPr>
        <w:t>.</w:t>
      </w:r>
      <w:r w:rsidR="00EE1FBD" w:rsidRPr="00C10CD6">
        <w:rPr>
          <w:b/>
          <w:bCs/>
        </w:rPr>
        <w:tab/>
        <w:t xml:space="preserve">(5. </w:t>
      </w:r>
      <w:r w:rsidR="00EE1FBD" w:rsidRPr="00C10CD6">
        <w:rPr>
          <w:b/>
          <w:bCs/>
          <w:lang w:val="ru-RU"/>
        </w:rPr>
        <w:t>Любить</w:t>
      </w:r>
      <w:r w:rsidR="00EE1FBD" w:rsidRPr="00C10CD6">
        <w:rPr>
          <w:b/>
          <w:bCs/>
        </w:rPr>
        <w:t xml:space="preserve">) </w:t>
      </w:r>
      <w:r w:rsidR="00EE1FBD" w:rsidRPr="00C10CD6">
        <w:t xml:space="preserve">Fill in the blanks with the correct forms of </w:t>
      </w:r>
      <w:r w:rsidR="00EE1FBD" w:rsidRPr="00C10CD6">
        <w:rPr>
          <w:b/>
          <w:bCs/>
          <w:lang w:val="ru-RU"/>
        </w:rPr>
        <w:t>любить</w:t>
      </w:r>
      <w:r w:rsidR="00EE1FBD" w:rsidRPr="00C10CD6">
        <w:rPr>
          <w:b/>
          <w:bCs/>
        </w:rPr>
        <w:t xml:space="preserve">. </w:t>
      </w:r>
      <w:r w:rsidR="00EE1FBD" w:rsidRPr="00C10CD6">
        <w:t xml:space="preserve">Answer the question at the end of the paragraph in a complete sentence. </w:t>
      </w:r>
    </w:p>
    <w:p w14:paraId="09447446" w14:textId="14D400C6" w:rsidR="00E36792" w:rsidRPr="00071020" w:rsidRDefault="00E36792" w:rsidP="00956A95">
      <w:pPr>
        <w:keepNext/>
        <w:tabs>
          <w:tab w:val="left" w:pos="360"/>
        </w:tabs>
        <w:autoSpaceDE w:val="0"/>
        <w:autoSpaceDN w:val="0"/>
        <w:adjustRightInd w:val="0"/>
        <w:spacing w:line="276" w:lineRule="auto"/>
      </w:pPr>
    </w:p>
    <w:p w14:paraId="222D4EEA" w14:textId="1C6DB30A" w:rsidR="00EE1FBD" w:rsidRPr="00C10CD6" w:rsidRDefault="00EE1FBD" w:rsidP="00956A95">
      <w:pPr>
        <w:keepNext/>
        <w:tabs>
          <w:tab w:val="left" w:pos="360"/>
        </w:tabs>
        <w:autoSpaceDE w:val="0"/>
        <w:autoSpaceDN w:val="0"/>
        <w:adjustRightInd w:val="0"/>
        <w:spacing w:line="276" w:lineRule="auto"/>
        <w:rPr>
          <w:lang w:val="ru-RU"/>
        </w:rPr>
      </w:pPr>
      <w:r w:rsidRPr="00C10CD6">
        <w:rPr>
          <w:lang w:val="ru-RU"/>
        </w:rPr>
        <w:t xml:space="preserve">Лиза и Максим учатся в университете. Они очень </w:t>
      </w:r>
      <w:r w:rsidR="003D134E">
        <w:rPr>
          <w:lang w:val="ru-RU"/>
        </w:rPr>
        <w:t>[</w:t>
      </w:r>
      <w:r w:rsidR="00581923" w:rsidRPr="00C10CD6">
        <w:rPr>
          <w:lang w:val="ru-RU"/>
        </w:rPr>
        <w:t>1</w:t>
      </w:r>
      <w:r w:rsidR="003D134E">
        <w:rPr>
          <w:lang w:val="ru-RU"/>
        </w:rPr>
        <w:t>]</w:t>
      </w:r>
      <w:r w:rsidR="003D134E" w:rsidRPr="003D134E">
        <w:rPr>
          <w:lang w:val="ru-RU"/>
        </w:rPr>
        <w:t xml:space="preserve"> </w:t>
      </w:r>
      <w:r w:rsidR="003D134E">
        <w:rPr>
          <w:lang w:val="ru-RU"/>
        </w:rPr>
        <w:fldChar w:fldCharType="begin">
          <w:ffData>
            <w:name w:val="Text2"/>
            <w:enabled/>
            <w:calcOnExit w:val="0"/>
            <w:textInput/>
          </w:ffData>
        </w:fldChar>
      </w:r>
      <w:r w:rsidR="003D134E">
        <w:rPr>
          <w:lang w:val="ru-RU"/>
        </w:rPr>
        <w:instrText xml:space="preserve"> FORMTEXT </w:instrText>
      </w:r>
      <w:r w:rsidR="003D134E">
        <w:rPr>
          <w:lang w:val="ru-RU"/>
        </w:rPr>
      </w:r>
      <w:r w:rsidR="003D134E">
        <w:rPr>
          <w:lang w:val="ru-RU"/>
        </w:rPr>
        <w:fldChar w:fldCharType="separate"/>
      </w:r>
      <w:r w:rsidR="003D134E">
        <w:rPr>
          <w:noProof/>
          <w:lang w:val="ru-RU"/>
        </w:rPr>
        <w:t> </w:t>
      </w:r>
      <w:r w:rsidR="003D134E">
        <w:rPr>
          <w:noProof/>
          <w:lang w:val="ru-RU"/>
        </w:rPr>
        <w:t> </w:t>
      </w:r>
      <w:r w:rsidR="003D134E">
        <w:rPr>
          <w:noProof/>
          <w:lang w:val="ru-RU"/>
        </w:rPr>
        <w:t> </w:t>
      </w:r>
      <w:r w:rsidR="003D134E">
        <w:rPr>
          <w:noProof/>
          <w:lang w:val="ru-RU"/>
        </w:rPr>
        <w:t> </w:t>
      </w:r>
      <w:r w:rsidR="003D134E">
        <w:rPr>
          <w:noProof/>
          <w:lang w:val="ru-RU"/>
        </w:rPr>
        <w:t> </w:t>
      </w:r>
      <w:r w:rsidR="003D134E">
        <w:rPr>
          <w:lang w:val="ru-RU"/>
        </w:rPr>
        <w:fldChar w:fldCharType="end"/>
      </w:r>
      <w:r w:rsidRPr="00C10CD6">
        <w:rPr>
          <w:lang w:val="ru-RU"/>
        </w:rPr>
        <w:t xml:space="preserve"> литературу и</w:t>
      </w:r>
    </w:p>
    <w:p w14:paraId="3F39244D" w14:textId="665EFDFD" w:rsidR="00EE1FBD" w:rsidRPr="00C10CD6" w:rsidRDefault="00EE1FBD" w:rsidP="00956A95">
      <w:pPr>
        <w:keepNext/>
        <w:tabs>
          <w:tab w:val="left" w:pos="360"/>
        </w:tabs>
        <w:autoSpaceDE w:val="0"/>
        <w:autoSpaceDN w:val="0"/>
        <w:adjustRightInd w:val="0"/>
        <w:spacing w:line="276" w:lineRule="auto"/>
        <w:rPr>
          <w:lang w:val="ru-RU"/>
        </w:rPr>
      </w:pPr>
      <w:r w:rsidRPr="00C10CD6">
        <w:rPr>
          <w:lang w:val="ru-RU"/>
        </w:rPr>
        <w:t xml:space="preserve">иностранные языки. Лиза </w:t>
      </w:r>
      <w:r w:rsidR="003D134E">
        <w:rPr>
          <w:lang w:val="ru-RU"/>
        </w:rPr>
        <w:t>[</w:t>
      </w:r>
      <w:r w:rsidR="00581923" w:rsidRPr="00C10CD6">
        <w:rPr>
          <w:lang w:val="ru-RU"/>
        </w:rPr>
        <w:t>2</w:t>
      </w:r>
      <w:r w:rsidR="003D134E">
        <w:rPr>
          <w:lang w:val="ru-RU"/>
        </w:rPr>
        <w:t>]</w:t>
      </w:r>
      <w:r w:rsidR="003D134E" w:rsidRPr="003D134E">
        <w:rPr>
          <w:lang w:val="ru-RU"/>
        </w:rPr>
        <w:t xml:space="preserve"> </w:t>
      </w:r>
      <w:r w:rsidR="003D134E">
        <w:rPr>
          <w:lang w:val="ru-RU"/>
        </w:rPr>
        <w:fldChar w:fldCharType="begin">
          <w:ffData>
            <w:name w:val="Text2"/>
            <w:enabled/>
            <w:calcOnExit w:val="0"/>
            <w:textInput/>
          </w:ffData>
        </w:fldChar>
      </w:r>
      <w:r w:rsidR="003D134E">
        <w:rPr>
          <w:lang w:val="ru-RU"/>
        </w:rPr>
        <w:instrText xml:space="preserve"> FORMTEXT </w:instrText>
      </w:r>
      <w:r w:rsidR="003D134E">
        <w:rPr>
          <w:lang w:val="ru-RU"/>
        </w:rPr>
      </w:r>
      <w:r w:rsidR="003D134E">
        <w:rPr>
          <w:lang w:val="ru-RU"/>
        </w:rPr>
        <w:fldChar w:fldCharType="separate"/>
      </w:r>
      <w:r w:rsidR="003D134E">
        <w:rPr>
          <w:noProof/>
          <w:lang w:val="ru-RU"/>
        </w:rPr>
        <w:t> </w:t>
      </w:r>
      <w:r w:rsidR="003D134E">
        <w:rPr>
          <w:noProof/>
          <w:lang w:val="ru-RU"/>
        </w:rPr>
        <w:t> </w:t>
      </w:r>
      <w:r w:rsidR="003D134E">
        <w:rPr>
          <w:noProof/>
          <w:lang w:val="ru-RU"/>
        </w:rPr>
        <w:t> </w:t>
      </w:r>
      <w:r w:rsidR="003D134E">
        <w:rPr>
          <w:noProof/>
          <w:lang w:val="ru-RU"/>
        </w:rPr>
        <w:t> </w:t>
      </w:r>
      <w:r w:rsidR="003D134E">
        <w:rPr>
          <w:noProof/>
          <w:lang w:val="ru-RU"/>
        </w:rPr>
        <w:t> </w:t>
      </w:r>
      <w:r w:rsidR="003D134E">
        <w:rPr>
          <w:lang w:val="ru-RU"/>
        </w:rPr>
        <w:fldChar w:fldCharType="end"/>
      </w:r>
      <w:r w:rsidR="003D134E" w:rsidRPr="00C10CD6">
        <w:rPr>
          <w:lang w:val="ru-RU"/>
        </w:rPr>
        <w:t xml:space="preserve"> </w:t>
      </w:r>
      <w:r w:rsidRPr="00C10CD6">
        <w:rPr>
          <w:lang w:val="ru-RU"/>
        </w:rPr>
        <w:t>читать по-английски, а Максим</w:t>
      </w:r>
    </w:p>
    <w:p w14:paraId="0E3267C8" w14:textId="36B20F5B" w:rsidR="00EE1FBD" w:rsidRDefault="003D134E" w:rsidP="00956A95">
      <w:pPr>
        <w:keepNext/>
        <w:tabs>
          <w:tab w:val="left" w:pos="360"/>
        </w:tabs>
        <w:autoSpaceDE w:val="0"/>
        <w:autoSpaceDN w:val="0"/>
        <w:adjustRightInd w:val="0"/>
        <w:spacing w:line="276" w:lineRule="auto"/>
        <w:rPr>
          <w:lang w:val="ru-RU"/>
        </w:rPr>
      </w:pPr>
      <w:r>
        <w:rPr>
          <w:lang w:val="ru-RU"/>
        </w:rPr>
        <w:t>[</w:t>
      </w:r>
      <w:r w:rsidR="00581923" w:rsidRPr="00C10CD6">
        <w:rPr>
          <w:lang w:val="ru-RU"/>
        </w:rPr>
        <w:t>3</w:t>
      </w:r>
      <w:r>
        <w:rPr>
          <w:lang w:val="ru-RU"/>
        </w:rPr>
        <w:t>]</w:t>
      </w:r>
      <w:r w:rsidRPr="003D134E">
        <w:rPr>
          <w:lang w:val="ru-RU"/>
        </w:rPr>
        <w:t xml:space="preserve"> </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sidRPr="00C10CD6">
        <w:rPr>
          <w:lang w:val="ru-RU"/>
        </w:rPr>
        <w:t xml:space="preserve"> </w:t>
      </w:r>
      <w:r w:rsidR="00EE1FBD" w:rsidRPr="00C10CD6">
        <w:rPr>
          <w:lang w:val="ru-RU"/>
        </w:rPr>
        <w:t>немецкие журналы и газеты. Их родители хорошо знают французский</w:t>
      </w:r>
      <w:r w:rsidR="00581923" w:rsidRPr="00C10CD6">
        <w:rPr>
          <w:lang w:val="ru-RU"/>
        </w:rPr>
        <w:t xml:space="preserve"> </w:t>
      </w:r>
      <w:r w:rsidR="00EE1FBD" w:rsidRPr="00C10CD6">
        <w:rPr>
          <w:lang w:val="ru-RU"/>
        </w:rPr>
        <w:t xml:space="preserve">язык и </w:t>
      </w:r>
      <w:r>
        <w:rPr>
          <w:lang w:val="ru-RU"/>
        </w:rPr>
        <w:t>[</w:t>
      </w:r>
      <w:r w:rsidR="00581923" w:rsidRPr="00C10CD6">
        <w:rPr>
          <w:lang w:val="ru-RU"/>
        </w:rPr>
        <w:t>4</w:t>
      </w:r>
      <w:r>
        <w:rPr>
          <w:lang w:val="ru-RU"/>
        </w:rPr>
        <w:t>]</w:t>
      </w:r>
      <w:r w:rsidRPr="003D134E">
        <w:rPr>
          <w:lang w:val="ru-RU"/>
        </w:rPr>
        <w:t xml:space="preserve"> </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sidRPr="00C10CD6">
        <w:rPr>
          <w:lang w:val="ru-RU"/>
        </w:rPr>
        <w:t xml:space="preserve"> </w:t>
      </w:r>
      <w:r w:rsidR="00EE1FBD" w:rsidRPr="00C10CD6">
        <w:rPr>
          <w:lang w:val="ru-RU"/>
        </w:rPr>
        <w:t xml:space="preserve">французские фильмы. Мы </w:t>
      </w:r>
      <w:r>
        <w:rPr>
          <w:lang w:val="ru-RU"/>
        </w:rPr>
        <w:t>[</w:t>
      </w:r>
      <w:r w:rsidR="00581923" w:rsidRPr="00C10CD6">
        <w:rPr>
          <w:lang w:val="ru-RU"/>
        </w:rPr>
        <w:t>5</w:t>
      </w:r>
      <w:r>
        <w:rPr>
          <w:lang w:val="ru-RU"/>
        </w:rPr>
        <w:t>]</w:t>
      </w:r>
      <w:r w:rsidRPr="003D134E">
        <w:rPr>
          <w:lang w:val="ru-RU"/>
        </w:rPr>
        <w:t xml:space="preserve"> </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sidRPr="00C10CD6">
        <w:rPr>
          <w:lang w:val="ru-RU"/>
        </w:rPr>
        <w:t xml:space="preserve"> </w:t>
      </w:r>
      <w:r w:rsidR="00EE1FBD" w:rsidRPr="00C10CD6">
        <w:rPr>
          <w:lang w:val="ru-RU"/>
        </w:rPr>
        <w:t xml:space="preserve">их спрашивать о французских фильмах. А что вы </w:t>
      </w:r>
      <w:r>
        <w:rPr>
          <w:lang w:val="ru-RU"/>
        </w:rPr>
        <w:t>[</w:t>
      </w:r>
      <w:r w:rsidR="00581923" w:rsidRPr="00C10CD6">
        <w:rPr>
          <w:lang w:val="ru-RU"/>
        </w:rPr>
        <w:t>6</w:t>
      </w:r>
      <w:r>
        <w:rPr>
          <w:lang w:val="ru-RU"/>
        </w:rPr>
        <w:t>]</w:t>
      </w:r>
      <w:r w:rsidRPr="003D134E">
        <w:rPr>
          <w:lang w:val="ru-RU"/>
        </w:rPr>
        <w:t xml:space="preserve"> </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sidRPr="00C10CD6">
        <w:rPr>
          <w:lang w:val="ru-RU"/>
        </w:rPr>
        <w:t xml:space="preserve"> </w:t>
      </w:r>
      <w:r w:rsidR="00EE1FBD" w:rsidRPr="00C10CD6">
        <w:rPr>
          <w:lang w:val="ru-RU"/>
        </w:rPr>
        <w:t>изучать в университете</w:t>
      </w:r>
      <w:r w:rsidR="00581923" w:rsidRPr="00C10CD6">
        <w:rPr>
          <w:lang w:val="ru-RU"/>
        </w:rPr>
        <w:t>?</w:t>
      </w:r>
    </w:p>
    <w:p w14:paraId="44E4445A" w14:textId="77777777" w:rsidR="00956A95" w:rsidRPr="00481A3F" w:rsidRDefault="00956A95" w:rsidP="00C10CD6">
      <w:pPr>
        <w:tabs>
          <w:tab w:val="left" w:pos="360"/>
        </w:tabs>
        <w:autoSpaceDE w:val="0"/>
        <w:autoSpaceDN w:val="0"/>
        <w:adjustRightInd w:val="0"/>
        <w:spacing w:line="276" w:lineRule="auto"/>
        <w:rPr>
          <w:lang w:val="ru-RU"/>
        </w:rPr>
      </w:pPr>
    </w:p>
    <w:p w14:paraId="6803F25E" w14:textId="1F1D5F78" w:rsidR="00956A95" w:rsidRDefault="00956A95" w:rsidP="00C10CD6">
      <w:pPr>
        <w:tabs>
          <w:tab w:val="left" w:pos="360"/>
        </w:tabs>
        <w:autoSpaceDE w:val="0"/>
        <w:autoSpaceDN w:val="0"/>
        <w:adjustRightInd w:val="0"/>
        <w:spacing w:line="276" w:lineRule="auto"/>
      </w:pPr>
      <w:r>
        <w:t>Answer the last question in this expandable text box:</w:t>
      </w:r>
    </w:p>
    <w:p w14:paraId="59A3D946" w14:textId="7DD340F2" w:rsidR="00956A95" w:rsidRPr="00956A95" w:rsidRDefault="00956A95" w:rsidP="00C10CD6">
      <w:pPr>
        <w:tabs>
          <w:tab w:val="left" w:pos="360"/>
        </w:tabs>
        <w:autoSpaceDE w:val="0"/>
        <w:autoSpaceDN w:val="0"/>
        <w:adjustRightInd w:val="0"/>
        <w:spacing w:line="276" w:lineRule="auto"/>
      </w:pP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3EC413E9" w14:textId="21990FC2" w:rsidR="00EE1FBD" w:rsidRPr="00956A95" w:rsidRDefault="00EE1FBD" w:rsidP="00C10CD6">
      <w:pPr>
        <w:tabs>
          <w:tab w:val="left" w:pos="360"/>
        </w:tabs>
        <w:autoSpaceDE w:val="0"/>
        <w:autoSpaceDN w:val="0"/>
        <w:adjustRightInd w:val="0"/>
        <w:spacing w:line="276" w:lineRule="auto"/>
      </w:pPr>
    </w:p>
    <w:p w14:paraId="033CAA97" w14:textId="07FE4804" w:rsidR="00A82EC6" w:rsidRPr="00956A95" w:rsidRDefault="00A82EC6" w:rsidP="00C10CD6">
      <w:pPr>
        <w:tabs>
          <w:tab w:val="left" w:pos="360"/>
        </w:tabs>
        <w:autoSpaceDE w:val="0"/>
        <w:autoSpaceDN w:val="0"/>
        <w:adjustRightInd w:val="0"/>
        <w:spacing w:line="276" w:lineRule="auto"/>
      </w:pPr>
    </w:p>
    <w:p w14:paraId="49690745" w14:textId="5E4E6B10" w:rsidR="00EE1FBD" w:rsidRPr="00956A95" w:rsidRDefault="00C10CD6" w:rsidP="00C10CD6">
      <w:pPr>
        <w:tabs>
          <w:tab w:val="left" w:pos="360"/>
        </w:tabs>
        <w:autoSpaceDE w:val="0"/>
        <w:autoSpaceDN w:val="0"/>
        <w:adjustRightInd w:val="0"/>
        <w:spacing w:line="276" w:lineRule="auto"/>
        <w:rPr>
          <w:b/>
          <w:bCs/>
        </w:rPr>
      </w:pPr>
      <w:r>
        <w:rPr>
          <w:b/>
          <w:bCs/>
        </w:rPr>
        <w:t>04-</w:t>
      </w:r>
      <w:r w:rsidR="00E7704A" w:rsidRPr="00C10CD6">
        <w:rPr>
          <w:b/>
          <w:bCs/>
        </w:rPr>
        <w:t>18</w:t>
      </w:r>
      <w:r w:rsidR="00EE1FBD" w:rsidRPr="00C10CD6">
        <w:rPr>
          <w:b/>
          <w:bCs/>
        </w:rPr>
        <w:t>.</w:t>
      </w:r>
      <w:r w:rsidR="00EE1FBD" w:rsidRPr="00C10CD6">
        <w:rPr>
          <w:b/>
          <w:bCs/>
        </w:rPr>
        <w:tab/>
        <w:t>(6.</w:t>
      </w:r>
      <w:r w:rsidR="00956A95">
        <w:rPr>
          <w:b/>
          <w:bCs/>
        </w:rPr>
        <w:t xml:space="preserve"> </w:t>
      </w:r>
      <w:r w:rsidR="00EE1FBD" w:rsidRPr="00C10CD6">
        <w:rPr>
          <w:b/>
          <w:bCs/>
        </w:rPr>
        <w:t xml:space="preserve">Review of prepositional case with </w:t>
      </w:r>
      <w:r w:rsidR="00EE1FBD" w:rsidRPr="00C10CD6">
        <w:rPr>
          <w:b/>
          <w:bCs/>
          <w:lang w:val="ru-RU"/>
        </w:rPr>
        <w:t>о</w:t>
      </w:r>
      <w:r w:rsidR="00EE1FBD" w:rsidRPr="00C10CD6">
        <w:rPr>
          <w:b/>
          <w:bCs/>
        </w:rPr>
        <w:t xml:space="preserve">) </w:t>
      </w:r>
      <w:r w:rsidR="00EE1FBD" w:rsidRPr="00C10CD6">
        <w:rPr>
          <w:b/>
          <w:bCs/>
          <w:lang w:val="ru-RU"/>
        </w:rPr>
        <w:t>О</w:t>
      </w:r>
      <w:r w:rsidR="00EE1FBD" w:rsidRPr="00C10CD6">
        <w:rPr>
          <w:b/>
          <w:bCs/>
        </w:rPr>
        <w:t xml:space="preserve"> </w:t>
      </w:r>
      <w:r w:rsidR="00EE1FBD" w:rsidRPr="00C10CD6">
        <w:rPr>
          <w:b/>
          <w:bCs/>
          <w:lang w:val="ru-RU"/>
        </w:rPr>
        <w:t>чём</w:t>
      </w:r>
      <w:r w:rsidR="00EE1FBD" w:rsidRPr="00C10CD6">
        <w:rPr>
          <w:b/>
          <w:bCs/>
        </w:rPr>
        <w:t xml:space="preserve"> </w:t>
      </w:r>
      <w:r w:rsidR="0006018B" w:rsidRPr="00C10CD6">
        <w:rPr>
          <w:b/>
          <w:bCs/>
          <w:lang w:val="ru-RU"/>
        </w:rPr>
        <w:t>м</w:t>
      </w:r>
      <w:r w:rsidR="00EE1FBD" w:rsidRPr="00C10CD6">
        <w:rPr>
          <w:b/>
          <w:bCs/>
          <w:lang w:val="ru-RU"/>
        </w:rPr>
        <w:t>ы</w:t>
      </w:r>
      <w:r w:rsidR="00EE1FBD" w:rsidRPr="00C10CD6">
        <w:rPr>
          <w:b/>
          <w:bCs/>
        </w:rPr>
        <w:t xml:space="preserve"> </w:t>
      </w:r>
      <w:r w:rsidR="00EE1FBD" w:rsidRPr="00C10CD6">
        <w:rPr>
          <w:b/>
          <w:bCs/>
          <w:lang w:val="ru-RU"/>
        </w:rPr>
        <w:t>думае</w:t>
      </w:r>
      <w:r w:rsidR="0006018B" w:rsidRPr="00C10CD6">
        <w:rPr>
          <w:b/>
          <w:bCs/>
          <w:lang w:val="ru-RU"/>
        </w:rPr>
        <w:t>м</w:t>
      </w:r>
      <w:r w:rsidR="0006018B" w:rsidRPr="00C10CD6">
        <w:rPr>
          <w:b/>
          <w:bCs/>
        </w:rPr>
        <w:t xml:space="preserve"> </w:t>
      </w:r>
      <w:r w:rsidR="0006018B" w:rsidRPr="00C10CD6">
        <w:rPr>
          <w:b/>
          <w:bCs/>
          <w:lang w:val="ru-RU"/>
        </w:rPr>
        <w:t>и</w:t>
      </w:r>
      <w:r w:rsidR="0006018B" w:rsidRPr="00C10CD6">
        <w:rPr>
          <w:b/>
          <w:bCs/>
        </w:rPr>
        <w:t xml:space="preserve"> </w:t>
      </w:r>
      <w:r w:rsidR="0006018B" w:rsidRPr="00C10CD6">
        <w:rPr>
          <w:b/>
          <w:bCs/>
          <w:lang w:val="ru-RU"/>
        </w:rPr>
        <w:t>говорим</w:t>
      </w:r>
      <w:r w:rsidR="00EE1FBD" w:rsidRPr="00C10CD6">
        <w:rPr>
          <w:b/>
          <w:bCs/>
        </w:rPr>
        <w:t xml:space="preserve">? </w:t>
      </w:r>
      <w:r w:rsidR="00EE1FBD" w:rsidRPr="00C10CD6">
        <w:rPr>
          <w:bCs/>
        </w:rPr>
        <w:t>Finish the following sentences. Select from the list below or choose your own topics. Change</w:t>
      </w:r>
      <w:r w:rsidR="00EE1FBD" w:rsidRPr="00956A95">
        <w:rPr>
          <w:bCs/>
        </w:rPr>
        <w:t xml:space="preserve"> </w:t>
      </w:r>
      <w:r w:rsidR="00EE1FBD" w:rsidRPr="00C10CD6">
        <w:rPr>
          <w:b/>
          <w:bCs/>
          <w:lang w:val="ru-RU"/>
        </w:rPr>
        <w:t>о</w:t>
      </w:r>
      <w:r w:rsidR="00EE1FBD" w:rsidRPr="00956A95">
        <w:rPr>
          <w:bCs/>
        </w:rPr>
        <w:t xml:space="preserve"> </w:t>
      </w:r>
      <w:r w:rsidR="00EE1FBD" w:rsidRPr="00C10CD6">
        <w:rPr>
          <w:bCs/>
        </w:rPr>
        <w:t>to</w:t>
      </w:r>
      <w:r w:rsidR="00EE1FBD" w:rsidRPr="00956A95">
        <w:rPr>
          <w:bCs/>
        </w:rPr>
        <w:t xml:space="preserve"> </w:t>
      </w:r>
      <w:r w:rsidR="00EE1FBD" w:rsidRPr="00C10CD6">
        <w:rPr>
          <w:b/>
          <w:bCs/>
          <w:lang w:val="ru-RU"/>
        </w:rPr>
        <w:t>об</w:t>
      </w:r>
      <w:r w:rsidR="00EE1FBD" w:rsidRPr="00956A95">
        <w:rPr>
          <w:bCs/>
        </w:rPr>
        <w:t xml:space="preserve"> </w:t>
      </w:r>
      <w:r w:rsidR="00EE1FBD" w:rsidRPr="00C10CD6">
        <w:rPr>
          <w:bCs/>
        </w:rPr>
        <w:t>when</w:t>
      </w:r>
      <w:r w:rsidR="00EE1FBD" w:rsidRPr="00956A95">
        <w:rPr>
          <w:bCs/>
        </w:rPr>
        <w:t xml:space="preserve"> </w:t>
      </w:r>
      <w:r w:rsidR="00EE1FBD" w:rsidRPr="00C10CD6">
        <w:rPr>
          <w:bCs/>
        </w:rPr>
        <w:t>necessary</w:t>
      </w:r>
      <w:r w:rsidR="00956A95">
        <w:rPr>
          <w:bCs/>
        </w:rPr>
        <w:t xml:space="preserve"> in the blank provided.</w:t>
      </w:r>
    </w:p>
    <w:p w14:paraId="5D48C68C" w14:textId="77AC6716" w:rsidR="00EE1FBD" w:rsidRPr="00956A95" w:rsidRDefault="00EE1FBD" w:rsidP="00C10CD6">
      <w:pPr>
        <w:tabs>
          <w:tab w:val="left" w:pos="360"/>
        </w:tabs>
        <w:autoSpaceDE w:val="0"/>
        <w:autoSpaceDN w:val="0"/>
        <w:adjustRightInd w:val="0"/>
        <w:spacing w:line="276" w:lineRule="auto"/>
      </w:pPr>
    </w:p>
    <w:p w14:paraId="4BF5C997" w14:textId="77777777" w:rsidR="0006018B" w:rsidRPr="00C10CD6" w:rsidRDefault="0006018B" w:rsidP="00C10CD6">
      <w:pPr>
        <w:tabs>
          <w:tab w:val="left" w:pos="360"/>
        </w:tabs>
        <w:autoSpaceDE w:val="0"/>
        <w:autoSpaceDN w:val="0"/>
        <w:adjustRightInd w:val="0"/>
        <w:spacing w:line="276" w:lineRule="auto"/>
        <w:rPr>
          <w:lang w:val="ru-RU"/>
        </w:rPr>
      </w:pPr>
      <w:r w:rsidRPr="00C10CD6">
        <w:rPr>
          <w:lang w:val="ru-RU"/>
        </w:rPr>
        <w:t>политика</w:t>
      </w:r>
    </w:p>
    <w:p w14:paraId="2F4392CD" w14:textId="77777777" w:rsidR="0006018B" w:rsidRPr="00C10CD6" w:rsidRDefault="0006018B" w:rsidP="00C10CD6">
      <w:pPr>
        <w:tabs>
          <w:tab w:val="left" w:pos="360"/>
        </w:tabs>
        <w:autoSpaceDE w:val="0"/>
        <w:autoSpaceDN w:val="0"/>
        <w:adjustRightInd w:val="0"/>
        <w:spacing w:line="276" w:lineRule="auto"/>
        <w:rPr>
          <w:lang w:val="ru-RU"/>
        </w:rPr>
      </w:pPr>
      <w:r w:rsidRPr="00C10CD6">
        <w:rPr>
          <w:lang w:val="ru-RU"/>
        </w:rPr>
        <w:t>религия</w:t>
      </w:r>
    </w:p>
    <w:p w14:paraId="4E63A05B" w14:textId="77777777" w:rsidR="0006018B" w:rsidRPr="00C10CD6" w:rsidRDefault="0006018B" w:rsidP="00C10CD6">
      <w:pPr>
        <w:tabs>
          <w:tab w:val="left" w:pos="360"/>
        </w:tabs>
        <w:autoSpaceDE w:val="0"/>
        <w:autoSpaceDN w:val="0"/>
        <w:adjustRightInd w:val="0"/>
        <w:spacing w:line="276" w:lineRule="auto"/>
        <w:rPr>
          <w:lang w:val="ru-RU"/>
        </w:rPr>
      </w:pPr>
      <w:r w:rsidRPr="00C10CD6">
        <w:rPr>
          <w:lang w:val="ru-RU"/>
        </w:rPr>
        <w:t>наша семья</w:t>
      </w:r>
    </w:p>
    <w:p w14:paraId="5F0BB3C0" w14:textId="77777777" w:rsidR="0006018B" w:rsidRPr="00C10CD6" w:rsidRDefault="0006018B" w:rsidP="00C10CD6">
      <w:pPr>
        <w:tabs>
          <w:tab w:val="left" w:pos="360"/>
        </w:tabs>
        <w:autoSpaceDE w:val="0"/>
        <w:autoSpaceDN w:val="0"/>
        <w:adjustRightInd w:val="0"/>
        <w:spacing w:line="276" w:lineRule="auto"/>
        <w:rPr>
          <w:lang w:val="ru-RU"/>
        </w:rPr>
      </w:pPr>
      <w:r w:rsidRPr="00C10CD6">
        <w:rPr>
          <w:lang w:val="ru-RU"/>
        </w:rPr>
        <w:t>новые курсы</w:t>
      </w:r>
    </w:p>
    <w:p w14:paraId="5EFBADC8" w14:textId="77777777" w:rsidR="0006018B" w:rsidRPr="00C10CD6" w:rsidRDefault="0006018B" w:rsidP="00C10CD6">
      <w:pPr>
        <w:tabs>
          <w:tab w:val="left" w:pos="360"/>
        </w:tabs>
        <w:autoSpaceDE w:val="0"/>
        <w:autoSpaceDN w:val="0"/>
        <w:adjustRightInd w:val="0"/>
        <w:spacing w:line="276" w:lineRule="auto"/>
        <w:rPr>
          <w:lang w:val="ru-RU"/>
        </w:rPr>
      </w:pPr>
      <w:r w:rsidRPr="00C10CD6">
        <w:rPr>
          <w:lang w:val="ru-RU"/>
        </w:rPr>
        <w:t>работа</w:t>
      </w:r>
    </w:p>
    <w:p w14:paraId="7846B41C" w14:textId="77777777" w:rsidR="0006018B" w:rsidRPr="00C10CD6" w:rsidRDefault="0006018B" w:rsidP="00C10CD6">
      <w:pPr>
        <w:tabs>
          <w:tab w:val="left" w:pos="360"/>
        </w:tabs>
        <w:autoSpaceDE w:val="0"/>
        <w:autoSpaceDN w:val="0"/>
        <w:adjustRightInd w:val="0"/>
        <w:spacing w:line="276" w:lineRule="auto"/>
        <w:rPr>
          <w:lang w:val="ru-RU"/>
        </w:rPr>
      </w:pPr>
      <w:r w:rsidRPr="00C10CD6">
        <w:rPr>
          <w:lang w:val="ru-RU"/>
        </w:rPr>
        <w:t>лекции</w:t>
      </w:r>
    </w:p>
    <w:p w14:paraId="4B7889F0" w14:textId="77777777" w:rsidR="0006018B" w:rsidRPr="00C10CD6" w:rsidRDefault="0006018B" w:rsidP="00C10CD6">
      <w:pPr>
        <w:tabs>
          <w:tab w:val="left" w:pos="360"/>
        </w:tabs>
        <w:autoSpaceDE w:val="0"/>
        <w:autoSpaceDN w:val="0"/>
        <w:adjustRightInd w:val="0"/>
        <w:spacing w:line="276" w:lineRule="auto"/>
        <w:rPr>
          <w:lang w:val="ru-RU"/>
        </w:rPr>
      </w:pPr>
      <w:r w:rsidRPr="00C10CD6">
        <w:rPr>
          <w:lang w:val="ru-RU"/>
        </w:rPr>
        <w:t>этот университет</w:t>
      </w:r>
    </w:p>
    <w:p w14:paraId="6A508816" w14:textId="77777777" w:rsidR="0006018B" w:rsidRPr="00C10CD6" w:rsidRDefault="0006018B" w:rsidP="00C10CD6">
      <w:pPr>
        <w:tabs>
          <w:tab w:val="left" w:pos="360"/>
        </w:tabs>
        <w:autoSpaceDE w:val="0"/>
        <w:autoSpaceDN w:val="0"/>
        <w:adjustRightInd w:val="0"/>
        <w:spacing w:line="276" w:lineRule="auto"/>
        <w:rPr>
          <w:lang w:val="ru-RU"/>
        </w:rPr>
      </w:pPr>
      <w:r w:rsidRPr="00C10CD6">
        <w:rPr>
          <w:lang w:val="ru-RU"/>
        </w:rPr>
        <w:t>экономические проблемы</w:t>
      </w:r>
    </w:p>
    <w:p w14:paraId="2E81B445" w14:textId="77777777" w:rsidR="0006018B" w:rsidRPr="00C10CD6" w:rsidRDefault="0006018B" w:rsidP="00C10CD6">
      <w:pPr>
        <w:tabs>
          <w:tab w:val="left" w:pos="360"/>
        </w:tabs>
        <w:autoSpaceDE w:val="0"/>
        <w:autoSpaceDN w:val="0"/>
        <w:adjustRightInd w:val="0"/>
        <w:spacing w:line="276" w:lineRule="auto"/>
        <w:rPr>
          <w:lang w:val="ru-RU"/>
        </w:rPr>
      </w:pPr>
      <w:r w:rsidRPr="00C10CD6">
        <w:rPr>
          <w:lang w:val="ru-RU"/>
        </w:rPr>
        <w:t>прог</w:t>
      </w:r>
      <w:r w:rsidR="00B2654C" w:rsidRPr="00C10CD6">
        <w:rPr>
          <w:lang w:val="ru-RU"/>
        </w:rPr>
        <w:t>р</w:t>
      </w:r>
      <w:r w:rsidRPr="00C10CD6">
        <w:rPr>
          <w:lang w:val="ru-RU"/>
        </w:rPr>
        <w:t>аммы в России</w:t>
      </w:r>
    </w:p>
    <w:p w14:paraId="75485C05" w14:textId="72ACEB1D" w:rsidR="0079451F" w:rsidRPr="00C10CD6" w:rsidRDefault="0079451F" w:rsidP="00C10CD6">
      <w:pPr>
        <w:tabs>
          <w:tab w:val="left" w:pos="360"/>
        </w:tabs>
        <w:autoSpaceDE w:val="0"/>
        <w:autoSpaceDN w:val="0"/>
        <w:adjustRightInd w:val="0"/>
        <w:spacing w:line="276" w:lineRule="auto"/>
        <w:rPr>
          <w:lang w:val="ru-RU"/>
        </w:rPr>
      </w:pPr>
    </w:p>
    <w:p w14:paraId="73FF20C7" w14:textId="71290C2B" w:rsidR="00EE1FBD" w:rsidRPr="00C10CD6" w:rsidRDefault="00213F22" w:rsidP="00C10CD6">
      <w:pPr>
        <w:tabs>
          <w:tab w:val="left" w:pos="360"/>
        </w:tabs>
        <w:autoSpaceDE w:val="0"/>
        <w:autoSpaceDN w:val="0"/>
        <w:adjustRightInd w:val="0"/>
        <w:spacing w:line="276" w:lineRule="auto"/>
        <w:rPr>
          <w:lang w:val="ru-RU"/>
        </w:rPr>
      </w:pPr>
      <w:r w:rsidRPr="00C10CD6">
        <w:rPr>
          <w:lang w:val="ru-RU"/>
        </w:rPr>
        <w:t>1.</w:t>
      </w:r>
      <w:r w:rsidRPr="00C10CD6">
        <w:rPr>
          <w:lang w:val="ru-RU"/>
        </w:rPr>
        <w:tab/>
        <w:t>Журналисты пишут о</w:t>
      </w:r>
      <w:r w:rsidR="00956A95">
        <w:rPr>
          <w:lang w:val="ru-RU"/>
        </w:rPr>
        <w:fldChar w:fldCharType="begin">
          <w:ffData>
            <w:name w:val="Text2"/>
            <w:enabled/>
            <w:calcOnExit w:val="0"/>
            <w:textInput/>
          </w:ffData>
        </w:fldChar>
      </w:r>
      <w:r w:rsidR="00956A95">
        <w:rPr>
          <w:lang w:val="ru-RU"/>
        </w:rPr>
        <w:instrText xml:space="preserve"> FORMTEXT </w:instrText>
      </w:r>
      <w:r w:rsidR="00956A95">
        <w:rPr>
          <w:lang w:val="ru-RU"/>
        </w:rPr>
      </w:r>
      <w:r w:rsidR="00956A95">
        <w:rPr>
          <w:lang w:val="ru-RU"/>
        </w:rPr>
        <w:fldChar w:fldCharType="separate"/>
      </w:r>
      <w:r w:rsidR="00956A95">
        <w:rPr>
          <w:noProof/>
          <w:lang w:val="ru-RU"/>
        </w:rPr>
        <w:t> </w:t>
      </w:r>
      <w:r w:rsidR="00956A95">
        <w:rPr>
          <w:lang w:val="ru-RU"/>
        </w:rPr>
        <w:fldChar w:fldCharType="end"/>
      </w:r>
      <w:r w:rsidRPr="00C10CD6">
        <w:rPr>
          <w:lang w:val="ru-RU"/>
        </w:rPr>
        <w:t xml:space="preserve"> </w:t>
      </w:r>
      <w:r w:rsidR="00956A95">
        <w:rPr>
          <w:lang w:val="ru-RU"/>
        </w:rPr>
        <w:fldChar w:fldCharType="begin">
          <w:ffData>
            <w:name w:val="Text2"/>
            <w:enabled/>
            <w:calcOnExit w:val="0"/>
            <w:textInput/>
          </w:ffData>
        </w:fldChar>
      </w:r>
      <w:r w:rsidR="00956A95">
        <w:rPr>
          <w:lang w:val="ru-RU"/>
        </w:rPr>
        <w:instrText xml:space="preserve"> FORMTEXT </w:instrText>
      </w:r>
      <w:r w:rsidR="00956A95">
        <w:rPr>
          <w:lang w:val="ru-RU"/>
        </w:rPr>
      </w:r>
      <w:r w:rsidR="00956A95">
        <w:rPr>
          <w:lang w:val="ru-RU"/>
        </w:rPr>
        <w:fldChar w:fldCharType="separate"/>
      </w:r>
      <w:r w:rsidR="00956A95">
        <w:rPr>
          <w:noProof/>
          <w:lang w:val="ru-RU"/>
        </w:rPr>
        <w:t> </w:t>
      </w:r>
      <w:r w:rsidR="00956A95">
        <w:rPr>
          <w:noProof/>
          <w:lang w:val="ru-RU"/>
        </w:rPr>
        <w:t> </w:t>
      </w:r>
      <w:r w:rsidR="00956A95">
        <w:rPr>
          <w:noProof/>
          <w:lang w:val="ru-RU"/>
        </w:rPr>
        <w:t> </w:t>
      </w:r>
      <w:r w:rsidR="00956A95">
        <w:rPr>
          <w:noProof/>
          <w:lang w:val="ru-RU"/>
        </w:rPr>
        <w:t> </w:t>
      </w:r>
      <w:r w:rsidR="00956A95">
        <w:rPr>
          <w:noProof/>
          <w:lang w:val="ru-RU"/>
        </w:rPr>
        <w:t> </w:t>
      </w:r>
      <w:r w:rsidR="00956A95">
        <w:rPr>
          <w:lang w:val="ru-RU"/>
        </w:rPr>
        <w:fldChar w:fldCharType="end"/>
      </w:r>
    </w:p>
    <w:p w14:paraId="1D9960F7" w14:textId="52E3DD2D" w:rsidR="00EE1FBD" w:rsidRPr="00C10CD6" w:rsidRDefault="00EE1FBD" w:rsidP="00C10CD6">
      <w:pPr>
        <w:tabs>
          <w:tab w:val="left" w:pos="360"/>
        </w:tabs>
        <w:autoSpaceDE w:val="0"/>
        <w:autoSpaceDN w:val="0"/>
        <w:adjustRightInd w:val="0"/>
        <w:spacing w:line="276" w:lineRule="auto"/>
        <w:rPr>
          <w:lang w:val="ru-RU"/>
        </w:rPr>
      </w:pPr>
      <w:r w:rsidRPr="00C10CD6">
        <w:rPr>
          <w:lang w:val="ru-RU"/>
        </w:rPr>
        <w:t>2.</w:t>
      </w:r>
      <w:r w:rsidRPr="00C10CD6">
        <w:rPr>
          <w:lang w:val="ru-RU"/>
        </w:rPr>
        <w:tab/>
        <w:t>Валя пишет Елене Анатольевне о</w:t>
      </w:r>
      <w:r w:rsidR="00956A95">
        <w:rPr>
          <w:lang w:val="ru-RU"/>
        </w:rPr>
        <w:fldChar w:fldCharType="begin">
          <w:ffData>
            <w:name w:val="Text2"/>
            <w:enabled/>
            <w:calcOnExit w:val="0"/>
            <w:textInput/>
          </w:ffData>
        </w:fldChar>
      </w:r>
      <w:r w:rsidR="00956A95">
        <w:rPr>
          <w:lang w:val="ru-RU"/>
        </w:rPr>
        <w:instrText xml:space="preserve"> FORMTEXT </w:instrText>
      </w:r>
      <w:r w:rsidR="00956A95">
        <w:rPr>
          <w:lang w:val="ru-RU"/>
        </w:rPr>
      </w:r>
      <w:r w:rsidR="00956A95">
        <w:rPr>
          <w:lang w:val="ru-RU"/>
        </w:rPr>
        <w:fldChar w:fldCharType="separate"/>
      </w:r>
      <w:r w:rsidR="00956A95">
        <w:rPr>
          <w:noProof/>
          <w:lang w:val="ru-RU"/>
        </w:rPr>
        <w:t> </w:t>
      </w:r>
      <w:r w:rsidR="00956A95">
        <w:rPr>
          <w:lang w:val="ru-RU"/>
        </w:rPr>
        <w:fldChar w:fldCharType="end"/>
      </w:r>
      <w:r w:rsidRPr="00C10CD6">
        <w:rPr>
          <w:lang w:val="ru-RU"/>
        </w:rPr>
        <w:t xml:space="preserve"> </w:t>
      </w:r>
      <w:r w:rsidR="00956A95">
        <w:rPr>
          <w:lang w:val="ru-RU"/>
        </w:rPr>
        <w:fldChar w:fldCharType="begin">
          <w:ffData>
            <w:name w:val="Text2"/>
            <w:enabled/>
            <w:calcOnExit w:val="0"/>
            <w:textInput/>
          </w:ffData>
        </w:fldChar>
      </w:r>
      <w:r w:rsidR="00956A95">
        <w:rPr>
          <w:lang w:val="ru-RU"/>
        </w:rPr>
        <w:instrText xml:space="preserve"> FORMTEXT </w:instrText>
      </w:r>
      <w:r w:rsidR="00956A95">
        <w:rPr>
          <w:lang w:val="ru-RU"/>
        </w:rPr>
      </w:r>
      <w:r w:rsidR="00956A95">
        <w:rPr>
          <w:lang w:val="ru-RU"/>
        </w:rPr>
        <w:fldChar w:fldCharType="separate"/>
      </w:r>
      <w:r w:rsidR="00956A95">
        <w:rPr>
          <w:noProof/>
          <w:lang w:val="ru-RU"/>
        </w:rPr>
        <w:t> </w:t>
      </w:r>
      <w:r w:rsidR="00956A95">
        <w:rPr>
          <w:noProof/>
          <w:lang w:val="ru-RU"/>
        </w:rPr>
        <w:t> </w:t>
      </w:r>
      <w:r w:rsidR="00956A95">
        <w:rPr>
          <w:noProof/>
          <w:lang w:val="ru-RU"/>
        </w:rPr>
        <w:t> </w:t>
      </w:r>
      <w:r w:rsidR="00956A95">
        <w:rPr>
          <w:noProof/>
          <w:lang w:val="ru-RU"/>
        </w:rPr>
        <w:t> </w:t>
      </w:r>
      <w:r w:rsidR="00956A95">
        <w:rPr>
          <w:noProof/>
          <w:lang w:val="ru-RU"/>
        </w:rPr>
        <w:t> </w:t>
      </w:r>
      <w:r w:rsidR="00956A95">
        <w:rPr>
          <w:lang w:val="ru-RU"/>
        </w:rPr>
        <w:fldChar w:fldCharType="end"/>
      </w:r>
    </w:p>
    <w:p w14:paraId="2029A226" w14:textId="5977FEA2" w:rsidR="00EE1FBD" w:rsidRPr="00C10CD6" w:rsidRDefault="00EE1FBD" w:rsidP="00C10CD6">
      <w:pPr>
        <w:tabs>
          <w:tab w:val="left" w:pos="360"/>
        </w:tabs>
        <w:autoSpaceDE w:val="0"/>
        <w:autoSpaceDN w:val="0"/>
        <w:adjustRightInd w:val="0"/>
        <w:spacing w:line="276" w:lineRule="auto"/>
        <w:rPr>
          <w:lang w:val="ru-RU"/>
        </w:rPr>
      </w:pPr>
      <w:r w:rsidRPr="00C10CD6">
        <w:rPr>
          <w:lang w:val="ru-RU"/>
        </w:rPr>
        <w:t>3.</w:t>
      </w:r>
      <w:r w:rsidRPr="00C10CD6">
        <w:rPr>
          <w:lang w:val="ru-RU"/>
        </w:rPr>
        <w:tab/>
        <w:t>Я не люблю думать о</w:t>
      </w:r>
      <w:r w:rsidR="00956A95">
        <w:rPr>
          <w:lang w:val="ru-RU"/>
        </w:rPr>
        <w:fldChar w:fldCharType="begin">
          <w:ffData>
            <w:name w:val="Text2"/>
            <w:enabled/>
            <w:calcOnExit w:val="0"/>
            <w:textInput/>
          </w:ffData>
        </w:fldChar>
      </w:r>
      <w:r w:rsidR="00956A95">
        <w:rPr>
          <w:lang w:val="ru-RU"/>
        </w:rPr>
        <w:instrText xml:space="preserve"> FORMTEXT </w:instrText>
      </w:r>
      <w:r w:rsidR="00956A95">
        <w:rPr>
          <w:lang w:val="ru-RU"/>
        </w:rPr>
      </w:r>
      <w:r w:rsidR="00956A95">
        <w:rPr>
          <w:lang w:val="ru-RU"/>
        </w:rPr>
        <w:fldChar w:fldCharType="separate"/>
      </w:r>
      <w:r w:rsidR="00956A95">
        <w:rPr>
          <w:noProof/>
          <w:lang w:val="ru-RU"/>
        </w:rPr>
        <w:t> </w:t>
      </w:r>
      <w:r w:rsidR="00956A95">
        <w:rPr>
          <w:lang w:val="ru-RU"/>
        </w:rPr>
        <w:fldChar w:fldCharType="end"/>
      </w:r>
      <w:r w:rsidRPr="00C10CD6">
        <w:rPr>
          <w:lang w:val="ru-RU"/>
        </w:rPr>
        <w:t xml:space="preserve"> </w:t>
      </w:r>
      <w:r w:rsidR="00956A95">
        <w:rPr>
          <w:lang w:val="ru-RU"/>
        </w:rPr>
        <w:fldChar w:fldCharType="begin">
          <w:ffData>
            <w:name w:val="Text2"/>
            <w:enabled/>
            <w:calcOnExit w:val="0"/>
            <w:textInput/>
          </w:ffData>
        </w:fldChar>
      </w:r>
      <w:r w:rsidR="00956A95">
        <w:rPr>
          <w:lang w:val="ru-RU"/>
        </w:rPr>
        <w:instrText xml:space="preserve"> FORMTEXT </w:instrText>
      </w:r>
      <w:r w:rsidR="00956A95">
        <w:rPr>
          <w:lang w:val="ru-RU"/>
        </w:rPr>
      </w:r>
      <w:r w:rsidR="00956A95">
        <w:rPr>
          <w:lang w:val="ru-RU"/>
        </w:rPr>
        <w:fldChar w:fldCharType="separate"/>
      </w:r>
      <w:r w:rsidR="00956A95">
        <w:rPr>
          <w:noProof/>
          <w:lang w:val="ru-RU"/>
        </w:rPr>
        <w:t> </w:t>
      </w:r>
      <w:r w:rsidR="00956A95">
        <w:rPr>
          <w:noProof/>
          <w:lang w:val="ru-RU"/>
        </w:rPr>
        <w:t> </w:t>
      </w:r>
      <w:r w:rsidR="00956A95">
        <w:rPr>
          <w:noProof/>
          <w:lang w:val="ru-RU"/>
        </w:rPr>
        <w:t> </w:t>
      </w:r>
      <w:r w:rsidR="00956A95">
        <w:rPr>
          <w:noProof/>
          <w:lang w:val="ru-RU"/>
        </w:rPr>
        <w:t> </w:t>
      </w:r>
      <w:r w:rsidR="00956A95">
        <w:rPr>
          <w:noProof/>
          <w:lang w:val="ru-RU"/>
        </w:rPr>
        <w:t> </w:t>
      </w:r>
      <w:r w:rsidR="00956A95">
        <w:rPr>
          <w:lang w:val="ru-RU"/>
        </w:rPr>
        <w:fldChar w:fldCharType="end"/>
      </w:r>
    </w:p>
    <w:p w14:paraId="783E4B0B" w14:textId="6B706BC9" w:rsidR="00EE1FBD" w:rsidRPr="00C10CD6" w:rsidRDefault="00EE1FBD" w:rsidP="00C10CD6">
      <w:pPr>
        <w:tabs>
          <w:tab w:val="left" w:pos="360"/>
        </w:tabs>
        <w:autoSpaceDE w:val="0"/>
        <w:autoSpaceDN w:val="0"/>
        <w:adjustRightInd w:val="0"/>
        <w:spacing w:line="276" w:lineRule="auto"/>
        <w:rPr>
          <w:lang w:val="ru-RU"/>
        </w:rPr>
      </w:pPr>
      <w:r w:rsidRPr="00C10CD6">
        <w:rPr>
          <w:lang w:val="ru-RU"/>
        </w:rPr>
        <w:t>4.</w:t>
      </w:r>
      <w:r w:rsidRPr="00C10CD6">
        <w:rPr>
          <w:lang w:val="ru-RU"/>
        </w:rPr>
        <w:tab/>
        <w:t>Родители часто спрашивают о</w:t>
      </w:r>
      <w:r w:rsidR="00956A95">
        <w:rPr>
          <w:lang w:val="ru-RU"/>
        </w:rPr>
        <w:fldChar w:fldCharType="begin">
          <w:ffData>
            <w:name w:val="Text2"/>
            <w:enabled/>
            <w:calcOnExit w:val="0"/>
            <w:textInput/>
          </w:ffData>
        </w:fldChar>
      </w:r>
      <w:r w:rsidR="00956A95">
        <w:rPr>
          <w:lang w:val="ru-RU"/>
        </w:rPr>
        <w:instrText xml:space="preserve"> FORMTEXT </w:instrText>
      </w:r>
      <w:r w:rsidR="00956A95">
        <w:rPr>
          <w:lang w:val="ru-RU"/>
        </w:rPr>
      </w:r>
      <w:r w:rsidR="00956A95">
        <w:rPr>
          <w:lang w:val="ru-RU"/>
        </w:rPr>
        <w:fldChar w:fldCharType="separate"/>
      </w:r>
      <w:r w:rsidR="00956A95">
        <w:rPr>
          <w:noProof/>
          <w:lang w:val="ru-RU"/>
        </w:rPr>
        <w:t> </w:t>
      </w:r>
      <w:r w:rsidR="00956A95">
        <w:rPr>
          <w:lang w:val="ru-RU"/>
        </w:rPr>
        <w:fldChar w:fldCharType="end"/>
      </w:r>
      <w:r w:rsidRPr="00C10CD6">
        <w:rPr>
          <w:lang w:val="ru-RU"/>
        </w:rPr>
        <w:t xml:space="preserve"> </w:t>
      </w:r>
      <w:r w:rsidR="00956A95">
        <w:rPr>
          <w:lang w:val="ru-RU"/>
        </w:rPr>
        <w:fldChar w:fldCharType="begin">
          <w:ffData>
            <w:name w:val="Text2"/>
            <w:enabled/>
            <w:calcOnExit w:val="0"/>
            <w:textInput/>
          </w:ffData>
        </w:fldChar>
      </w:r>
      <w:r w:rsidR="00956A95">
        <w:rPr>
          <w:lang w:val="ru-RU"/>
        </w:rPr>
        <w:instrText xml:space="preserve"> FORMTEXT </w:instrText>
      </w:r>
      <w:r w:rsidR="00956A95">
        <w:rPr>
          <w:lang w:val="ru-RU"/>
        </w:rPr>
      </w:r>
      <w:r w:rsidR="00956A95">
        <w:rPr>
          <w:lang w:val="ru-RU"/>
        </w:rPr>
        <w:fldChar w:fldCharType="separate"/>
      </w:r>
      <w:r w:rsidR="00956A95">
        <w:rPr>
          <w:noProof/>
          <w:lang w:val="ru-RU"/>
        </w:rPr>
        <w:t> </w:t>
      </w:r>
      <w:r w:rsidR="00956A95">
        <w:rPr>
          <w:noProof/>
          <w:lang w:val="ru-RU"/>
        </w:rPr>
        <w:t> </w:t>
      </w:r>
      <w:r w:rsidR="00956A95">
        <w:rPr>
          <w:noProof/>
          <w:lang w:val="ru-RU"/>
        </w:rPr>
        <w:t> </w:t>
      </w:r>
      <w:r w:rsidR="00956A95">
        <w:rPr>
          <w:noProof/>
          <w:lang w:val="ru-RU"/>
        </w:rPr>
        <w:t> </w:t>
      </w:r>
      <w:r w:rsidR="00956A95">
        <w:rPr>
          <w:noProof/>
          <w:lang w:val="ru-RU"/>
        </w:rPr>
        <w:t> </w:t>
      </w:r>
      <w:r w:rsidR="00956A95">
        <w:rPr>
          <w:lang w:val="ru-RU"/>
        </w:rPr>
        <w:fldChar w:fldCharType="end"/>
      </w:r>
    </w:p>
    <w:p w14:paraId="08D1CA87" w14:textId="0AA8FB91" w:rsidR="00EE1FBD" w:rsidRPr="00C10CD6" w:rsidRDefault="00EE1FBD" w:rsidP="00C10CD6">
      <w:pPr>
        <w:tabs>
          <w:tab w:val="left" w:pos="360"/>
        </w:tabs>
        <w:autoSpaceDE w:val="0"/>
        <w:autoSpaceDN w:val="0"/>
        <w:adjustRightInd w:val="0"/>
        <w:spacing w:line="276" w:lineRule="auto"/>
        <w:rPr>
          <w:lang w:val="ru-RU"/>
        </w:rPr>
      </w:pPr>
      <w:r w:rsidRPr="00C10CD6">
        <w:rPr>
          <w:lang w:val="ru-RU"/>
        </w:rPr>
        <w:t>5.</w:t>
      </w:r>
      <w:r w:rsidRPr="00C10CD6">
        <w:rPr>
          <w:lang w:val="ru-RU"/>
        </w:rPr>
        <w:tab/>
        <w:t>Почему ты не спрашиваешь о</w:t>
      </w:r>
      <w:r w:rsidR="00956A95">
        <w:rPr>
          <w:lang w:val="ru-RU"/>
        </w:rPr>
        <w:fldChar w:fldCharType="begin">
          <w:ffData>
            <w:name w:val="Text2"/>
            <w:enabled/>
            <w:calcOnExit w:val="0"/>
            <w:textInput/>
          </w:ffData>
        </w:fldChar>
      </w:r>
      <w:r w:rsidR="00956A95">
        <w:rPr>
          <w:lang w:val="ru-RU"/>
        </w:rPr>
        <w:instrText xml:space="preserve"> FORMTEXT </w:instrText>
      </w:r>
      <w:r w:rsidR="00956A95">
        <w:rPr>
          <w:lang w:val="ru-RU"/>
        </w:rPr>
      </w:r>
      <w:r w:rsidR="00956A95">
        <w:rPr>
          <w:lang w:val="ru-RU"/>
        </w:rPr>
        <w:fldChar w:fldCharType="separate"/>
      </w:r>
      <w:r w:rsidR="00956A95">
        <w:rPr>
          <w:noProof/>
          <w:lang w:val="ru-RU"/>
        </w:rPr>
        <w:t> </w:t>
      </w:r>
      <w:r w:rsidR="00956A95">
        <w:rPr>
          <w:lang w:val="ru-RU"/>
        </w:rPr>
        <w:fldChar w:fldCharType="end"/>
      </w:r>
      <w:r w:rsidRPr="00C10CD6">
        <w:rPr>
          <w:lang w:val="ru-RU"/>
        </w:rPr>
        <w:t>?</w:t>
      </w:r>
    </w:p>
    <w:p w14:paraId="73535550" w14:textId="0FC79297" w:rsidR="00EE1FBD" w:rsidRPr="00C10CD6" w:rsidRDefault="00EE1FBD" w:rsidP="00C10CD6">
      <w:pPr>
        <w:tabs>
          <w:tab w:val="left" w:pos="360"/>
        </w:tabs>
        <w:autoSpaceDE w:val="0"/>
        <w:autoSpaceDN w:val="0"/>
        <w:adjustRightInd w:val="0"/>
        <w:spacing w:line="276" w:lineRule="auto"/>
        <w:rPr>
          <w:lang w:val="ru-RU"/>
        </w:rPr>
      </w:pPr>
      <w:r w:rsidRPr="00C10CD6">
        <w:rPr>
          <w:lang w:val="ru-RU"/>
        </w:rPr>
        <w:t>6.</w:t>
      </w:r>
      <w:r w:rsidRPr="00C10CD6">
        <w:rPr>
          <w:lang w:val="ru-RU"/>
        </w:rPr>
        <w:tab/>
        <w:t>Русский президент говорит о</w:t>
      </w:r>
      <w:r w:rsidR="00956A95">
        <w:rPr>
          <w:lang w:val="ru-RU"/>
        </w:rPr>
        <w:fldChar w:fldCharType="begin">
          <w:ffData>
            <w:name w:val="Text2"/>
            <w:enabled/>
            <w:calcOnExit w:val="0"/>
            <w:textInput/>
          </w:ffData>
        </w:fldChar>
      </w:r>
      <w:r w:rsidR="00956A95">
        <w:rPr>
          <w:lang w:val="ru-RU"/>
        </w:rPr>
        <w:instrText xml:space="preserve"> FORMTEXT </w:instrText>
      </w:r>
      <w:r w:rsidR="00956A95">
        <w:rPr>
          <w:lang w:val="ru-RU"/>
        </w:rPr>
      </w:r>
      <w:r w:rsidR="00956A95">
        <w:rPr>
          <w:lang w:val="ru-RU"/>
        </w:rPr>
        <w:fldChar w:fldCharType="separate"/>
      </w:r>
      <w:r w:rsidR="00956A95">
        <w:rPr>
          <w:noProof/>
          <w:lang w:val="ru-RU"/>
        </w:rPr>
        <w:t> </w:t>
      </w:r>
      <w:r w:rsidR="00956A95">
        <w:rPr>
          <w:lang w:val="ru-RU"/>
        </w:rPr>
        <w:fldChar w:fldCharType="end"/>
      </w:r>
      <w:r w:rsidRPr="00C10CD6">
        <w:rPr>
          <w:lang w:val="ru-RU"/>
        </w:rPr>
        <w:t xml:space="preserve"> </w:t>
      </w:r>
      <w:r w:rsidR="00956A95">
        <w:rPr>
          <w:lang w:val="ru-RU"/>
        </w:rPr>
        <w:fldChar w:fldCharType="begin">
          <w:ffData>
            <w:name w:val="Text2"/>
            <w:enabled/>
            <w:calcOnExit w:val="0"/>
            <w:textInput/>
          </w:ffData>
        </w:fldChar>
      </w:r>
      <w:r w:rsidR="00956A95">
        <w:rPr>
          <w:lang w:val="ru-RU"/>
        </w:rPr>
        <w:instrText xml:space="preserve"> FORMTEXT </w:instrText>
      </w:r>
      <w:r w:rsidR="00956A95">
        <w:rPr>
          <w:lang w:val="ru-RU"/>
        </w:rPr>
      </w:r>
      <w:r w:rsidR="00956A95">
        <w:rPr>
          <w:lang w:val="ru-RU"/>
        </w:rPr>
        <w:fldChar w:fldCharType="separate"/>
      </w:r>
      <w:r w:rsidR="00956A95">
        <w:rPr>
          <w:noProof/>
          <w:lang w:val="ru-RU"/>
        </w:rPr>
        <w:t> </w:t>
      </w:r>
      <w:r w:rsidR="00956A95">
        <w:rPr>
          <w:noProof/>
          <w:lang w:val="ru-RU"/>
        </w:rPr>
        <w:t> </w:t>
      </w:r>
      <w:r w:rsidR="00956A95">
        <w:rPr>
          <w:noProof/>
          <w:lang w:val="ru-RU"/>
        </w:rPr>
        <w:t> </w:t>
      </w:r>
      <w:r w:rsidR="00956A95">
        <w:rPr>
          <w:noProof/>
          <w:lang w:val="ru-RU"/>
        </w:rPr>
        <w:t> </w:t>
      </w:r>
      <w:r w:rsidR="00956A95">
        <w:rPr>
          <w:noProof/>
          <w:lang w:val="ru-RU"/>
        </w:rPr>
        <w:t> </w:t>
      </w:r>
      <w:r w:rsidR="00956A95">
        <w:rPr>
          <w:lang w:val="ru-RU"/>
        </w:rPr>
        <w:fldChar w:fldCharType="end"/>
      </w:r>
    </w:p>
    <w:p w14:paraId="5EFCC7B6" w14:textId="764F6512" w:rsidR="00EE1FBD" w:rsidRPr="00C10CD6" w:rsidRDefault="00EE1FBD" w:rsidP="00C10CD6">
      <w:pPr>
        <w:tabs>
          <w:tab w:val="left" w:pos="360"/>
        </w:tabs>
        <w:autoSpaceDE w:val="0"/>
        <w:autoSpaceDN w:val="0"/>
        <w:adjustRightInd w:val="0"/>
        <w:spacing w:line="276" w:lineRule="auto"/>
        <w:rPr>
          <w:lang w:val="ru-RU"/>
        </w:rPr>
      </w:pPr>
      <w:r w:rsidRPr="00C10CD6">
        <w:rPr>
          <w:lang w:val="ru-RU"/>
        </w:rPr>
        <w:t>7.</w:t>
      </w:r>
      <w:r w:rsidRPr="00C10CD6">
        <w:rPr>
          <w:lang w:val="ru-RU"/>
        </w:rPr>
        <w:tab/>
        <w:t>Американский президент говорит о</w:t>
      </w:r>
      <w:r w:rsidR="00956A95">
        <w:rPr>
          <w:lang w:val="ru-RU"/>
        </w:rPr>
        <w:fldChar w:fldCharType="begin">
          <w:ffData>
            <w:name w:val="Text2"/>
            <w:enabled/>
            <w:calcOnExit w:val="0"/>
            <w:textInput/>
          </w:ffData>
        </w:fldChar>
      </w:r>
      <w:r w:rsidR="00956A95">
        <w:rPr>
          <w:lang w:val="ru-RU"/>
        </w:rPr>
        <w:instrText xml:space="preserve"> FORMTEXT </w:instrText>
      </w:r>
      <w:r w:rsidR="00956A95">
        <w:rPr>
          <w:lang w:val="ru-RU"/>
        </w:rPr>
      </w:r>
      <w:r w:rsidR="00956A95">
        <w:rPr>
          <w:lang w:val="ru-RU"/>
        </w:rPr>
        <w:fldChar w:fldCharType="separate"/>
      </w:r>
      <w:r w:rsidR="00956A95">
        <w:rPr>
          <w:noProof/>
          <w:lang w:val="ru-RU"/>
        </w:rPr>
        <w:t> </w:t>
      </w:r>
      <w:r w:rsidR="00956A95">
        <w:rPr>
          <w:lang w:val="ru-RU"/>
        </w:rPr>
        <w:fldChar w:fldCharType="end"/>
      </w:r>
      <w:r w:rsidRPr="00C10CD6">
        <w:rPr>
          <w:lang w:val="ru-RU"/>
        </w:rPr>
        <w:t xml:space="preserve"> </w:t>
      </w:r>
      <w:r w:rsidR="00956A95">
        <w:rPr>
          <w:lang w:val="ru-RU"/>
        </w:rPr>
        <w:fldChar w:fldCharType="begin">
          <w:ffData>
            <w:name w:val="Text2"/>
            <w:enabled/>
            <w:calcOnExit w:val="0"/>
            <w:textInput/>
          </w:ffData>
        </w:fldChar>
      </w:r>
      <w:r w:rsidR="00956A95">
        <w:rPr>
          <w:lang w:val="ru-RU"/>
        </w:rPr>
        <w:instrText xml:space="preserve"> FORMTEXT </w:instrText>
      </w:r>
      <w:r w:rsidR="00956A95">
        <w:rPr>
          <w:lang w:val="ru-RU"/>
        </w:rPr>
      </w:r>
      <w:r w:rsidR="00956A95">
        <w:rPr>
          <w:lang w:val="ru-RU"/>
        </w:rPr>
        <w:fldChar w:fldCharType="separate"/>
      </w:r>
      <w:r w:rsidR="00956A95">
        <w:rPr>
          <w:noProof/>
          <w:lang w:val="ru-RU"/>
        </w:rPr>
        <w:t> </w:t>
      </w:r>
      <w:r w:rsidR="00956A95">
        <w:rPr>
          <w:noProof/>
          <w:lang w:val="ru-RU"/>
        </w:rPr>
        <w:t> </w:t>
      </w:r>
      <w:r w:rsidR="00956A95">
        <w:rPr>
          <w:noProof/>
          <w:lang w:val="ru-RU"/>
        </w:rPr>
        <w:t> </w:t>
      </w:r>
      <w:r w:rsidR="00956A95">
        <w:rPr>
          <w:noProof/>
          <w:lang w:val="ru-RU"/>
        </w:rPr>
        <w:t> </w:t>
      </w:r>
      <w:r w:rsidR="00956A95">
        <w:rPr>
          <w:noProof/>
          <w:lang w:val="ru-RU"/>
        </w:rPr>
        <w:t> </w:t>
      </w:r>
      <w:r w:rsidR="00956A95">
        <w:rPr>
          <w:lang w:val="ru-RU"/>
        </w:rPr>
        <w:fldChar w:fldCharType="end"/>
      </w:r>
    </w:p>
    <w:p w14:paraId="22866F74" w14:textId="5EE568E9" w:rsidR="00EE1FBD" w:rsidRPr="00C10CD6" w:rsidRDefault="00EE1FBD" w:rsidP="00C10CD6">
      <w:pPr>
        <w:tabs>
          <w:tab w:val="left" w:pos="360"/>
        </w:tabs>
        <w:autoSpaceDE w:val="0"/>
        <w:autoSpaceDN w:val="0"/>
        <w:adjustRightInd w:val="0"/>
        <w:spacing w:line="276" w:lineRule="auto"/>
        <w:rPr>
          <w:lang w:val="ru-RU"/>
        </w:rPr>
      </w:pPr>
      <w:r w:rsidRPr="00C10CD6">
        <w:rPr>
          <w:lang w:val="ru-RU"/>
        </w:rPr>
        <w:t>8.</w:t>
      </w:r>
      <w:r w:rsidRPr="00C10CD6">
        <w:rPr>
          <w:lang w:val="ru-RU"/>
        </w:rPr>
        <w:tab/>
        <w:t>Американцы любят говорить о</w:t>
      </w:r>
      <w:r w:rsidR="00956A95">
        <w:rPr>
          <w:lang w:val="ru-RU"/>
        </w:rPr>
        <w:fldChar w:fldCharType="begin">
          <w:ffData>
            <w:name w:val="Text2"/>
            <w:enabled/>
            <w:calcOnExit w:val="0"/>
            <w:textInput/>
          </w:ffData>
        </w:fldChar>
      </w:r>
      <w:r w:rsidR="00956A95">
        <w:rPr>
          <w:lang w:val="ru-RU"/>
        </w:rPr>
        <w:instrText xml:space="preserve"> FORMTEXT </w:instrText>
      </w:r>
      <w:r w:rsidR="00956A95">
        <w:rPr>
          <w:lang w:val="ru-RU"/>
        </w:rPr>
      </w:r>
      <w:r w:rsidR="00956A95">
        <w:rPr>
          <w:lang w:val="ru-RU"/>
        </w:rPr>
        <w:fldChar w:fldCharType="separate"/>
      </w:r>
      <w:r w:rsidR="00956A95">
        <w:rPr>
          <w:noProof/>
          <w:lang w:val="ru-RU"/>
        </w:rPr>
        <w:t> </w:t>
      </w:r>
      <w:r w:rsidR="00956A95">
        <w:rPr>
          <w:lang w:val="ru-RU"/>
        </w:rPr>
        <w:fldChar w:fldCharType="end"/>
      </w:r>
      <w:r w:rsidRPr="00C10CD6">
        <w:rPr>
          <w:lang w:val="ru-RU"/>
        </w:rPr>
        <w:t xml:space="preserve"> </w:t>
      </w:r>
      <w:r w:rsidR="00956A95">
        <w:rPr>
          <w:lang w:val="ru-RU"/>
        </w:rPr>
        <w:fldChar w:fldCharType="begin">
          <w:ffData>
            <w:name w:val="Text2"/>
            <w:enabled/>
            <w:calcOnExit w:val="0"/>
            <w:textInput/>
          </w:ffData>
        </w:fldChar>
      </w:r>
      <w:r w:rsidR="00956A95">
        <w:rPr>
          <w:lang w:val="ru-RU"/>
        </w:rPr>
        <w:instrText xml:space="preserve"> FORMTEXT </w:instrText>
      </w:r>
      <w:r w:rsidR="00956A95">
        <w:rPr>
          <w:lang w:val="ru-RU"/>
        </w:rPr>
      </w:r>
      <w:r w:rsidR="00956A95">
        <w:rPr>
          <w:lang w:val="ru-RU"/>
        </w:rPr>
        <w:fldChar w:fldCharType="separate"/>
      </w:r>
      <w:r w:rsidR="00956A95">
        <w:rPr>
          <w:noProof/>
          <w:lang w:val="ru-RU"/>
        </w:rPr>
        <w:t> </w:t>
      </w:r>
      <w:r w:rsidR="00956A95">
        <w:rPr>
          <w:noProof/>
          <w:lang w:val="ru-RU"/>
        </w:rPr>
        <w:t> </w:t>
      </w:r>
      <w:r w:rsidR="00956A95">
        <w:rPr>
          <w:noProof/>
          <w:lang w:val="ru-RU"/>
        </w:rPr>
        <w:t> </w:t>
      </w:r>
      <w:r w:rsidR="00956A95">
        <w:rPr>
          <w:noProof/>
          <w:lang w:val="ru-RU"/>
        </w:rPr>
        <w:t> </w:t>
      </w:r>
      <w:r w:rsidR="00956A95">
        <w:rPr>
          <w:noProof/>
          <w:lang w:val="ru-RU"/>
        </w:rPr>
        <w:t> </w:t>
      </w:r>
      <w:r w:rsidR="00956A95">
        <w:rPr>
          <w:lang w:val="ru-RU"/>
        </w:rPr>
        <w:fldChar w:fldCharType="end"/>
      </w:r>
    </w:p>
    <w:p w14:paraId="1A6E82EB" w14:textId="21F698C6" w:rsidR="00EE1FBD" w:rsidRPr="00C10CD6" w:rsidRDefault="00EE1FBD" w:rsidP="00C10CD6">
      <w:pPr>
        <w:tabs>
          <w:tab w:val="left" w:pos="360"/>
        </w:tabs>
        <w:autoSpaceDE w:val="0"/>
        <w:autoSpaceDN w:val="0"/>
        <w:adjustRightInd w:val="0"/>
        <w:spacing w:line="276" w:lineRule="auto"/>
        <w:rPr>
          <w:lang w:val="ru-RU"/>
        </w:rPr>
      </w:pPr>
      <w:r w:rsidRPr="00C10CD6">
        <w:rPr>
          <w:lang w:val="ru-RU"/>
        </w:rPr>
        <w:t>9.</w:t>
      </w:r>
      <w:r w:rsidRPr="00C10CD6">
        <w:rPr>
          <w:lang w:val="ru-RU"/>
        </w:rPr>
        <w:tab/>
        <w:t>Американцы не любят говорить о</w:t>
      </w:r>
      <w:r w:rsidR="00956A95">
        <w:rPr>
          <w:lang w:val="ru-RU"/>
        </w:rPr>
        <w:fldChar w:fldCharType="begin">
          <w:ffData>
            <w:name w:val="Text2"/>
            <w:enabled/>
            <w:calcOnExit w:val="0"/>
            <w:textInput/>
          </w:ffData>
        </w:fldChar>
      </w:r>
      <w:r w:rsidR="00956A95">
        <w:rPr>
          <w:lang w:val="ru-RU"/>
        </w:rPr>
        <w:instrText xml:space="preserve"> FORMTEXT </w:instrText>
      </w:r>
      <w:r w:rsidR="00956A95">
        <w:rPr>
          <w:lang w:val="ru-RU"/>
        </w:rPr>
      </w:r>
      <w:r w:rsidR="00956A95">
        <w:rPr>
          <w:lang w:val="ru-RU"/>
        </w:rPr>
        <w:fldChar w:fldCharType="separate"/>
      </w:r>
      <w:r w:rsidR="00956A95">
        <w:rPr>
          <w:noProof/>
          <w:lang w:val="ru-RU"/>
        </w:rPr>
        <w:t> </w:t>
      </w:r>
      <w:r w:rsidR="00956A95">
        <w:rPr>
          <w:lang w:val="ru-RU"/>
        </w:rPr>
        <w:fldChar w:fldCharType="end"/>
      </w:r>
      <w:r w:rsidRPr="00C10CD6">
        <w:rPr>
          <w:lang w:val="ru-RU"/>
        </w:rPr>
        <w:t xml:space="preserve"> </w:t>
      </w:r>
      <w:r w:rsidR="00956A95">
        <w:rPr>
          <w:lang w:val="ru-RU"/>
        </w:rPr>
        <w:fldChar w:fldCharType="begin">
          <w:ffData>
            <w:name w:val="Text2"/>
            <w:enabled/>
            <w:calcOnExit w:val="0"/>
            <w:textInput/>
          </w:ffData>
        </w:fldChar>
      </w:r>
      <w:r w:rsidR="00956A95">
        <w:rPr>
          <w:lang w:val="ru-RU"/>
        </w:rPr>
        <w:instrText xml:space="preserve"> FORMTEXT </w:instrText>
      </w:r>
      <w:r w:rsidR="00956A95">
        <w:rPr>
          <w:lang w:val="ru-RU"/>
        </w:rPr>
      </w:r>
      <w:r w:rsidR="00956A95">
        <w:rPr>
          <w:lang w:val="ru-RU"/>
        </w:rPr>
        <w:fldChar w:fldCharType="separate"/>
      </w:r>
      <w:r w:rsidR="00956A95">
        <w:rPr>
          <w:noProof/>
          <w:lang w:val="ru-RU"/>
        </w:rPr>
        <w:t> </w:t>
      </w:r>
      <w:r w:rsidR="00956A95">
        <w:rPr>
          <w:noProof/>
          <w:lang w:val="ru-RU"/>
        </w:rPr>
        <w:t> </w:t>
      </w:r>
      <w:r w:rsidR="00956A95">
        <w:rPr>
          <w:noProof/>
          <w:lang w:val="ru-RU"/>
        </w:rPr>
        <w:t> </w:t>
      </w:r>
      <w:r w:rsidR="00956A95">
        <w:rPr>
          <w:noProof/>
          <w:lang w:val="ru-RU"/>
        </w:rPr>
        <w:t> </w:t>
      </w:r>
      <w:r w:rsidR="00956A95">
        <w:rPr>
          <w:noProof/>
          <w:lang w:val="ru-RU"/>
        </w:rPr>
        <w:t> </w:t>
      </w:r>
      <w:r w:rsidR="00956A95">
        <w:rPr>
          <w:lang w:val="ru-RU"/>
        </w:rPr>
        <w:fldChar w:fldCharType="end"/>
      </w:r>
    </w:p>
    <w:p w14:paraId="1CA139AE" w14:textId="0C4FAD83" w:rsidR="00EE1FBD" w:rsidRPr="00C10CD6" w:rsidRDefault="00EE1FBD" w:rsidP="00C10CD6">
      <w:pPr>
        <w:tabs>
          <w:tab w:val="left" w:pos="360"/>
        </w:tabs>
        <w:autoSpaceDE w:val="0"/>
        <w:autoSpaceDN w:val="0"/>
        <w:adjustRightInd w:val="0"/>
        <w:spacing w:line="276" w:lineRule="auto"/>
        <w:rPr>
          <w:lang w:val="ru-RU"/>
        </w:rPr>
      </w:pPr>
      <w:r w:rsidRPr="00C10CD6">
        <w:rPr>
          <w:lang w:val="ru-RU"/>
        </w:rPr>
        <w:t>10.</w:t>
      </w:r>
      <w:r w:rsidRPr="00C10CD6">
        <w:rPr>
          <w:lang w:val="ru-RU"/>
        </w:rPr>
        <w:tab/>
      </w:r>
      <w:r w:rsidR="0006018B" w:rsidRPr="00C10CD6">
        <w:rPr>
          <w:lang w:val="ru-RU"/>
        </w:rPr>
        <w:t xml:space="preserve">— </w:t>
      </w:r>
      <w:r w:rsidRPr="00C10CD6">
        <w:rPr>
          <w:lang w:val="ru-RU"/>
        </w:rPr>
        <w:t>О чём вы думаете?</w:t>
      </w:r>
      <w:r w:rsidR="0006018B" w:rsidRPr="00C10CD6">
        <w:rPr>
          <w:lang w:val="ru-RU"/>
        </w:rPr>
        <w:t xml:space="preserve"> — </w:t>
      </w:r>
      <w:r w:rsidRPr="00C10CD6">
        <w:rPr>
          <w:lang w:val="ru-RU"/>
        </w:rPr>
        <w:t>Я думаю о</w:t>
      </w:r>
      <w:r w:rsidR="00956A95">
        <w:rPr>
          <w:lang w:val="ru-RU"/>
        </w:rPr>
        <w:fldChar w:fldCharType="begin">
          <w:ffData>
            <w:name w:val="Text2"/>
            <w:enabled/>
            <w:calcOnExit w:val="0"/>
            <w:textInput/>
          </w:ffData>
        </w:fldChar>
      </w:r>
      <w:r w:rsidR="00956A95">
        <w:rPr>
          <w:lang w:val="ru-RU"/>
        </w:rPr>
        <w:instrText xml:space="preserve"> FORMTEXT </w:instrText>
      </w:r>
      <w:r w:rsidR="00956A95">
        <w:rPr>
          <w:lang w:val="ru-RU"/>
        </w:rPr>
      </w:r>
      <w:r w:rsidR="00956A95">
        <w:rPr>
          <w:lang w:val="ru-RU"/>
        </w:rPr>
        <w:fldChar w:fldCharType="separate"/>
      </w:r>
      <w:r w:rsidR="00956A95">
        <w:rPr>
          <w:noProof/>
          <w:lang w:val="ru-RU"/>
        </w:rPr>
        <w:t> </w:t>
      </w:r>
      <w:r w:rsidR="00956A95">
        <w:rPr>
          <w:lang w:val="ru-RU"/>
        </w:rPr>
        <w:fldChar w:fldCharType="end"/>
      </w:r>
      <w:r w:rsidRPr="00C10CD6">
        <w:rPr>
          <w:lang w:val="ru-RU"/>
        </w:rPr>
        <w:t xml:space="preserve"> </w:t>
      </w:r>
      <w:r w:rsidR="00956A95">
        <w:rPr>
          <w:lang w:val="ru-RU"/>
        </w:rPr>
        <w:fldChar w:fldCharType="begin">
          <w:ffData>
            <w:name w:val="Text2"/>
            <w:enabled/>
            <w:calcOnExit w:val="0"/>
            <w:textInput/>
          </w:ffData>
        </w:fldChar>
      </w:r>
      <w:r w:rsidR="00956A95">
        <w:rPr>
          <w:lang w:val="ru-RU"/>
        </w:rPr>
        <w:instrText xml:space="preserve"> FORMTEXT </w:instrText>
      </w:r>
      <w:r w:rsidR="00956A95">
        <w:rPr>
          <w:lang w:val="ru-RU"/>
        </w:rPr>
      </w:r>
      <w:r w:rsidR="00956A95">
        <w:rPr>
          <w:lang w:val="ru-RU"/>
        </w:rPr>
        <w:fldChar w:fldCharType="separate"/>
      </w:r>
      <w:r w:rsidR="00956A95">
        <w:rPr>
          <w:noProof/>
          <w:lang w:val="ru-RU"/>
        </w:rPr>
        <w:t> </w:t>
      </w:r>
      <w:r w:rsidR="00956A95">
        <w:rPr>
          <w:noProof/>
          <w:lang w:val="ru-RU"/>
        </w:rPr>
        <w:t> </w:t>
      </w:r>
      <w:r w:rsidR="00956A95">
        <w:rPr>
          <w:noProof/>
          <w:lang w:val="ru-RU"/>
        </w:rPr>
        <w:t> </w:t>
      </w:r>
      <w:r w:rsidR="00956A95">
        <w:rPr>
          <w:noProof/>
          <w:lang w:val="ru-RU"/>
        </w:rPr>
        <w:t> </w:t>
      </w:r>
      <w:r w:rsidR="00956A95">
        <w:rPr>
          <w:noProof/>
          <w:lang w:val="ru-RU"/>
        </w:rPr>
        <w:t> </w:t>
      </w:r>
      <w:r w:rsidR="00956A95">
        <w:rPr>
          <w:lang w:val="ru-RU"/>
        </w:rPr>
        <w:fldChar w:fldCharType="end"/>
      </w:r>
    </w:p>
    <w:p w14:paraId="702E868C" w14:textId="08AD634F" w:rsidR="00EE1FBD" w:rsidRPr="00956A95" w:rsidRDefault="00EE1FBD" w:rsidP="00C10CD6">
      <w:pPr>
        <w:tabs>
          <w:tab w:val="left" w:pos="360"/>
        </w:tabs>
        <w:autoSpaceDE w:val="0"/>
        <w:autoSpaceDN w:val="0"/>
        <w:adjustRightInd w:val="0"/>
        <w:spacing w:line="276" w:lineRule="auto"/>
        <w:rPr>
          <w:b/>
          <w:bCs/>
          <w:lang w:val="ru-RU"/>
        </w:rPr>
      </w:pPr>
    </w:p>
    <w:p w14:paraId="69D69448" w14:textId="475465C7" w:rsidR="00A82EC6" w:rsidRPr="00956A95" w:rsidRDefault="00A82EC6" w:rsidP="00C10CD6">
      <w:pPr>
        <w:tabs>
          <w:tab w:val="left" w:pos="360"/>
        </w:tabs>
        <w:autoSpaceDE w:val="0"/>
        <w:autoSpaceDN w:val="0"/>
        <w:adjustRightInd w:val="0"/>
        <w:spacing w:line="276" w:lineRule="auto"/>
        <w:rPr>
          <w:b/>
          <w:bCs/>
          <w:lang w:val="ru-RU"/>
        </w:rPr>
      </w:pPr>
    </w:p>
    <w:p w14:paraId="676B7FC7" w14:textId="2A786435" w:rsidR="00814EBF" w:rsidRPr="00071020" w:rsidRDefault="00C10CD6" w:rsidP="00C10CD6">
      <w:pPr>
        <w:tabs>
          <w:tab w:val="left" w:pos="360"/>
        </w:tabs>
        <w:autoSpaceDE w:val="0"/>
        <w:autoSpaceDN w:val="0"/>
        <w:adjustRightInd w:val="0"/>
        <w:spacing w:line="276" w:lineRule="auto"/>
      </w:pPr>
      <w:r>
        <w:rPr>
          <w:b/>
          <w:bCs/>
        </w:rPr>
        <w:lastRenderedPageBreak/>
        <w:t>04-</w:t>
      </w:r>
      <w:r w:rsidR="00BB7F82" w:rsidRPr="00C10CD6">
        <w:rPr>
          <w:b/>
          <w:bCs/>
        </w:rPr>
        <w:t>19</w:t>
      </w:r>
      <w:r w:rsidR="00A82EC6" w:rsidRPr="00C10CD6">
        <w:rPr>
          <w:b/>
          <w:bCs/>
        </w:rPr>
        <w:t>.</w:t>
      </w:r>
      <w:r w:rsidR="00A82EC6" w:rsidRPr="00C10CD6">
        <w:rPr>
          <w:b/>
          <w:bCs/>
        </w:rPr>
        <w:tab/>
      </w:r>
      <w:r w:rsidR="00AC3FE9" w:rsidRPr="00C10CD6">
        <w:rPr>
          <w:b/>
          <w:bCs/>
        </w:rPr>
        <w:t>(</w:t>
      </w:r>
      <w:r w:rsidR="0075668E" w:rsidRPr="00C10CD6">
        <w:rPr>
          <w:b/>
          <w:bCs/>
        </w:rPr>
        <w:t>6.</w:t>
      </w:r>
      <w:r w:rsidR="00956A95">
        <w:rPr>
          <w:b/>
          <w:bCs/>
        </w:rPr>
        <w:t xml:space="preserve"> </w:t>
      </w:r>
      <w:r w:rsidR="00AC3FE9" w:rsidRPr="00C10CD6">
        <w:rPr>
          <w:b/>
          <w:bCs/>
        </w:rPr>
        <w:t xml:space="preserve">Pronouns in prepositional case) </w:t>
      </w:r>
      <w:r w:rsidR="00AC3FE9" w:rsidRPr="00C10CD6">
        <w:t>Answer the following questions using pronouns</w:t>
      </w:r>
      <w:r w:rsidR="004879F7" w:rsidRPr="00C10CD6">
        <w:t xml:space="preserve"> to replace as many words as possible</w:t>
      </w:r>
      <w:r w:rsidR="003B0EBC" w:rsidRPr="00C10CD6">
        <w:t xml:space="preserve">. </w:t>
      </w:r>
    </w:p>
    <w:p w14:paraId="2211EC95" w14:textId="77777777" w:rsidR="00CE311D" w:rsidRPr="00C10CD6" w:rsidRDefault="00CE311D" w:rsidP="00956A95">
      <w:pPr>
        <w:pBdr>
          <w:top w:val="single" w:sz="4" w:space="1" w:color="auto"/>
          <w:left w:val="single" w:sz="4" w:space="4" w:color="auto"/>
          <w:bottom w:val="single" w:sz="4" w:space="1" w:color="auto"/>
          <w:right w:val="single" w:sz="4" w:space="4" w:color="auto"/>
        </w:pBdr>
        <w:tabs>
          <w:tab w:val="left" w:pos="360"/>
        </w:tabs>
        <w:autoSpaceDE w:val="0"/>
        <w:autoSpaceDN w:val="0"/>
        <w:adjustRightInd w:val="0"/>
        <w:spacing w:line="276" w:lineRule="auto"/>
        <w:ind w:right="2790"/>
        <w:rPr>
          <w:lang w:val="ru-RU"/>
        </w:rPr>
      </w:pPr>
      <w:r w:rsidRPr="00C10CD6">
        <w:rPr>
          <w:lang w:val="ru-RU"/>
        </w:rPr>
        <w:t xml:space="preserve">Вы говорите о политике?  </w:t>
      </w:r>
      <w:r w:rsidRPr="00C10CD6">
        <w:sym w:font="Wingdings" w:char="F0E8"/>
      </w:r>
      <w:r w:rsidRPr="00C10CD6">
        <w:rPr>
          <w:lang w:val="ru-RU"/>
        </w:rPr>
        <w:t xml:space="preserve">  Да, мы говорим о ней. </w:t>
      </w:r>
    </w:p>
    <w:p w14:paraId="24ADCA33" w14:textId="7B6228B9" w:rsidR="00974D98" w:rsidRPr="00C10CD6" w:rsidRDefault="00974D98" w:rsidP="00956A95">
      <w:pPr>
        <w:pBdr>
          <w:top w:val="single" w:sz="4" w:space="1" w:color="auto"/>
          <w:left w:val="single" w:sz="4" w:space="4" w:color="auto"/>
          <w:bottom w:val="single" w:sz="4" w:space="1" w:color="auto"/>
          <w:right w:val="single" w:sz="4" w:space="4" w:color="auto"/>
        </w:pBdr>
        <w:tabs>
          <w:tab w:val="left" w:pos="360"/>
        </w:tabs>
        <w:autoSpaceDE w:val="0"/>
        <w:autoSpaceDN w:val="0"/>
        <w:adjustRightInd w:val="0"/>
        <w:spacing w:line="276" w:lineRule="auto"/>
        <w:ind w:right="2790"/>
        <w:rPr>
          <w:lang w:val="ru-RU"/>
        </w:rPr>
      </w:pPr>
      <w:r w:rsidRPr="00C10CD6">
        <w:rPr>
          <w:lang w:val="ru-RU"/>
        </w:rPr>
        <w:t xml:space="preserve">Анна говорит о </w:t>
      </w:r>
      <w:r w:rsidR="00F30B53" w:rsidRPr="00C10CD6">
        <w:rPr>
          <w:lang w:val="ru-RU"/>
        </w:rPr>
        <w:t>Вадиме</w:t>
      </w:r>
      <w:r w:rsidRPr="00C10CD6">
        <w:rPr>
          <w:lang w:val="ru-RU"/>
        </w:rPr>
        <w:t xml:space="preserve">? </w:t>
      </w:r>
      <w:r w:rsidRPr="00C10CD6">
        <w:sym w:font="Wingdings" w:char="F0E8"/>
      </w:r>
      <w:r w:rsidRPr="00C10CD6">
        <w:rPr>
          <w:lang w:val="ru-RU"/>
        </w:rPr>
        <w:t xml:space="preserve">  Да, она говорит о </w:t>
      </w:r>
      <w:r w:rsidR="00F30B53" w:rsidRPr="00C10CD6">
        <w:rPr>
          <w:lang w:val="ru-RU"/>
        </w:rPr>
        <w:t>нём</w:t>
      </w:r>
      <w:r w:rsidRPr="00C10CD6">
        <w:rPr>
          <w:lang w:val="ru-RU"/>
        </w:rPr>
        <w:t>.</w:t>
      </w:r>
    </w:p>
    <w:p w14:paraId="4B85F6F3" w14:textId="57ABC0ED" w:rsidR="00AB2032" w:rsidRPr="00C10CD6" w:rsidRDefault="00AB2032" w:rsidP="00C10CD6">
      <w:pPr>
        <w:tabs>
          <w:tab w:val="left" w:pos="360"/>
        </w:tabs>
        <w:autoSpaceDE w:val="0"/>
        <w:autoSpaceDN w:val="0"/>
        <w:adjustRightInd w:val="0"/>
        <w:spacing w:line="276" w:lineRule="auto"/>
        <w:rPr>
          <w:lang w:val="ru-RU"/>
        </w:rPr>
      </w:pPr>
    </w:p>
    <w:p w14:paraId="0C0E65B7" w14:textId="5E4765CF" w:rsidR="00AC3FE9" w:rsidRPr="00C10CD6" w:rsidRDefault="0075668E" w:rsidP="00956A95">
      <w:pPr>
        <w:tabs>
          <w:tab w:val="left" w:pos="360"/>
        </w:tabs>
        <w:autoSpaceDE w:val="0"/>
        <w:autoSpaceDN w:val="0"/>
        <w:adjustRightInd w:val="0"/>
        <w:spacing w:line="276" w:lineRule="auto"/>
        <w:ind w:left="360" w:hanging="360"/>
        <w:rPr>
          <w:lang w:val="ru-RU"/>
        </w:rPr>
      </w:pPr>
      <w:r w:rsidRPr="00C10CD6">
        <w:rPr>
          <w:lang w:val="ru-RU"/>
        </w:rPr>
        <w:t>1.</w:t>
      </w:r>
      <w:r w:rsidRPr="00C10CD6">
        <w:rPr>
          <w:lang w:val="ru-RU"/>
        </w:rPr>
        <w:tab/>
      </w:r>
      <w:r w:rsidR="00AC3FE9" w:rsidRPr="00C10CD6">
        <w:rPr>
          <w:lang w:val="ru-RU"/>
        </w:rPr>
        <w:t>Американские студенты говорят о фильмах?</w:t>
      </w:r>
      <w:r w:rsidR="00956A95">
        <w:rPr>
          <w:lang w:val="ru-RU"/>
        </w:rPr>
        <w:br/>
      </w:r>
      <w:r w:rsidR="00956A95">
        <w:rPr>
          <w:lang w:val="ru-RU"/>
        </w:rPr>
        <w:fldChar w:fldCharType="begin">
          <w:ffData>
            <w:name w:val="Text2"/>
            <w:enabled/>
            <w:calcOnExit w:val="0"/>
            <w:textInput/>
          </w:ffData>
        </w:fldChar>
      </w:r>
      <w:r w:rsidR="00956A95">
        <w:rPr>
          <w:lang w:val="ru-RU"/>
        </w:rPr>
        <w:instrText xml:space="preserve"> FORMTEXT </w:instrText>
      </w:r>
      <w:r w:rsidR="00956A95">
        <w:rPr>
          <w:lang w:val="ru-RU"/>
        </w:rPr>
      </w:r>
      <w:r w:rsidR="00956A95">
        <w:rPr>
          <w:lang w:val="ru-RU"/>
        </w:rPr>
        <w:fldChar w:fldCharType="separate"/>
      </w:r>
      <w:r w:rsidR="00956A95">
        <w:rPr>
          <w:noProof/>
          <w:lang w:val="ru-RU"/>
        </w:rPr>
        <w:t> </w:t>
      </w:r>
      <w:r w:rsidR="00956A95">
        <w:rPr>
          <w:noProof/>
          <w:lang w:val="ru-RU"/>
        </w:rPr>
        <w:t> </w:t>
      </w:r>
      <w:r w:rsidR="00956A95">
        <w:rPr>
          <w:noProof/>
          <w:lang w:val="ru-RU"/>
        </w:rPr>
        <w:t> </w:t>
      </w:r>
      <w:r w:rsidR="00956A95">
        <w:rPr>
          <w:noProof/>
          <w:lang w:val="ru-RU"/>
        </w:rPr>
        <w:t> </w:t>
      </w:r>
      <w:r w:rsidR="00956A95">
        <w:rPr>
          <w:noProof/>
          <w:lang w:val="ru-RU"/>
        </w:rPr>
        <w:t> </w:t>
      </w:r>
      <w:r w:rsidR="00956A95">
        <w:rPr>
          <w:lang w:val="ru-RU"/>
        </w:rPr>
        <w:fldChar w:fldCharType="end"/>
      </w:r>
    </w:p>
    <w:p w14:paraId="6264FFD8" w14:textId="7419998D" w:rsidR="00AC3FE9" w:rsidRPr="00C10CD6" w:rsidRDefault="0075668E" w:rsidP="00956A95">
      <w:pPr>
        <w:tabs>
          <w:tab w:val="left" w:pos="360"/>
        </w:tabs>
        <w:autoSpaceDE w:val="0"/>
        <w:autoSpaceDN w:val="0"/>
        <w:adjustRightInd w:val="0"/>
        <w:spacing w:line="276" w:lineRule="auto"/>
        <w:ind w:left="360" w:hanging="360"/>
        <w:rPr>
          <w:lang w:val="ru-RU"/>
        </w:rPr>
      </w:pPr>
      <w:r w:rsidRPr="00C10CD6">
        <w:rPr>
          <w:lang w:val="ru-RU"/>
        </w:rPr>
        <w:t>2.</w:t>
      </w:r>
      <w:r w:rsidRPr="00C10CD6">
        <w:rPr>
          <w:lang w:val="ru-RU"/>
        </w:rPr>
        <w:tab/>
      </w:r>
      <w:r w:rsidR="00AC3FE9" w:rsidRPr="00C10CD6">
        <w:rPr>
          <w:lang w:val="ru-RU"/>
        </w:rPr>
        <w:t>Ирина знает об этом университете?</w:t>
      </w:r>
      <w:r w:rsidR="00956A95">
        <w:rPr>
          <w:lang w:val="ru-RU"/>
        </w:rPr>
        <w:br/>
      </w:r>
      <w:r w:rsidR="00956A95">
        <w:rPr>
          <w:lang w:val="ru-RU"/>
        </w:rPr>
        <w:fldChar w:fldCharType="begin">
          <w:ffData>
            <w:name w:val="Text2"/>
            <w:enabled/>
            <w:calcOnExit w:val="0"/>
            <w:textInput/>
          </w:ffData>
        </w:fldChar>
      </w:r>
      <w:r w:rsidR="00956A95">
        <w:rPr>
          <w:lang w:val="ru-RU"/>
        </w:rPr>
        <w:instrText xml:space="preserve"> FORMTEXT </w:instrText>
      </w:r>
      <w:r w:rsidR="00956A95">
        <w:rPr>
          <w:lang w:val="ru-RU"/>
        </w:rPr>
      </w:r>
      <w:r w:rsidR="00956A95">
        <w:rPr>
          <w:lang w:val="ru-RU"/>
        </w:rPr>
        <w:fldChar w:fldCharType="separate"/>
      </w:r>
      <w:r w:rsidR="00956A95">
        <w:rPr>
          <w:noProof/>
          <w:lang w:val="ru-RU"/>
        </w:rPr>
        <w:t> </w:t>
      </w:r>
      <w:r w:rsidR="00956A95">
        <w:rPr>
          <w:noProof/>
          <w:lang w:val="ru-RU"/>
        </w:rPr>
        <w:t> </w:t>
      </w:r>
      <w:r w:rsidR="00956A95">
        <w:rPr>
          <w:noProof/>
          <w:lang w:val="ru-RU"/>
        </w:rPr>
        <w:t> </w:t>
      </w:r>
      <w:r w:rsidR="00956A95">
        <w:rPr>
          <w:noProof/>
          <w:lang w:val="ru-RU"/>
        </w:rPr>
        <w:t> </w:t>
      </w:r>
      <w:r w:rsidR="00956A95">
        <w:rPr>
          <w:noProof/>
          <w:lang w:val="ru-RU"/>
        </w:rPr>
        <w:t> </w:t>
      </w:r>
      <w:r w:rsidR="00956A95">
        <w:rPr>
          <w:lang w:val="ru-RU"/>
        </w:rPr>
        <w:fldChar w:fldCharType="end"/>
      </w:r>
    </w:p>
    <w:p w14:paraId="457BDF51" w14:textId="1524B0E2" w:rsidR="00AC3FE9" w:rsidRPr="00481A3F" w:rsidRDefault="0075668E" w:rsidP="00956A95">
      <w:pPr>
        <w:tabs>
          <w:tab w:val="left" w:pos="360"/>
        </w:tabs>
        <w:autoSpaceDE w:val="0"/>
        <w:autoSpaceDN w:val="0"/>
        <w:adjustRightInd w:val="0"/>
        <w:spacing w:line="276" w:lineRule="auto"/>
        <w:ind w:left="360" w:hanging="360"/>
      </w:pPr>
      <w:r w:rsidRPr="00C10CD6">
        <w:rPr>
          <w:lang w:val="ru-RU"/>
        </w:rPr>
        <w:t>3.</w:t>
      </w:r>
      <w:r w:rsidRPr="00C10CD6">
        <w:rPr>
          <w:lang w:val="ru-RU"/>
        </w:rPr>
        <w:tab/>
      </w:r>
      <w:r w:rsidR="00AC3FE9" w:rsidRPr="00C10CD6">
        <w:rPr>
          <w:lang w:val="ru-RU"/>
        </w:rPr>
        <w:t>Ваши родители много спрашивают о ваш</w:t>
      </w:r>
      <w:r w:rsidR="00044203" w:rsidRPr="00C10CD6">
        <w:rPr>
          <w:lang w:val="ru-RU"/>
        </w:rPr>
        <w:t>ей учебной программе в России?</w:t>
      </w:r>
      <w:r w:rsidR="00AC3FE9" w:rsidRPr="00C10CD6">
        <w:rPr>
          <w:lang w:val="ru-RU"/>
        </w:rPr>
        <w:t xml:space="preserve"> </w:t>
      </w:r>
      <w:r w:rsidR="009365D4" w:rsidRPr="00C10CD6">
        <w:rPr>
          <w:lang w:val="ru-RU"/>
        </w:rPr>
        <w:t>О</w:t>
      </w:r>
      <w:r w:rsidR="009365D4" w:rsidRPr="00481A3F">
        <w:t xml:space="preserve"> </w:t>
      </w:r>
      <w:r w:rsidR="00AC3FE9" w:rsidRPr="00C10CD6">
        <w:rPr>
          <w:lang w:val="ru-RU"/>
        </w:rPr>
        <w:t>курсах</w:t>
      </w:r>
      <w:r w:rsidR="00AC3FE9" w:rsidRPr="00481A3F">
        <w:t>?</w:t>
      </w:r>
      <w:r w:rsidR="00956A95" w:rsidRPr="00481A3F">
        <w:br/>
      </w:r>
      <w:r w:rsidR="00956A95">
        <w:rPr>
          <w:lang w:val="ru-RU"/>
        </w:rPr>
        <w:fldChar w:fldCharType="begin">
          <w:ffData>
            <w:name w:val="Text2"/>
            <w:enabled/>
            <w:calcOnExit w:val="0"/>
            <w:textInput/>
          </w:ffData>
        </w:fldChar>
      </w:r>
      <w:r w:rsidR="00956A95" w:rsidRPr="00481A3F">
        <w:instrText xml:space="preserve"> FORMTEXT </w:instrText>
      </w:r>
      <w:r w:rsidR="00956A95">
        <w:rPr>
          <w:lang w:val="ru-RU"/>
        </w:rPr>
      </w:r>
      <w:r w:rsidR="00956A95">
        <w:rPr>
          <w:lang w:val="ru-RU"/>
        </w:rPr>
        <w:fldChar w:fldCharType="separate"/>
      </w:r>
      <w:r w:rsidR="00956A95">
        <w:rPr>
          <w:noProof/>
          <w:lang w:val="ru-RU"/>
        </w:rPr>
        <w:t> </w:t>
      </w:r>
      <w:r w:rsidR="00956A95">
        <w:rPr>
          <w:noProof/>
          <w:lang w:val="ru-RU"/>
        </w:rPr>
        <w:t> </w:t>
      </w:r>
      <w:r w:rsidR="00956A95">
        <w:rPr>
          <w:noProof/>
          <w:lang w:val="ru-RU"/>
        </w:rPr>
        <w:t> </w:t>
      </w:r>
      <w:r w:rsidR="00956A95">
        <w:rPr>
          <w:noProof/>
          <w:lang w:val="ru-RU"/>
        </w:rPr>
        <w:t> </w:t>
      </w:r>
      <w:r w:rsidR="00956A95">
        <w:rPr>
          <w:noProof/>
          <w:lang w:val="ru-RU"/>
        </w:rPr>
        <w:t> </w:t>
      </w:r>
      <w:r w:rsidR="00956A95">
        <w:rPr>
          <w:lang w:val="ru-RU"/>
        </w:rPr>
        <w:fldChar w:fldCharType="end"/>
      </w:r>
    </w:p>
    <w:p w14:paraId="3C330091" w14:textId="3BA28EEA" w:rsidR="00AC3FE9" w:rsidRPr="00481A3F" w:rsidRDefault="0075668E" w:rsidP="00956A95">
      <w:pPr>
        <w:tabs>
          <w:tab w:val="left" w:pos="360"/>
        </w:tabs>
        <w:autoSpaceDE w:val="0"/>
        <w:autoSpaceDN w:val="0"/>
        <w:adjustRightInd w:val="0"/>
        <w:spacing w:line="276" w:lineRule="auto"/>
        <w:ind w:left="360" w:hanging="360"/>
      </w:pPr>
      <w:r w:rsidRPr="00481A3F">
        <w:t>4.</w:t>
      </w:r>
      <w:r w:rsidRPr="00481A3F">
        <w:tab/>
      </w:r>
      <w:r w:rsidR="00AC3FE9" w:rsidRPr="00C10CD6">
        <w:rPr>
          <w:lang w:val="ru-RU"/>
        </w:rPr>
        <w:t>Они</w:t>
      </w:r>
      <w:r w:rsidR="00AC3FE9" w:rsidRPr="00481A3F">
        <w:t xml:space="preserve"> </w:t>
      </w:r>
      <w:r w:rsidR="00AC3FE9" w:rsidRPr="00C10CD6">
        <w:rPr>
          <w:lang w:val="ru-RU"/>
        </w:rPr>
        <w:t>спрашивают</w:t>
      </w:r>
      <w:r w:rsidR="00AC3FE9" w:rsidRPr="00481A3F">
        <w:t xml:space="preserve"> </w:t>
      </w:r>
      <w:r w:rsidR="00AC3FE9" w:rsidRPr="00C10CD6">
        <w:rPr>
          <w:lang w:val="ru-RU"/>
        </w:rPr>
        <w:t>о</w:t>
      </w:r>
      <w:r w:rsidR="00AC3FE9" w:rsidRPr="00481A3F">
        <w:t xml:space="preserve"> </w:t>
      </w:r>
      <w:r w:rsidR="00AC3FE9" w:rsidRPr="00C10CD6">
        <w:rPr>
          <w:lang w:val="ru-RU"/>
        </w:rPr>
        <w:t>курсе</w:t>
      </w:r>
      <w:r w:rsidR="00AC3FE9" w:rsidRPr="00481A3F">
        <w:t xml:space="preserve"> </w:t>
      </w:r>
      <w:r w:rsidR="00AC3FE9" w:rsidRPr="00C10CD6">
        <w:rPr>
          <w:lang w:val="ru-RU"/>
        </w:rPr>
        <w:t>русского</w:t>
      </w:r>
      <w:r w:rsidR="00AC3FE9" w:rsidRPr="00481A3F">
        <w:t xml:space="preserve"> </w:t>
      </w:r>
      <w:r w:rsidR="00AC3FE9" w:rsidRPr="00C10CD6">
        <w:rPr>
          <w:lang w:val="ru-RU"/>
        </w:rPr>
        <w:t>языка</w:t>
      </w:r>
      <w:r w:rsidR="00AC3FE9" w:rsidRPr="00481A3F">
        <w:t>?</w:t>
      </w:r>
      <w:r w:rsidR="00956A95" w:rsidRPr="00481A3F">
        <w:br/>
      </w:r>
      <w:r w:rsidR="00956A95">
        <w:rPr>
          <w:lang w:val="ru-RU"/>
        </w:rPr>
        <w:fldChar w:fldCharType="begin">
          <w:ffData>
            <w:name w:val="Text2"/>
            <w:enabled/>
            <w:calcOnExit w:val="0"/>
            <w:textInput/>
          </w:ffData>
        </w:fldChar>
      </w:r>
      <w:r w:rsidR="00956A95" w:rsidRPr="00481A3F">
        <w:instrText xml:space="preserve"> FORMTEXT </w:instrText>
      </w:r>
      <w:r w:rsidR="00956A95">
        <w:rPr>
          <w:lang w:val="ru-RU"/>
        </w:rPr>
      </w:r>
      <w:r w:rsidR="00956A95">
        <w:rPr>
          <w:lang w:val="ru-RU"/>
        </w:rPr>
        <w:fldChar w:fldCharType="separate"/>
      </w:r>
      <w:r w:rsidR="00956A95">
        <w:rPr>
          <w:noProof/>
          <w:lang w:val="ru-RU"/>
        </w:rPr>
        <w:t> </w:t>
      </w:r>
      <w:r w:rsidR="00956A95">
        <w:rPr>
          <w:noProof/>
          <w:lang w:val="ru-RU"/>
        </w:rPr>
        <w:t> </w:t>
      </w:r>
      <w:r w:rsidR="00956A95">
        <w:rPr>
          <w:noProof/>
          <w:lang w:val="ru-RU"/>
        </w:rPr>
        <w:t> </w:t>
      </w:r>
      <w:r w:rsidR="00956A95">
        <w:rPr>
          <w:noProof/>
          <w:lang w:val="ru-RU"/>
        </w:rPr>
        <w:t> </w:t>
      </w:r>
      <w:r w:rsidR="00956A95">
        <w:rPr>
          <w:noProof/>
          <w:lang w:val="ru-RU"/>
        </w:rPr>
        <w:t> </w:t>
      </w:r>
      <w:r w:rsidR="00956A95">
        <w:rPr>
          <w:lang w:val="ru-RU"/>
        </w:rPr>
        <w:fldChar w:fldCharType="end"/>
      </w:r>
    </w:p>
    <w:p w14:paraId="00E79DD5" w14:textId="39EE7AB7" w:rsidR="00327A5A" w:rsidRPr="00481A3F" w:rsidRDefault="00327A5A" w:rsidP="00C10CD6">
      <w:pPr>
        <w:keepNext/>
        <w:tabs>
          <w:tab w:val="left" w:pos="360"/>
        </w:tabs>
        <w:autoSpaceDE w:val="0"/>
        <w:autoSpaceDN w:val="0"/>
        <w:adjustRightInd w:val="0"/>
        <w:spacing w:line="276" w:lineRule="auto"/>
        <w:rPr>
          <w:b/>
          <w:i/>
          <w:sz w:val="18"/>
          <w:szCs w:val="18"/>
        </w:rPr>
      </w:pPr>
    </w:p>
    <w:p w14:paraId="509E9DBD" w14:textId="0CE6A429" w:rsidR="00327A5A" w:rsidRPr="006602C4" w:rsidRDefault="00327A5A" w:rsidP="00C10CD6">
      <w:pPr>
        <w:keepNext/>
        <w:tabs>
          <w:tab w:val="left" w:pos="360"/>
        </w:tabs>
        <w:autoSpaceDE w:val="0"/>
        <w:autoSpaceDN w:val="0"/>
        <w:adjustRightInd w:val="0"/>
        <w:spacing w:line="276" w:lineRule="auto"/>
        <w:rPr>
          <w:b/>
          <w:i/>
          <w:sz w:val="18"/>
          <w:szCs w:val="18"/>
        </w:rPr>
      </w:pPr>
    </w:p>
    <w:p w14:paraId="20963B0D" w14:textId="60782E9D" w:rsidR="00AB2032" w:rsidRPr="00071020" w:rsidRDefault="00C10CD6" w:rsidP="00C10CD6">
      <w:pPr>
        <w:tabs>
          <w:tab w:val="left" w:pos="360"/>
        </w:tabs>
        <w:autoSpaceDE w:val="0"/>
        <w:autoSpaceDN w:val="0"/>
        <w:adjustRightInd w:val="0"/>
        <w:spacing w:line="276" w:lineRule="auto"/>
      </w:pPr>
      <w:r>
        <w:rPr>
          <w:b/>
          <w:bCs/>
        </w:rPr>
        <w:t>04-</w:t>
      </w:r>
      <w:r w:rsidR="00327A5A" w:rsidRPr="00C10CD6">
        <w:rPr>
          <w:b/>
          <w:bCs/>
        </w:rPr>
        <w:t>20.</w:t>
      </w:r>
      <w:r w:rsidR="00327A5A" w:rsidRPr="00C10CD6">
        <w:rPr>
          <w:b/>
          <w:bCs/>
        </w:rPr>
        <w:tab/>
        <w:t>(6.</w:t>
      </w:r>
      <w:r w:rsidR="00956A95">
        <w:rPr>
          <w:b/>
          <w:bCs/>
        </w:rPr>
        <w:t xml:space="preserve"> </w:t>
      </w:r>
      <w:r w:rsidR="00327A5A" w:rsidRPr="00C10CD6">
        <w:rPr>
          <w:b/>
          <w:bCs/>
        </w:rPr>
        <w:t xml:space="preserve">Pronouns in prepositional case) </w:t>
      </w:r>
      <w:r w:rsidR="00327A5A" w:rsidRPr="00C10CD6">
        <w:t xml:space="preserve">Answer the following questions using nouns. </w:t>
      </w:r>
    </w:p>
    <w:p w14:paraId="3E641BCB" w14:textId="59441E27" w:rsidR="00AC3FE9" w:rsidRPr="00C10CD6" w:rsidRDefault="009B6CBF" w:rsidP="00956A95">
      <w:pPr>
        <w:tabs>
          <w:tab w:val="left" w:pos="360"/>
        </w:tabs>
        <w:spacing w:line="276" w:lineRule="auto"/>
        <w:ind w:left="360" w:hanging="360"/>
        <w:rPr>
          <w:lang w:val="ru-RU"/>
        </w:rPr>
      </w:pPr>
      <w:r w:rsidRPr="00C10CD6">
        <w:rPr>
          <w:lang w:val="ru-RU"/>
        </w:rPr>
        <w:t>1</w:t>
      </w:r>
      <w:r w:rsidR="006E6AEA" w:rsidRPr="00C10CD6">
        <w:rPr>
          <w:lang w:val="ru-RU"/>
        </w:rPr>
        <w:t>.</w:t>
      </w:r>
      <w:r w:rsidR="006E6AEA" w:rsidRPr="00C10CD6">
        <w:rPr>
          <w:lang w:val="ru-RU"/>
        </w:rPr>
        <w:tab/>
      </w:r>
      <w:r w:rsidR="00AC3FE9" w:rsidRPr="00C10CD6">
        <w:rPr>
          <w:lang w:val="ru-RU"/>
        </w:rPr>
        <w:t>О чём вы говорите?</w:t>
      </w:r>
      <w:r w:rsidR="00956A95" w:rsidRPr="00956A95">
        <w:rPr>
          <w:lang w:val="ru-RU"/>
        </w:rPr>
        <w:t xml:space="preserve"> </w:t>
      </w:r>
      <w:r w:rsidR="00956A95">
        <w:rPr>
          <w:lang w:val="ru-RU"/>
        </w:rPr>
        <w:br/>
      </w:r>
      <w:r w:rsidR="00956A95">
        <w:rPr>
          <w:lang w:val="ru-RU"/>
        </w:rPr>
        <w:fldChar w:fldCharType="begin">
          <w:ffData>
            <w:name w:val="Text2"/>
            <w:enabled/>
            <w:calcOnExit w:val="0"/>
            <w:textInput/>
          </w:ffData>
        </w:fldChar>
      </w:r>
      <w:r w:rsidR="00956A95">
        <w:rPr>
          <w:lang w:val="ru-RU"/>
        </w:rPr>
        <w:instrText xml:space="preserve"> FORMTEXT </w:instrText>
      </w:r>
      <w:r w:rsidR="00956A95">
        <w:rPr>
          <w:lang w:val="ru-RU"/>
        </w:rPr>
      </w:r>
      <w:r w:rsidR="00956A95">
        <w:rPr>
          <w:lang w:val="ru-RU"/>
        </w:rPr>
        <w:fldChar w:fldCharType="separate"/>
      </w:r>
      <w:r w:rsidR="00956A95">
        <w:rPr>
          <w:noProof/>
          <w:lang w:val="ru-RU"/>
        </w:rPr>
        <w:t> </w:t>
      </w:r>
      <w:r w:rsidR="00956A95">
        <w:rPr>
          <w:noProof/>
          <w:lang w:val="ru-RU"/>
        </w:rPr>
        <w:t> </w:t>
      </w:r>
      <w:r w:rsidR="00956A95">
        <w:rPr>
          <w:noProof/>
          <w:lang w:val="ru-RU"/>
        </w:rPr>
        <w:t> </w:t>
      </w:r>
      <w:r w:rsidR="00956A95">
        <w:rPr>
          <w:noProof/>
          <w:lang w:val="ru-RU"/>
        </w:rPr>
        <w:t> </w:t>
      </w:r>
      <w:r w:rsidR="00956A95">
        <w:rPr>
          <w:noProof/>
          <w:lang w:val="ru-RU"/>
        </w:rPr>
        <w:t> </w:t>
      </w:r>
      <w:r w:rsidR="00956A95">
        <w:rPr>
          <w:lang w:val="ru-RU"/>
        </w:rPr>
        <w:fldChar w:fldCharType="end"/>
      </w:r>
    </w:p>
    <w:p w14:paraId="6E513F4B" w14:textId="2CFEB433" w:rsidR="00AC3FE9" w:rsidRPr="00C10CD6" w:rsidRDefault="009B6CBF" w:rsidP="00956A95">
      <w:pPr>
        <w:tabs>
          <w:tab w:val="left" w:pos="360"/>
        </w:tabs>
        <w:autoSpaceDE w:val="0"/>
        <w:autoSpaceDN w:val="0"/>
        <w:adjustRightInd w:val="0"/>
        <w:spacing w:line="276" w:lineRule="auto"/>
        <w:ind w:left="360" w:hanging="360"/>
        <w:rPr>
          <w:lang w:val="ru-RU"/>
        </w:rPr>
      </w:pPr>
      <w:r w:rsidRPr="00C10CD6">
        <w:rPr>
          <w:lang w:val="ru-RU"/>
        </w:rPr>
        <w:t>2.</w:t>
      </w:r>
      <w:r w:rsidR="00F6513B" w:rsidRPr="00C10CD6">
        <w:rPr>
          <w:lang w:val="ru-RU"/>
        </w:rPr>
        <w:tab/>
      </w:r>
      <w:r w:rsidR="00AC3FE9" w:rsidRPr="00C10CD6">
        <w:rPr>
          <w:lang w:val="ru-RU"/>
        </w:rPr>
        <w:t>О ком вы говорите?</w:t>
      </w:r>
      <w:r w:rsidR="00956A95" w:rsidRPr="00956A95">
        <w:rPr>
          <w:lang w:val="ru-RU"/>
        </w:rPr>
        <w:t xml:space="preserve"> </w:t>
      </w:r>
      <w:r w:rsidR="00956A95">
        <w:rPr>
          <w:lang w:val="ru-RU"/>
        </w:rPr>
        <w:br/>
      </w:r>
      <w:r w:rsidR="00956A95">
        <w:rPr>
          <w:lang w:val="ru-RU"/>
        </w:rPr>
        <w:fldChar w:fldCharType="begin">
          <w:ffData>
            <w:name w:val="Text2"/>
            <w:enabled/>
            <w:calcOnExit w:val="0"/>
            <w:textInput/>
          </w:ffData>
        </w:fldChar>
      </w:r>
      <w:r w:rsidR="00956A95">
        <w:rPr>
          <w:lang w:val="ru-RU"/>
        </w:rPr>
        <w:instrText xml:space="preserve"> FORMTEXT </w:instrText>
      </w:r>
      <w:r w:rsidR="00956A95">
        <w:rPr>
          <w:lang w:val="ru-RU"/>
        </w:rPr>
      </w:r>
      <w:r w:rsidR="00956A95">
        <w:rPr>
          <w:lang w:val="ru-RU"/>
        </w:rPr>
        <w:fldChar w:fldCharType="separate"/>
      </w:r>
      <w:r w:rsidR="00956A95">
        <w:rPr>
          <w:noProof/>
          <w:lang w:val="ru-RU"/>
        </w:rPr>
        <w:t> </w:t>
      </w:r>
      <w:r w:rsidR="00956A95">
        <w:rPr>
          <w:noProof/>
          <w:lang w:val="ru-RU"/>
        </w:rPr>
        <w:t> </w:t>
      </w:r>
      <w:r w:rsidR="00956A95">
        <w:rPr>
          <w:noProof/>
          <w:lang w:val="ru-RU"/>
        </w:rPr>
        <w:t> </w:t>
      </w:r>
      <w:r w:rsidR="00956A95">
        <w:rPr>
          <w:noProof/>
          <w:lang w:val="ru-RU"/>
        </w:rPr>
        <w:t> </w:t>
      </w:r>
      <w:r w:rsidR="00956A95">
        <w:rPr>
          <w:noProof/>
          <w:lang w:val="ru-RU"/>
        </w:rPr>
        <w:t> </w:t>
      </w:r>
      <w:r w:rsidR="00956A95">
        <w:rPr>
          <w:lang w:val="ru-RU"/>
        </w:rPr>
        <w:fldChar w:fldCharType="end"/>
      </w:r>
    </w:p>
    <w:p w14:paraId="23BB2ACF" w14:textId="01A5FD64" w:rsidR="00AC3FE9" w:rsidRPr="006602C4" w:rsidRDefault="009B6CBF" w:rsidP="00956A95">
      <w:pPr>
        <w:tabs>
          <w:tab w:val="left" w:pos="360"/>
        </w:tabs>
        <w:autoSpaceDE w:val="0"/>
        <w:autoSpaceDN w:val="0"/>
        <w:adjustRightInd w:val="0"/>
        <w:spacing w:line="276" w:lineRule="auto"/>
        <w:ind w:left="360" w:hanging="360"/>
      </w:pPr>
      <w:r w:rsidRPr="00481A3F">
        <w:t>3</w:t>
      </w:r>
      <w:r w:rsidR="00F6513B" w:rsidRPr="00481A3F">
        <w:t>.</w:t>
      </w:r>
      <w:r w:rsidR="00F6513B" w:rsidRPr="00481A3F">
        <w:tab/>
      </w:r>
      <w:r w:rsidR="00AC3FE9" w:rsidRPr="00C10CD6">
        <w:rPr>
          <w:lang w:val="ru-RU"/>
        </w:rPr>
        <w:t>Кто</w:t>
      </w:r>
      <w:r w:rsidR="00AC3FE9" w:rsidRPr="00481A3F">
        <w:t xml:space="preserve"> </w:t>
      </w:r>
      <w:r w:rsidR="00AC3FE9" w:rsidRPr="00C10CD6">
        <w:rPr>
          <w:lang w:val="ru-RU"/>
        </w:rPr>
        <w:t>о</w:t>
      </w:r>
      <w:r w:rsidR="00AC3FE9" w:rsidRPr="00481A3F">
        <w:t xml:space="preserve"> </w:t>
      </w:r>
      <w:r w:rsidR="00AC3FE9" w:rsidRPr="00C10CD6">
        <w:rPr>
          <w:lang w:val="ru-RU"/>
        </w:rPr>
        <w:t>вас</w:t>
      </w:r>
      <w:r w:rsidR="00AC3FE9" w:rsidRPr="00481A3F">
        <w:t xml:space="preserve"> </w:t>
      </w:r>
      <w:r w:rsidR="00AC3FE9" w:rsidRPr="00C10CD6">
        <w:rPr>
          <w:lang w:val="ru-RU"/>
        </w:rPr>
        <w:t>говорит</w:t>
      </w:r>
      <w:r w:rsidR="00AC3FE9" w:rsidRPr="00481A3F">
        <w:t>?</w:t>
      </w:r>
      <w:r w:rsidR="00956A95" w:rsidRPr="00481A3F">
        <w:t xml:space="preserve"> </w:t>
      </w:r>
      <w:r w:rsidR="00956A95" w:rsidRPr="00481A3F">
        <w:br/>
      </w:r>
      <w:r w:rsidR="00956A95">
        <w:rPr>
          <w:lang w:val="ru-RU"/>
        </w:rPr>
        <w:fldChar w:fldCharType="begin">
          <w:ffData>
            <w:name w:val="Text2"/>
            <w:enabled/>
            <w:calcOnExit w:val="0"/>
            <w:textInput/>
          </w:ffData>
        </w:fldChar>
      </w:r>
      <w:r w:rsidR="00956A95" w:rsidRPr="00481A3F">
        <w:instrText xml:space="preserve"> FORMTEXT </w:instrText>
      </w:r>
      <w:r w:rsidR="00956A95">
        <w:rPr>
          <w:lang w:val="ru-RU"/>
        </w:rPr>
      </w:r>
      <w:r w:rsidR="00956A95">
        <w:rPr>
          <w:lang w:val="ru-RU"/>
        </w:rPr>
        <w:fldChar w:fldCharType="separate"/>
      </w:r>
      <w:r w:rsidR="00956A95">
        <w:rPr>
          <w:noProof/>
          <w:lang w:val="ru-RU"/>
        </w:rPr>
        <w:t> </w:t>
      </w:r>
      <w:r w:rsidR="00956A95">
        <w:rPr>
          <w:noProof/>
          <w:lang w:val="ru-RU"/>
        </w:rPr>
        <w:t> </w:t>
      </w:r>
      <w:r w:rsidR="00956A95">
        <w:rPr>
          <w:noProof/>
          <w:lang w:val="ru-RU"/>
        </w:rPr>
        <w:t> </w:t>
      </w:r>
      <w:r w:rsidR="00956A95">
        <w:rPr>
          <w:noProof/>
          <w:lang w:val="ru-RU"/>
        </w:rPr>
        <w:t> </w:t>
      </w:r>
      <w:r w:rsidR="00956A95">
        <w:rPr>
          <w:noProof/>
          <w:lang w:val="ru-RU"/>
        </w:rPr>
        <w:t> </w:t>
      </w:r>
      <w:r w:rsidR="00956A95">
        <w:rPr>
          <w:lang w:val="ru-RU"/>
        </w:rPr>
        <w:fldChar w:fldCharType="end"/>
      </w:r>
      <w:r w:rsidR="006602C4">
        <w:t xml:space="preserve"> </w:t>
      </w:r>
    </w:p>
    <w:p w14:paraId="0B7397D2" w14:textId="79CADF20" w:rsidR="00A82EC6" w:rsidRPr="006602C4" w:rsidRDefault="00A82EC6" w:rsidP="00C10CD6">
      <w:pPr>
        <w:tabs>
          <w:tab w:val="left" w:pos="360"/>
        </w:tabs>
        <w:autoSpaceDE w:val="0"/>
        <w:autoSpaceDN w:val="0"/>
        <w:adjustRightInd w:val="0"/>
        <w:spacing w:line="276" w:lineRule="auto"/>
        <w:rPr>
          <w:b/>
          <w:bCs/>
          <w:sz w:val="16"/>
          <w:szCs w:val="16"/>
        </w:rPr>
      </w:pPr>
    </w:p>
    <w:p w14:paraId="6C9418D2" w14:textId="76DEC41C" w:rsidR="00A82EC6" w:rsidRPr="006602C4" w:rsidRDefault="00A82EC6" w:rsidP="00C10CD6">
      <w:pPr>
        <w:tabs>
          <w:tab w:val="left" w:pos="360"/>
        </w:tabs>
        <w:autoSpaceDE w:val="0"/>
        <w:autoSpaceDN w:val="0"/>
        <w:adjustRightInd w:val="0"/>
        <w:spacing w:line="276" w:lineRule="auto"/>
        <w:rPr>
          <w:b/>
          <w:bCs/>
          <w:sz w:val="16"/>
          <w:szCs w:val="16"/>
        </w:rPr>
      </w:pPr>
    </w:p>
    <w:p w14:paraId="08891FB6" w14:textId="58940C64" w:rsidR="00585957" w:rsidRPr="00C10CD6" w:rsidRDefault="00585957" w:rsidP="00C10CD6">
      <w:pPr>
        <w:tabs>
          <w:tab w:val="left" w:pos="360"/>
        </w:tabs>
        <w:autoSpaceDE w:val="0"/>
        <w:autoSpaceDN w:val="0"/>
        <w:adjustRightInd w:val="0"/>
        <w:spacing w:line="276" w:lineRule="auto"/>
      </w:pPr>
      <w:r w:rsidRPr="00C10CD6">
        <w:rPr>
          <w:b/>
          <w:bCs/>
        </w:rPr>
        <w:t xml:space="preserve">04-21.  (Review of languages) </w:t>
      </w:r>
      <w:r w:rsidRPr="00C10CD6">
        <w:t>Fill in the blanks with the correct</w:t>
      </w:r>
      <w:r w:rsidR="00635654">
        <w:t xml:space="preserve"> words. A list of possible language words is provided.</w:t>
      </w:r>
    </w:p>
    <w:p w14:paraId="0F92407E" w14:textId="5A2EF30D" w:rsidR="00814EBF" w:rsidRPr="00635654" w:rsidRDefault="00814EBF" w:rsidP="00C10CD6">
      <w:pPr>
        <w:tabs>
          <w:tab w:val="left" w:pos="360"/>
        </w:tabs>
        <w:autoSpaceDE w:val="0"/>
        <w:autoSpaceDN w:val="0"/>
        <w:adjustRightInd w:val="0"/>
        <w:spacing w:line="276" w:lineRule="auto"/>
      </w:pPr>
    </w:p>
    <w:p w14:paraId="78C0DE2A" w14:textId="77777777" w:rsidR="009F3FFE" w:rsidRPr="00481A3F" w:rsidRDefault="009F3FFE" w:rsidP="00C10CD6">
      <w:pPr>
        <w:pBdr>
          <w:top w:val="single" w:sz="4" w:space="1" w:color="auto"/>
          <w:left w:val="single" w:sz="4" w:space="4" w:color="auto"/>
          <w:bottom w:val="single" w:sz="4" w:space="1" w:color="auto"/>
          <w:right w:val="single" w:sz="4" w:space="4" w:color="auto"/>
        </w:pBdr>
        <w:tabs>
          <w:tab w:val="left" w:pos="2160"/>
          <w:tab w:val="left" w:pos="4320"/>
          <w:tab w:val="left" w:pos="6480"/>
        </w:tabs>
        <w:autoSpaceDE w:val="0"/>
        <w:autoSpaceDN w:val="0"/>
        <w:adjustRightInd w:val="0"/>
        <w:spacing w:line="276" w:lineRule="auto"/>
        <w:ind w:right="270"/>
      </w:pPr>
      <w:r w:rsidRPr="00C10CD6">
        <w:rPr>
          <w:lang w:val="ru-RU"/>
        </w:rPr>
        <w:t>немецкий</w:t>
      </w:r>
      <w:r w:rsidRPr="00481A3F">
        <w:t xml:space="preserve"> </w:t>
      </w:r>
      <w:r w:rsidRPr="00C10CD6">
        <w:rPr>
          <w:lang w:val="ru-RU"/>
        </w:rPr>
        <w:t>язык</w:t>
      </w:r>
      <w:r w:rsidRPr="00481A3F">
        <w:t xml:space="preserve"> </w:t>
      </w:r>
      <w:r w:rsidRPr="00481A3F">
        <w:tab/>
      </w:r>
      <w:r w:rsidRPr="00C10CD6">
        <w:rPr>
          <w:lang w:val="ru-RU"/>
        </w:rPr>
        <w:t>французский</w:t>
      </w:r>
      <w:r w:rsidRPr="00481A3F">
        <w:t xml:space="preserve"> </w:t>
      </w:r>
      <w:r w:rsidRPr="00C10CD6">
        <w:rPr>
          <w:lang w:val="ru-RU"/>
        </w:rPr>
        <w:t>язык</w:t>
      </w:r>
      <w:r w:rsidRPr="00481A3F">
        <w:t xml:space="preserve"> </w:t>
      </w:r>
      <w:r w:rsidRPr="00481A3F">
        <w:tab/>
      </w:r>
      <w:r w:rsidRPr="00C10CD6">
        <w:rPr>
          <w:lang w:val="ru-RU"/>
        </w:rPr>
        <w:t>итальянский</w:t>
      </w:r>
      <w:r w:rsidRPr="00481A3F">
        <w:t xml:space="preserve"> </w:t>
      </w:r>
      <w:r w:rsidRPr="00C10CD6">
        <w:rPr>
          <w:lang w:val="ru-RU"/>
        </w:rPr>
        <w:t>язык</w:t>
      </w:r>
      <w:r w:rsidRPr="00481A3F">
        <w:t xml:space="preserve"> </w:t>
      </w:r>
      <w:r w:rsidRPr="00481A3F">
        <w:tab/>
      </w:r>
      <w:r w:rsidRPr="00C10CD6">
        <w:rPr>
          <w:lang w:val="ru-RU"/>
        </w:rPr>
        <w:t>английский</w:t>
      </w:r>
      <w:r w:rsidRPr="00481A3F">
        <w:t xml:space="preserve"> </w:t>
      </w:r>
      <w:r w:rsidRPr="00C10CD6">
        <w:rPr>
          <w:lang w:val="ru-RU"/>
        </w:rPr>
        <w:t>язык</w:t>
      </w:r>
    </w:p>
    <w:p w14:paraId="1A17DA89" w14:textId="77777777" w:rsidR="009F3FFE" w:rsidRPr="00C10CD6" w:rsidRDefault="009F3FFE" w:rsidP="00C10CD6">
      <w:pPr>
        <w:pBdr>
          <w:top w:val="single" w:sz="4" w:space="1" w:color="auto"/>
          <w:left w:val="single" w:sz="4" w:space="4" w:color="auto"/>
          <w:bottom w:val="single" w:sz="4" w:space="1" w:color="auto"/>
          <w:right w:val="single" w:sz="4" w:space="4" w:color="auto"/>
        </w:pBdr>
        <w:tabs>
          <w:tab w:val="left" w:pos="2160"/>
          <w:tab w:val="left" w:pos="4320"/>
          <w:tab w:val="left" w:pos="6480"/>
        </w:tabs>
        <w:autoSpaceDE w:val="0"/>
        <w:autoSpaceDN w:val="0"/>
        <w:adjustRightInd w:val="0"/>
        <w:spacing w:line="276" w:lineRule="auto"/>
        <w:ind w:right="270"/>
        <w:rPr>
          <w:lang w:val="ru-RU"/>
        </w:rPr>
      </w:pPr>
      <w:r w:rsidRPr="00C10CD6">
        <w:rPr>
          <w:lang w:val="ru-RU"/>
        </w:rPr>
        <w:t xml:space="preserve">по-немецки </w:t>
      </w:r>
      <w:r w:rsidRPr="00C10CD6">
        <w:rPr>
          <w:lang w:val="ru-RU"/>
        </w:rPr>
        <w:tab/>
        <w:t xml:space="preserve">по-французски </w:t>
      </w:r>
      <w:r w:rsidRPr="00C10CD6">
        <w:rPr>
          <w:lang w:val="ru-RU"/>
        </w:rPr>
        <w:tab/>
        <w:t xml:space="preserve">по-итальянски </w:t>
      </w:r>
      <w:r w:rsidRPr="00C10CD6">
        <w:rPr>
          <w:lang w:val="ru-RU"/>
        </w:rPr>
        <w:tab/>
        <w:t>по-английски</w:t>
      </w:r>
    </w:p>
    <w:p w14:paraId="24C78DDA" w14:textId="6A024AF8" w:rsidR="00AB2032" w:rsidRPr="00481A3F" w:rsidRDefault="00AB2032" w:rsidP="00C10CD6">
      <w:pPr>
        <w:tabs>
          <w:tab w:val="left" w:pos="360"/>
        </w:tabs>
        <w:autoSpaceDE w:val="0"/>
        <w:autoSpaceDN w:val="0"/>
        <w:adjustRightInd w:val="0"/>
        <w:spacing w:line="276" w:lineRule="auto"/>
        <w:rPr>
          <w:lang w:val="ru-RU"/>
        </w:rPr>
      </w:pPr>
    </w:p>
    <w:p w14:paraId="1699AEC0" w14:textId="6AFB1B14" w:rsidR="00585957" w:rsidRPr="00C10CD6" w:rsidRDefault="00585957" w:rsidP="00C10CD6">
      <w:pPr>
        <w:tabs>
          <w:tab w:val="left" w:pos="360"/>
        </w:tabs>
        <w:autoSpaceDE w:val="0"/>
        <w:autoSpaceDN w:val="0"/>
        <w:adjustRightInd w:val="0"/>
        <w:spacing w:line="276" w:lineRule="auto"/>
        <w:ind w:left="270" w:hanging="270"/>
      </w:pPr>
      <w:r w:rsidRPr="00C10CD6">
        <w:t>— [</w:t>
      </w:r>
      <w:fldSimple w:instr=" seq 0421 ">
        <w:r w:rsidR="006602C4">
          <w:rPr>
            <w:noProof/>
          </w:rPr>
          <w:t>1</w:t>
        </w:r>
      </w:fldSimple>
      <w:r w:rsidR="006602C4">
        <w:t> </w:t>
      </w:r>
      <w:r w:rsidR="006602C4">
        <w:noBreakHyphen/>
        <w:t> </w:t>
      </w:r>
      <w:r w:rsidRPr="00C10CD6">
        <w:rPr>
          <w:iCs/>
        </w:rPr>
        <w:t>What languages</w:t>
      </w:r>
      <w:r w:rsidRPr="00C10CD6">
        <w:t xml:space="preserve">] </w:t>
      </w:r>
      <w:r w:rsidR="006602C4">
        <w:rPr>
          <w:lang w:val="ru-RU"/>
        </w:rPr>
        <w:fldChar w:fldCharType="begin">
          <w:ffData>
            <w:name w:val="Text2"/>
            <w:enabled/>
            <w:calcOnExit w:val="0"/>
            <w:textInput/>
          </w:ffData>
        </w:fldChar>
      </w:r>
      <w:r w:rsidR="006602C4" w:rsidRPr="006602C4">
        <w:instrText xml:space="preserve"> FORMTEXT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r w:rsidR="006602C4">
        <w:t xml:space="preserve"> </w:t>
      </w:r>
      <w:r w:rsidRPr="00C10CD6">
        <w:rPr>
          <w:lang w:val="ru-RU"/>
        </w:rPr>
        <w:t>вы</w:t>
      </w:r>
      <w:r w:rsidRPr="00C10CD6">
        <w:t xml:space="preserve"> </w:t>
      </w:r>
      <w:r w:rsidRPr="00C10CD6">
        <w:rPr>
          <w:lang w:val="ru-RU"/>
        </w:rPr>
        <w:t>знаете</w:t>
      </w:r>
      <w:r w:rsidRPr="00C10CD6">
        <w:t>?</w:t>
      </w:r>
    </w:p>
    <w:p w14:paraId="20D1CB53" w14:textId="65E1A959" w:rsidR="00585957" w:rsidRPr="00C10CD6" w:rsidRDefault="00585957" w:rsidP="00C10CD6">
      <w:pPr>
        <w:tabs>
          <w:tab w:val="left" w:pos="360"/>
        </w:tabs>
        <w:autoSpaceDE w:val="0"/>
        <w:autoSpaceDN w:val="0"/>
        <w:adjustRightInd w:val="0"/>
        <w:spacing w:line="276" w:lineRule="auto"/>
        <w:ind w:left="270" w:hanging="270"/>
      </w:pPr>
      <w:r w:rsidRPr="00C10CD6">
        <w:t xml:space="preserve">— </w:t>
      </w:r>
      <w:r w:rsidRPr="00C10CD6">
        <w:rPr>
          <w:lang w:val="ru-RU"/>
        </w:rPr>
        <w:t>Я</w:t>
      </w:r>
      <w:r w:rsidRPr="00C10CD6">
        <w:t xml:space="preserve"> [</w:t>
      </w:r>
      <w:fldSimple w:instr=" seq 0421 ">
        <w:r w:rsidR="006602C4">
          <w:rPr>
            <w:noProof/>
          </w:rPr>
          <w:t>2</w:t>
        </w:r>
      </w:fldSimple>
      <w:r w:rsidR="006602C4">
        <w:t> </w:t>
      </w:r>
      <w:r w:rsidR="006602C4">
        <w:noBreakHyphen/>
        <w:t> </w:t>
      </w:r>
      <w:r w:rsidRPr="00C10CD6">
        <w:rPr>
          <w:iCs/>
        </w:rPr>
        <w:t>speak French</w:t>
      </w:r>
      <w:r w:rsidRPr="00C10CD6">
        <w:t>]</w:t>
      </w:r>
      <w:r w:rsidR="006602C4" w:rsidRPr="006602C4">
        <w:t xml:space="preserve"> </w:t>
      </w:r>
      <w:r w:rsidR="006602C4">
        <w:rPr>
          <w:lang w:val="ru-RU"/>
        </w:rPr>
        <w:fldChar w:fldCharType="begin">
          <w:ffData>
            <w:name w:val="Text2"/>
            <w:enabled/>
            <w:calcOnExit w:val="0"/>
            <w:textInput/>
          </w:ffData>
        </w:fldChar>
      </w:r>
      <w:r w:rsidR="006602C4" w:rsidRPr="006602C4">
        <w:instrText xml:space="preserve"> FORMTEXT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r w:rsidRPr="00C10CD6">
        <w:t xml:space="preserve">, </w:t>
      </w:r>
      <w:r w:rsidRPr="00C10CD6">
        <w:rPr>
          <w:lang w:val="ru-RU"/>
        </w:rPr>
        <w:t>и</w:t>
      </w:r>
      <w:r w:rsidRPr="00C10CD6">
        <w:t xml:space="preserve"> [</w:t>
      </w:r>
      <w:fldSimple w:instr=" seq 0421 ">
        <w:r w:rsidR="006602C4">
          <w:rPr>
            <w:noProof/>
          </w:rPr>
          <w:t>3</w:t>
        </w:r>
      </w:fldSimple>
      <w:r w:rsidR="006602C4">
        <w:t> </w:t>
      </w:r>
      <w:r w:rsidR="006602C4">
        <w:noBreakHyphen/>
        <w:t> </w:t>
      </w:r>
      <w:r w:rsidRPr="00C10CD6">
        <w:rPr>
          <w:iCs/>
        </w:rPr>
        <w:t>read</w:t>
      </w:r>
      <w:r w:rsidRPr="00C10CD6">
        <w:t xml:space="preserve">] </w:t>
      </w:r>
      <w:r w:rsidR="006602C4">
        <w:rPr>
          <w:lang w:val="ru-RU"/>
        </w:rPr>
        <w:fldChar w:fldCharType="begin">
          <w:ffData>
            <w:name w:val="Text2"/>
            <w:enabled/>
            <w:calcOnExit w:val="0"/>
            <w:textInput/>
          </w:ffData>
        </w:fldChar>
      </w:r>
      <w:r w:rsidR="006602C4" w:rsidRPr="006602C4">
        <w:instrText xml:space="preserve"> FORMTEXT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r w:rsidR="006602C4">
        <w:t xml:space="preserve"> </w:t>
      </w:r>
      <w:r w:rsidRPr="00C10CD6">
        <w:rPr>
          <w:lang w:val="ru-RU"/>
        </w:rPr>
        <w:t>и</w:t>
      </w:r>
      <w:r w:rsidRPr="00C10CD6">
        <w:t xml:space="preserve"> [</w:t>
      </w:r>
      <w:fldSimple w:instr=" seq 0421 ">
        <w:r w:rsidR="006602C4">
          <w:rPr>
            <w:noProof/>
          </w:rPr>
          <w:t>4</w:t>
        </w:r>
      </w:fldSimple>
      <w:r w:rsidR="006602C4">
        <w:t> </w:t>
      </w:r>
      <w:r w:rsidR="006602C4">
        <w:noBreakHyphen/>
        <w:t> </w:t>
      </w:r>
      <w:r w:rsidRPr="00C10CD6">
        <w:rPr>
          <w:iCs/>
        </w:rPr>
        <w:t>write</w:t>
      </w:r>
      <w:r w:rsidRPr="00C10CD6">
        <w:t xml:space="preserve">] </w:t>
      </w:r>
      <w:r w:rsidR="006602C4">
        <w:rPr>
          <w:lang w:val="ru-RU"/>
        </w:rPr>
        <w:fldChar w:fldCharType="begin">
          <w:ffData>
            <w:name w:val="Text2"/>
            <w:enabled/>
            <w:calcOnExit w:val="0"/>
            <w:textInput/>
          </w:ffData>
        </w:fldChar>
      </w:r>
      <w:r w:rsidR="006602C4" w:rsidRPr="006602C4">
        <w:instrText xml:space="preserve"> FORMTEXT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r w:rsidR="006602C4">
        <w:t xml:space="preserve"> </w:t>
      </w:r>
      <w:r w:rsidRPr="00C10CD6">
        <w:t>[</w:t>
      </w:r>
      <w:fldSimple w:instr=" seq 0421 ">
        <w:r w:rsidR="006602C4">
          <w:rPr>
            <w:noProof/>
          </w:rPr>
          <w:t>5</w:t>
        </w:r>
      </w:fldSimple>
      <w:r w:rsidR="006602C4">
        <w:t> </w:t>
      </w:r>
      <w:r w:rsidR="006602C4">
        <w:noBreakHyphen/>
        <w:t> </w:t>
      </w:r>
      <w:r w:rsidRPr="00C10CD6">
        <w:rPr>
          <w:iCs/>
        </w:rPr>
        <w:t>German</w:t>
      </w:r>
      <w:r w:rsidRPr="00C10CD6">
        <w:t xml:space="preserve">] </w:t>
      </w:r>
      <w:r w:rsidR="006602C4">
        <w:rPr>
          <w:lang w:val="ru-RU"/>
        </w:rPr>
        <w:fldChar w:fldCharType="begin">
          <w:ffData>
            <w:name w:val="Text2"/>
            <w:enabled/>
            <w:calcOnExit w:val="0"/>
            <w:textInput/>
          </w:ffData>
        </w:fldChar>
      </w:r>
      <w:r w:rsidR="006602C4" w:rsidRPr="006602C4">
        <w:instrText xml:space="preserve"> FORMTEXT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r w:rsidR="006602C4">
        <w:t xml:space="preserve"> </w:t>
      </w:r>
      <w:r w:rsidRPr="00C10CD6">
        <w:rPr>
          <w:lang w:val="ru-RU"/>
        </w:rPr>
        <w:t>и</w:t>
      </w:r>
      <w:r w:rsidRPr="00C10CD6">
        <w:t xml:space="preserve"> [</w:t>
      </w:r>
      <w:fldSimple w:instr=" seq 0421 ">
        <w:r w:rsidR="006602C4">
          <w:rPr>
            <w:noProof/>
          </w:rPr>
          <w:t>6</w:t>
        </w:r>
      </w:fldSimple>
      <w:r w:rsidR="006602C4">
        <w:t> </w:t>
      </w:r>
      <w:r w:rsidR="006602C4">
        <w:noBreakHyphen/>
        <w:t> </w:t>
      </w:r>
      <w:r w:rsidRPr="00C10CD6">
        <w:rPr>
          <w:iCs/>
        </w:rPr>
        <w:t>English</w:t>
      </w:r>
      <w:r w:rsidRPr="00C10CD6">
        <w:t xml:space="preserve">] </w:t>
      </w:r>
      <w:r w:rsidR="006602C4">
        <w:rPr>
          <w:lang w:val="ru-RU"/>
        </w:rPr>
        <w:fldChar w:fldCharType="begin">
          <w:ffData>
            <w:name w:val="Text2"/>
            <w:enabled/>
            <w:calcOnExit w:val="0"/>
            <w:textInput/>
          </w:ffData>
        </w:fldChar>
      </w:r>
      <w:r w:rsidR="006602C4" w:rsidRPr="006602C4">
        <w:instrText xml:space="preserve"> FORMTEXT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r w:rsidRPr="00C10CD6">
        <w:t xml:space="preserve">. </w:t>
      </w:r>
    </w:p>
    <w:p w14:paraId="2B72053F" w14:textId="00E319D1" w:rsidR="00585957" w:rsidRPr="006602C4" w:rsidRDefault="00585957" w:rsidP="00C10CD6">
      <w:pPr>
        <w:tabs>
          <w:tab w:val="left" w:pos="360"/>
        </w:tabs>
        <w:autoSpaceDE w:val="0"/>
        <w:autoSpaceDN w:val="0"/>
        <w:adjustRightInd w:val="0"/>
        <w:spacing w:line="276" w:lineRule="auto"/>
        <w:ind w:left="270" w:hanging="270"/>
        <w:rPr>
          <w:lang w:val="ru-RU"/>
        </w:rPr>
      </w:pPr>
      <w:r w:rsidRPr="006602C4">
        <w:rPr>
          <w:lang w:val="ru-RU"/>
        </w:rPr>
        <w:t xml:space="preserve">— </w:t>
      </w:r>
      <w:r w:rsidRPr="00C10CD6">
        <w:rPr>
          <w:lang w:val="ru-RU"/>
        </w:rPr>
        <w:t>Вы</w:t>
      </w:r>
      <w:r w:rsidRPr="006602C4">
        <w:rPr>
          <w:lang w:val="ru-RU"/>
        </w:rPr>
        <w:t xml:space="preserve"> [</w:t>
      </w:r>
      <w:r w:rsidR="006602C4">
        <w:fldChar w:fldCharType="begin"/>
      </w:r>
      <w:r w:rsidR="006602C4" w:rsidRPr="006602C4">
        <w:rPr>
          <w:lang w:val="ru-RU"/>
        </w:rPr>
        <w:instrText xml:space="preserve"> </w:instrText>
      </w:r>
      <w:r w:rsidR="006602C4">
        <w:instrText>seq</w:instrText>
      </w:r>
      <w:r w:rsidR="006602C4" w:rsidRPr="006602C4">
        <w:rPr>
          <w:lang w:val="ru-RU"/>
        </w:rPr>
        <w:instrText xml:space="preserve"> 0421 </w:instrText>
      </w:r>
      <w:r w:rsidR="006602C4">
        <w:fldChar w:fldCharType="separate"/>
      </w:r>
      <w:r w:rsidR="006602C4" w:rsidRPr="006602C4">
        <w:rPr>
          <w:noProof/>
          <w:lang w:val="ru-RU"/>
        </w:rPr>
        <w:t>7</w:t>
      </w:r>
      <w:r w:rsidR="006602C4">
        <w:fldChar w:fldCharType="end"/>
      </w:r>
      <w:r w:rsidR="006602C4">
        <w:t> </w:t>
      </w:r>
      <w:r w:rsidR="006602C4" w:rsidRPr="006602C4">
        <w:rPr>
          <w:lang w:val="ru-RU"/>
        </w:rPr>
        <w:noBreakHyphen/>
      </w:r>
      <w:r w:rsidR="006602C4">
        <w:t> </w:t>
      </w:r>
      <w:r w:rsidRPr="00C10CD6">
        <w:rPr>
          <w:iCs/>
        </w:rPr>
        <w:t>know</w:t>
      </w:r>
      <w:r w:rsidRPr="006602C4">
        <w:rPr>
          <w:iCs/>
          <w:lang w:val="ru-RU"/>
        </w:rPr>
        <w:t xml:space="preserve"> </w:t>
      </w:r>
      <w:r w:rsidRPr="00C10CD6">
        <w:rPr>
          <w:iCs/>
        </w:rPr>
        <w:t>English</w:t>
      </w:r>
      <w:r w:rsidRPr="006602C4">
        <w:rPr>
          <w:iCs/>
          <w:lang w:val="ru-RU"/>
        </w:rPr>
        <w:t xml:space="preserve"> </w:t>
      </w:r>
      <w:r w:rsidRPr="00C10CD6">
        <w:rPr>
          <w:iCs/>
        </w:rPr>
        <w:t>well</w:t>
      </w:r>
      <w:r w:rsidRPr="006602C4">
        <w:rPr>
          <w:lang w:val="ru-RU"/>
        </w:rPr>
        <w:t xml:space="preserve">] </w:t>
      </w:r>
      <w:r w:rsidR="006602C4">
        <w:rPr>
          <w:lang w:val="ru-RU"/>
        </w:rPr>
        <w:fldChar w:fldCharType="begin">
          <w:ffData>
            <w:name w:val="Text2"/>
            <w:enabled/>
            <w:calcOnExit w:val="0"/>
            <w:textInput/>
          </w:ffData>
        </w:fldChar>
      </w:r>
      <w:r w:rsidR="006602C4" w:rsidRPr="006602C4">
        <w:rPr>
          <w:lang w:val="ru-RU"/>
        </w:rPr>
        <w:instrText xml:space="preserve"> </w:instrText>
      </w:r>
      <w:r w:rsidR="006602C4" w:rsidRPr="006602C4">
        <w:instrText>FORMTEXT</w:instrText>
      </w:r>
      <w:r w:rsidR="006602C4" w:rsidRPr="006602C4">
        <w:rPr>
          <w:lang w:val="ru-RU"/>
        </w:rPr>
        <w:instrText xml:space="preserve">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r w:rsidRPr="006602C4">
        <w:rPr>
          <w:lang w:val="ru-RU"/>
        </w:rPr>
        <w:t>?</w:t>
      </w:r>
    </w:p>
    <w:p w14:paraId="50401069" w14:textId="30AC994F" w:rsidR="00585957" w:rsidRPr="00C10CD6" w:rsidRDefault="00585957" w:rsidP="00C10CD6">
      <w:pPr>
        <w:tabs>
          <w:tab w:val="left" w:pos="360"/>
        </w:tabs>
        <w:autoSpaceDE w:val="0"/>
        <w:autoSpaceDN w:val="0"/>
        <w:adjustRightInd w:val="0"/>
        <w:spacing w:line="276" w:lineRule="auto"/>
        <w:ind w:left="270" w:hanging="270"/>
      </w:pPr>
      <w:r w:rsidRPr="006602C4">
        <w:rPr>
          <w:lang w:val="ru-RU"/>
        </w:rPr>
        <w:t xml:space="preserve">— </w:t>
      </w:r>
      <w:r w:rsidRPr="00C10CD6">
        <w:rPr>
          <w:lang w:val="ru-RU"/>
        </w:rPr>
        <w:t>Нет</w:t>
      </w:r>
      <w:r w:rsidRPr="006602C4">
        <w:rPr>
          <w:lang w:val="ru-RU"/>
        </w:rPr>
        <w:t xml:space="preserve">, </w:t>
      </w:r>
      <w:r w:rsidRPr="00C10CD6">
        <w:rPr>
          <w:lang w:val="ru-RU"/>
        </w:rPr>
        <w:t>моя</w:t>
      </w:r>
      <w:r w:rsidRPr="006602C4">
        <w:rPr>
          <w:lang w:val="ru-RU"/>
        </w:rPr>
        <w:t xml:space="preserve"> </w:t>
      </w:r>
      <w:r w:rsidRPr="00C10CD6">
        <w:rPr>
          <w:lang w:val="ru-RU"/>
        </w:rPr>
        <w:t>специальность</w:t>
      </w:r>
      <w:r w:rsidRPr="006602C4">
        <w:rPr>
          <w:lang w:val="ru-RU"/>
        </w:rPr>
        <w:t xml:space="preserve"> — [</w:t>
      </w:r>
      <w:r w:rsidR="006602C4">
        <w:fldChar w:fldCharType="begin"/>
      </w:r>
      <w:r w:rsidR="006602C4" w:rsidRPr="006602C4">
        <w:rPr>
          <w:lang w:val="ru-RU"/>
        </w:rPr>
        <w:instrText xml:space="preserve"> </w:instrText>
      </w:r>
      <w:r w:rsidR="006602C4">
        <w:instrText>seq</w:instrText>
      </w:r>
      <w:r w:rsidR="006602C4" w:rsidRPr="006602C4">
        <w:rPr>
          <w:lang w:val="ru-RU"/>
        </w:rPr>
        <w:instrText xml:space="preserve"> 0421 </w:instrText>
      </w:r>
      <w:r w:rsidR="006602C4">
        <w:fldChar w:fldCharType="separate"/>
      </w:r>
      <w:r w:rsidR="006602C4" w:rsidRPr="006602C4">
        <w:rPr>
          <w:noProof/>
          <w:lang w:val="ru-RU"/>
        </w:rPr>
        <w:t>8</w:t>
      </w:r>
      <w:r w:rsidR="006602C4">
        <w:fldChar w:fldCharType="end"/>
      </w:r>
      <w:r w:rsidR="006602C4">
        <w:t> </w:t>
      </w:r>
      <w:r w:rsidR="006602C4" w:rsidRPr="006602C4">
        <w:rPr>
          <w:lang w:val="ru-RU"/>
        </w:rPr>
        <w:noBreakHyphen/>
      </w:r>
      <w:r w:rsidR="006602C4">
        <w:t> </w:t>
      </w:r>
      <w:r w:rsidRPr="00C10CD6">
        <w:rPr>
          <w:iCs/>
        </w:rPr>
        <w:t>French</w:t>
      </w:r>
      <w:r w:rsidRPr="006602C4">
        <w:rPr>
          <w:lang w:val="ru-RU"/>
        </w:rPr>
        <w:t xml:space="preserve">] </w:t>
      </w:r>
      <w:r w:rsidR="006602C4">
        <w:rPr>
          <w:lang w:val="ru-RU"/>
        </w:rPr>
        <w:fldChar w:fldCharType="begin">
          <w:ffData>
            <w:name w:val="Text2"/>
            <w:enabled/>
            <w:calcOnExit w:val="0"/>
            <w:textInput/>
          </w:ffData>
        </w:fldChar>
      </w:r>
      <w:r w:rsidR="006602C4" w:rsidRPr="006602C4">
        <w:rPr>
          <w:lang w:val="ru-RU"/>
        </w:rPr>
        <w:instrText xml:space="preserve"> </w:instrText>
      </w:r>
      <w:r w:rsidR="006602C4" w:rsidRPr="006602C4">
        <w:instrText>FORMTEXT</w:instrText>
      </w:r>
      <w:r w:rsidR="006602C4" w:rsidRPr="006602C4">
        <w:rPr>
          <w:lang w:val="ru-RU"/>
        </w:rPr>
        <w:instrText xml:space="preserve">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r w:rsidRPr="006602C4">
        <w:rPr>
          <w:lang w:val="ru-RU"/>
        </w:rPr>
        <w:t xml:space="preserve">. </w:t>
      </w:r>
      <w:r w:rsidRPr="00C10CD6">
        <w:t>[</w:t>
      </w:r>
      <w:fldSimple w:instr=" seq 0421 ">
        <w:r w:rsidR="006602C4">
          <w:rPr>
            <w:noProof/>
          </w:rPr>
          <w:t>9</w:t>
        </w:r>
      </w:fldSimple>
      <w:r w:rsidR="006602C4">
        <w:t> </w:t>
      </w:r>
      <w:r w:rsidR="006602C4">
        <w:noBreakHyphen/>
        <w:t> </w:t>
      </w:r>
      <w:r w:rsidRPr="00C10CD6">
        <w:rPr>
          <w:iCs/>
        </w:rPr>
        <w:t>French</w:t>
      </w:r>
      <w:r w:rsidRPr="00C10CD6">
        <w:t xml:space="preserve">] </w:t>
      </w:r>
      <w:r w:rsidR="006602C4">
        <w:rPr>
          <w:lang w:val="ru-RU"/>
        </w:rPr>
        <w:fldChar w:fldCharType="begin">
          <w:ffData>
            <w:name w:val="Text2"/>
            <w:enabled/>
            <w:calcOnExit w:val="0"/>
            <w:textInput/>
          </w:ffData>
        </w:fldChar>
      </w:r>
      <w:r w:rsidR="006602C4" w:rsidRPr="006602C4">
        <w:instrText xml:space="preserve"> FORMTEXT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r w:rsidR="006602C4">
        <w:t xml:space="preserve"> </w:t>
      </w:r>
      <w:r w:rsidRPr="00C10CD6">
        <w:rPr>
          <w:lang w:val="ru-RU"/>
        </w:rPr>
        <w:t>я</w:t>
      </w:r>
      <w:r w:rsidRPr="00C10CD6">
        <w:t xml:space="preserve"> [</w:t>
      </w:r>
      <w:fldSimple w:instr=" seq 0421 ">
        <w:r w:rsidR="006602C4">
          <w:rPr>
            <w:noProof/>
          </w:rPr>
          <w:t>10</w:t>
        </w:r>
      </w:fldSimple>
      <w:r w:rsidR="006602C4">
        <w:t> </w:t>
      </w:r>
      <w:r w:rsidR="006602C4">
        <w:noBreakHyphen/>
        <w:t> </w:t>
      </w:r>
      <w:r w:rsidRPr="00C10CD6">
        <w:rPr>
          <w:iCs/>
        </w:rPr>
        <w:t>know</w:t>
      </w:r>
      <w:r w:rsidRPr="00C10CD6">
        <w:t xml:space="preserve">] </w:t>
      </w:r>
      <w:r w:rsidR="006602C4">
        <w:rPr>
          <w:lang w:val="ru-RU"/>
        </w:rPr>
        <w:fldChar w:fldCharType="begin">
          <w:ffData>
            <w:name w:val="Text2"/>
            <w:enabled/>
            <w:calcOnExit w:val="0"/>
            <w:textInput/>
          </w:ffData>
        </w:fldChar>
      </w:r>
      <w:r w:rsidR="006602C4" w:rsidRPr="006602C4">
        <w:instrText xml:space="preserve"> FORMTEXT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r w:rsidR="006602C4">
        <w:t xml:space="preserve"> </w:t>
      </w:r>
      <w:r w:rsidRPr="00C10CD6">
        <w:t>[</w:t>
      </w:r>
      <w:fldSimple w:instr=" seq 0421 ">
        <w:r w:rsidR="006602C4">
          <w:rPr>
            <w:noProof/>
          </w:rPr>
          <w:t>11</w:t>
        </w:r>
      </w:fldSimple>
      <w:r w:rsidR="006602C4">
        <w:t> </w:t>
      </w:r>
      <w:r w:rsidR="006602C4">
        <w:noBreakHyphen/>
        <w:t> </w:t>
      </w:r>
      <w:r w:rsidRPr="00C10CD6">
        <w:rPr>
          <w:iCs/>
        </w:rPr>
        <w:t>well</w:t>
      </w:r>
      <w:r w:rsidRPr="00C10CD6">
        <w:t xml:space="preserve">] </w:t>
      </w:r>
      <w:r w:rsidR="006602C4">
        <w:rPr>
          <w:lang w:val="ru-RU"/>
        </w:rPr>
        <w:fldChar w:fldCharType="begin">
          <w:ffData>
            <w:name w:val="Text2"/>
            <w:enabled/>
            <w:calcOnExit w:val="0"/>
            <w:textInput/>
          </w:ffData>
        </w:fldChar>
      </w:r>
      <w:r w:rsidR="006602C4" w:rsidRPr="006602C4">
        <w:instrText xml:space="preserve"> FORMTEXT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r w:rsidRPr="00C10CD6">
        <w:t xml:space="preserve">. A </w:t>
      </w:r>
      <w:r w:rsidRPr="00C10CD6">
        <w:rPr>
          <w:lang w:val="ru-RU"/>
        </w:rPr>
        <w:t>вы</w:t>
      </w:r>
      <w:r w:rsidRPr="00C10CD6">
        <w:t>?</w:t>
      </w:r>
    </w:p>
    <w:p w14:paraId="44C273C5" w14:textId="2A0726C3" w:rsidR="00585957" w:rsidRPr="00C10CD6" w:rsidRDefault="00585957" w:rsidP="00C10CD6">
      <w:pPr>
        <w:tabs>
          <w:tab w:val="left" w:pos="360"/>
        </w:tabs>
        <w:autoSpaceDE w:val="0"/>
        <w:autoSpaceDN w:val="0"/>
        <w:adjustRightInd w:val="0"/>
        <w:spacing w:line="276" w:lineRule="auto"/>
        <w:ind w:left="270" w:hanging="270"/>
      </w:pPr>
      <w:r w:rsidRPr="00C10CD6">
        <w:t xml:space="preserve">— </w:t>
      </w:r>
      <w:r w:rsidRPr="00C10CD6">
        <w:rPr>
          <w:lang w:val="ru-RU"/>
        </w:rPr>
        <w:t>Я</w:t>
      </w:r>
      <w:r w:rsidR="006602C4">
        <w:t xml:space="preserve"> </w:t>
      </w:r>
      <w:r w:rsidRPr="00C10CD6">
        <w:t>[</w:t>
      </w:r>
      <w:fldSimple w:instr=" seq 0421 ">
        <w:r w:rsidR="006602C4">
          <w:rPr>
            <w:noProof/>
          </w:rPr>
          <w:t>12</w:t>
        </w:r>
      </w:fldSimple>
      <w:r w:rsidR="006602C4">
        <w:t> </w:t>
      </w:r>
      <w:r w:rsidR="006602C4">
        <w:noBreakHyphen/>
        <w:t> </w:t>
      </w:r>
      <w:r w:rsidRPr="00C10CD6">
        <w:rPr>
          <w:iCs/>
        </w:rPr>
        <w:t>study</w:t>
      </w:r>
      <w:r w:rsidRPr="00C10CD6">
        <w:t xml:space="preserve">] </w:t>
      </w:r>
      <w:r w:rsidR="006602C4">
        <w:rPr>
          <w:lang w:val="ru-RU"/>
        </w:rPr>
        <w:fldChar w:fldCharType="begin">
          <w:ffData>
            <w:name w:val="Text2"/>
            <w:enabled/>
            <w:calcOnExit w:val="0"/>
            <w:textInput/>
          </w:ffData>
        </w:fldChar>
      </w:r>
      <w:r w:rsidR="006602C4" w:rsidRPr="006602C4">
        <w:instrText xml:space="preserve"> FORMTEXT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r w:rsidR="006602C4">
        <w:t xml:space="preserve"> </w:t>
      </w:r>
      <w:r w:rsidRPr="00C10CD6">
        <w:t>[</w:t>
      </w:r>
      <w:fldSimple w:instr=" seq 0421 ">
        <w:r w:rsidR="006602C4">
          <w:rPr>
            <w:noProof/>
          </w:rPr>
          <w:t>13</w:t>
        </w:r>
      </w:fldSimple>
      <w:r w:rsidR="006602C4">
        <w:t> </w:t>
      </w:r>
      <w:r w:rsidR="006602C4">
        <w:noBreakHyphen/>
        <w:t> </w:t>
      </w:r>
      <w:r w:rsidRPr="00C10CD6">
        <w:rPr>
          <w:iCs/>
        </w:rPr>
        <w:t>French</w:t>
      </w:r>
      <w:r w:rsidRPr="00C10CD6">
        <w:t xml:space="preserve">] </w:t>
      </w:r>
      <w:r w:rsidR="006602C4">
        <w:rPr>
          <w:lang w:val="ru-RU"/>
        </w:rPr>
        <w:fldChar w:fldCharType="begin">
          <w:ffData>
            <w:name w:val="Text2"/>
            <w:enabled/>
            <w:calcOnExit w:val="0"/>
            <w:textInput/>
          </w:ffData>
        </w:fldChar>
      </w:r>
      <w:r w:rsidR="006602C4" w:rsidRPr="006602C4">
        <w:instrText xml:space="preserve"> FORMTEXT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r w:rsidR="006602C4">
        <w:t xml:space="preserve"> </w:t>
      </w:r>
      <w:r w:rsidRPr="00C10CD6">
        <w:rPr>
          <w:lang w:val="ru-RU"/>
        </w:rPr>
        <w:t>и</w:t>
      </w:r>
      <w:r w:rsidRPr="00C10CD6">
        <w:t xml:space="preserve"> [</w:t>
      </w:r>
      <w:fldSimple w:instr=" seq 0421 ">
        <w:r w:rsidR="006602C4">
          <w:rPr>
            <w:noProof/>
          </w:rPr>
          <w:t>14</w:t>
        </w:r>
      </w:fldSimple>
      <w:r w:rsidR="006602C4">
        <w:t> </w:t>
      </w:r>
      <w:r w:rsidR="006602C4">
        <w:noBreakHyphen/>
        <w:t> </w:t>
      </w:r>
      <w:r w:rsidRPr="00C10CD6">
        <w:rPr>
          <w:iCs/>
        </w:rPr>
        <w:t>Italian</w:t>
      </w:r>
      <w:r w:rsidRPr="00C10CD6">
        <w:t xml:space="preserve">] </w:t>
      </w:r>
      <w:r w:rsidR="006602C4">
        <w:rPr>
          <w:lang w:val="ru-RU"/>
        </w:rPr>
        <w:fldChar w:fldCharType="begin">
          <w:ffData>
            <w:name w:val="Text2"/>
            <w:enabled/>
            <w:calcOnExit w:val="0"/>
            <w:textInput/>
          </w:ffData>
        </w:fldChar>
      </w:r>
      <w:r w:rsidR="006602C4" w:rsidRPr="006602C4">
        <w:instrText xml:space="preserve"> FORMTEXT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r w:rsidR="006602C4">
        <w:t xml:space="preserve"> </w:t>
      </w:r>
      <w:r w:rsidRPr="00C10CD6">
        <w:rPr>
          <w:lang w:val="ru-RU"/>
        </w:rPr>
        <w:t>в</w:t>
      </w:r>
      <w:r w:rsidRPr="00C10CD6">
        <w:t xml:space="preserve"> </w:t>
      </w:r>
      <w:r w:rsidRPr="00C10CD6">
        <w:rPr>
          <w:lang w:val="ru-RU"/>
        </w:rPr>
        <w:t>университете</w:t>
      </w:r>
      <w:r w:rsidRPr="00C10CD6">
        <w:t xml:space="preserve">, </w:t>
      </w:r>
      <w:r w:rsidRPr="00C10CD6">
        <w:rPr>
          <w:lang w:val="ru-RU"/>
        </w:rPr>
        <w:t>но</w:t>
      </w:r>
      <w:r w:rsidRPr="00C10CD6">
        <w:t xml:space="preserve"> [</w:t>
      </w:r>
      <w:fldSimple w:instr=" seq 0421 ">
        <w:r w:rsidR="006602C4">
          <w:rPr>
            <w:noProof/>
          </w:rPr>
          <w:t>15</w:t>
        </w:r>
      </w:fldSimple>
      <w:r w:rsidR="006602C4">
        <w:t> </w:t>
      </w:r>
      <w:r w:rsidR="006602C4">
        <w:noBreakHyphen/>
        <w:t> </w:t>
      </w:r>
      <w:r w:rsidRPr="00C10CD6">
        <w:rPr>
          <w:iCs/>
        </w:rPr>
        <w:t>speak</w:t>
      </w:r>
      <w:r w:rsidRPr="00C10CD6">
        <w:t xml:space="preserve">] </w:t>
      </w:r>
      <w:r w:rsidR="006602C4">
        <w:rPr>
          <w:lang w:val="ru-RU"/>
        </w:rPr>
        <w:fldChar w:fldCharType="begin">
          <w:ffData>
            <w:name w:val="Text2"/>
            <w:enabled/>
            <w:calcOnExit w:val="0"/>
            <w:textInput/>
          </w:ffData>
        </w:fldChar>
      </w:r>
      <w:r w:rsidR="006602C4" w:rsidRPr="006602C4">
        <w:instrText xml:space="preserve"> FORMTEXT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r w:rsidR="006602C4">
        <w:t xml:space="preserve"> </w:t>
      </w:r>
      <w:r w:rsidRPr="00C10CD6">
        <w:t>[</w:t>
      </w:r>
      <w:fldSimple w:instr=" seq 0421 ">
        <w:r w:rsidR="006602C4">
          <w:rPr>
            <w:noProof/>
          </w:rPr>
          <w:t>16</w:t>
        </w:r>
      </w:fldSimple>
      <w:r w:rsidR="006602C4">
        <w:t> </w:t>
      </w:r>
      <w:r w:rsidR="006602C4">
        <w:noBreakHyphen/>
        <w:t> </w:t>
      </w:r>
      <w:r w:rsidRPr="00C10CD6">
        <w:rPr>
          <w:iCs/>
        </w:rPr>
        <w:t>French</w:t>
      </w:r>
      <w:r w:rsidRPr="00C10CD6">
        <w:t xml:space="preserve">] </w:t>
      </w:r>
      <w:r w:rsidR="006602C4">
        <w:rPr>
          <w:lang w:val="ru-RU"/>
        </w:rPr>
        <w:fldChar w:fldCharType="begin">
          <w:ffData>
            <w:name w:val="Text2"/>
            <w:enabled/>
            <w:calcOnExit w:val="0"/>
            <w:textInput/>
          </w:ffData>
        </w:fldChar>
      </w:r>
      <w:r w:rsidR="006602C4" w:rsidRPr="006602C4">
        <w:instrText xml:space="preserve"> FORMTEXT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r w:rsidR="006602C4">
        <w:t xml:space="preserve"> </w:t>
      </w:r>
      <w:r w:rsidRPr="00C10CD6">
        <w:rPr>
          <w:lang w:val="ru-RU"/>
        </w:rPr>
        <w:t>только</w:t>
      </w:r>
      <w:r w:rsidRPr="00C10CD6">
        <w:t xml:space="preserve"> [</w:t>
      </w:r>
      <w:fldSimple w:instr=" seq 0421 ">
        <w:r w:rsidR="006602C4">
          <w:rPr>
            <w:noProof/>
          </w:rPr>
          <w:t>17</w:t>
        </w:r>
      </w:fldSimple>
      <w:r w:rsidR="006602C4">
        <w:t> </w:t>
      </w:r>
      <w:r w:rsidR="006602C4">
        <w:noBreakHyphen/>
        <w:t> </w:t>
      </w:r>
      <w:r w:rsidRPr="00C10CD6">
        <w:rPr>
          <w:iCs/>
        </w:rPr>
        <w:t>a little</w:t>
      </w:r>
      <w:r w:rsidRPr="00C10CD6">
        <w:t xml:space="preserve">] </w:t>
      </w:r>
      <w:r w:rsidR="006602C4">
        <w:rPr>
          <w:lang w:val="ru-RU"/>
        </w:rPr>
        <w:fldChar w:fldCharType="begin">
          <w:ffData>
            <w:name w:val="Text2"/>
            <w:enabled/>
            <w:calcOnExit w:val="0"/>
            <w:textInput/>
          </w:ffData>
        </w:fldChar>
      </w:r>
      <w:r w:rsidR="006602C4" w:rsidRPr="006602C4">
        <w:instrText xml:space="preserve"> FORMTEXT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r w:rsidRPr="00C10CD6">
        <w:t xml:space="preserve">. </w:t>
      </w:r>
    </w:p>
    <w:p w14:paraId="72E02E6C" w14:textId="76406D94" w:rsidR="00116DAE" w:rsidRPr="00C10CD6" w:rsidRDefault="00116DAE" w:rsidP="00C10CD6">
      <w:pPr>
        <w:tabs>
          <w:tab w:val="left" w:pos="360"/>
        </w:tabs>
        <w:autoSpaceDE w:val="0"/>
        <w:autoSpaceDN w:val="0"/>
        <w:adjustRightInd w:val="0"/>
        <w:spacing w:line="276" w:lineRule="auto"/>
        <w:rPr>
          <w:b/>
          <w:bCs/>
        </w:rPr>
      </w:pPr>
    </w:p>
    <w:p w14:paraId="1D61C79E" w14:textId="20B8C3F9" w:rsidR="009F3FFE" w:rsidRPr="00C10CD6" w:rsidRDefault="009F3FFE" w:rsidP="00C10CD6">
      <w:pPr>
        <w:spacing w:after="200" w:line="276" w:lineRule="auto"/>
        <w:rPr>
          <w:b/>
          <w:bCs/>
        </w:rPr>
      </w:pPr>
    </w:p>
    <w:p w14:paraId="4B33BEE8" w14:textId="5DFCC05F" w:rsidR="00AC3FE9" w:rsidRPr="00C10CD6" w:rsidRDefault="00C10CD6" w:rsidP="00C10CD6">
      <w:pPr>
        <w:tabs>
          <w:tab w:val="left" w:pos="360"/>
        </w:tabs>
        <w:autoSpaceDE w:val="0"/>
        <w:autoSpaceDN w:val="0"/>
        <w:adjustRightInd w:val="0"/>
        <w:spacing w:line="276" w:lineRule="auto"/>
        <w:rPr>
          <w:b/>
          <w:bCs/>
        </w:rPr>
      </w:pPr>
      <w:r>
        <w:rPr>
          <w:b/>
          <w:bCs/>
        </w:rPr>
        <w:t>04-</w:t>
      </w:r>
      <w:r w:rsidR="00D7432E" w:rsidRPr="00C10CD6">
        <w:rPr>
          <w:b/>
          <w:bCs/>
        </w:rPr>
        <w:t>22</w:t>
      </w:r>
      <w:r w:rsidR="00A82EC6" w:rsidRPr="00C10CD6">
        <w:rPr>
          <w:b/>
          <w:bCs/>
        </w:rPr>
        <w:t>.</w:t>
      </w:r>
      <w:r w:rsidR="00A82EC6" w:rsidRPr="00C10CD6">
        <w:rPr>
          <w:b/>
          <w:bCs/>
        </w:rPr>
        <w:tab/>
      </w:r>
      <w:r w:rsidR="00AC3FE9" w:rsidRPr="00C10CD6">
        <w:rPr>
          <w:b/>
          <w:bCs/>
        </w:rPr>
        <w:t>(7</w:t>
      </w:r>
      <w:r w:rsidR="003B0EBC" w:rsidRPr="00C10CD6">
        <w:rPr>
          <w:b/>
          <w:bCs/>
        </w:rPr>
        <w:t xml:space="preserve">. </w:t>
      </w:r>
      <w:r w:rsidR="00AC3FE9" w:rsidRPr="00C10CD6">
        <w:rPr>
          <w:b/>
          <w:bCs/>
        </w:rPr>
        <w:t xml:space="preserve">Conjunctions) </w:t>
      </w:r>
      <w:r w:rsidR="00AC3FE9" w:rsidRPr="00C10CD6">
        <w:t xml:space="preserve">Fill in the blanks with the conjunctions </w:t>
      </w:r>
      <w:r w:rsidR="00AC3FE9" w:rsidRPr="00C10CD6">
        <w:rPr>
          <w:b/>
          <w:bCs/>
          <w:lang w:val="ru-RU"/>
        </w:rPr>
        <w:t>что</w:t>
      </w:r>
      <w:r w:rsidR="003B0EBC" w:rsidRPr="00C10CD6">
        <w:rPr>
          <w:bCs/>
        </w:rPr>
        <w:t>,</w:t>
      </w:r>
      <w:r w:rsidR="003B0EBC" w:rsidRPr="00C10CD6">
        <w:rPr>
          <w:b/>
          <w:bCs/>
        </w:rPr>
        <w:t xml:space="preserve"> </w:t>
      </w:r>
      <w:r w:rsidR="00AC3FE9" w:rsidRPr="00C10CD6">
        <w:rPr>
          <w:b/>
          <w:bCs/>
          <w:lang w:val="ru-RU"/>
        </w:rPr>
        <w:t>где</w:t>
      </w:r>
      <w:r w:rsidR="003B0EBC" w:rsidRPr="00C10CD6">
        <w:rPr>
          <w:bCs/>
        </w:rPr>
        <w:t>,</w:t>
      </w:r>
      <w:r w:rsidR="003B0EBC" w:rsidRPr="00C10CD6">
        <w:rPr>
          <w:b/>
          <w:bCs/>
        </w:rPr>
        <w:t xml:space="preserve"> </w:t>
      </w:r>
      <w:r w:rsidR="00AC3FE9" w:rsidRPr="00C10CD6">
        <w:rPr>
          <w:b/>
          <w:bCs/>
          <w:lang w:val="ru-RU"/>
        </w:rPr>
        <w:t>как</w:t>
      </w:r>
      <w:r w:rsidR="003B0EBC" w:rsidRPr="00C10CD6">
        <w:rPr>
          <w:bCs/>
        </w:rPr>
        <w:t>,</w:t>
      </w:r>
      <w:r w:rsidR="003B0EBC" w:rsidRPr="00C10CD6">
        <w:rPr>
          <w:b/>
          <w:bCs/>
        </w:rPr>
        <w:t xml:space="preserve"> </w:t>
      </w:r>
      <w:r w:rsidR="00AC3FE9" w:rsidRPr="00C10CD6">
        <w:rPr>
          <w:b/>
          <w:bCs/>
          <w:lang w:val="ru-RU"/>
        </w:rPr>
        <w:t>какой</w:t>
      </w:r>
      <w:r w:rsidR="00AC3FE9" w:rsidRPr="00C10CD6">
        <w:rPr>
          <w:b/>
          <w:bCs/>
        </w:rPr>
        <w:t>/</w:t>
      </w:r>
      <w:r w:rsidR="00AC3FE9" w:rsidRPr="00C10CD6">
        <w:rPr>
          <w:b/>
          <w:bCs/>
          <w:lang w:val="ru-RU"/>
        </w:rPr>
        <w:t>какие</w:t>
      </w:r>
      <w:r w:rsidR="003B0EBC" w:rsidRPr="00C10CD6">
        <w:rPr>
          <w:bCs/>
        </w:rPr>
        <w:t>,</w:t>
      </w:r>
      <w:r w:rsidR="003B0EBC" w:rsidRPr="00C10CD6">
        <w:rPr>
          <w:b/>
          <w:bCs/>
        </w:rPr>
        <w:t xml:space="preserve"> </w:t>
      </w:r>
      <w:r w:rsidR="00AC3FE9" w:rsidRPr="00C10CD6">
        <w:t>and</w:t>
      </w:r>
      <w:r w:rsidR="00F6513B" w:rsidRPr="00C10CD6">
        <w:t xml:space="preserve"> </w:t>
      </w:r>
      <w:r w:rsidR="00AC3FE9" w:rsidRPr="00C10CD6">
        <w:rPr>
          <w:b/>
          <w:bCs/>
          <w:lang w:val="ru-RU"/>
        </w:rPr>
        <w:t>потому</w:t>
      </w:r>
      <w:r w:rsidR="00AC3FE9" w:rsidRPr="00C10CD6">
        <w:rPr>
          <w:b/>
          <w:bCs/>
        </w:rPr>
        <w:t xml:space="preserve"> </w:t>
      </w:r>
      <w:r w:rsidR="00AC3FE9" w:rsidRPr="00C10CD6">
        <w:rPr>
          <w:b/>
          <w:bCs/>
          <w:lang w:val="ru-RU"/>
        </w:rPr>
        <w:t>что</w:t>
      </w:r>
      <w:r w:rsidR="003B0EBC" w:rsidRPr="00C10CD6">
        <w:rPr>
          <w:b/>
          <w:bCs/>
        </w:rPr>
        <w:t xml:space="preserve">. </w:t>
      </w:r>
    </w:p>
    <w:p w14:paraId="1B2FA133" w14:textId="20359F78" w:rsidR="009F3FFE" w:rsidRPr="00956A95" w:rsidRDefault="009F3FFE" w:rsidP="00C10CD6">
      <w:pPr>
        <w:tabs>
          <w:tab w:val="left" w:pos="360"/>
        </w:tabs>
        <w:autoSpaceDE w:val="0"/>
        <w:autoSpaceDN w:val="0"/>
        <w:adjustRightInd w:val="0"/>
        <w:spacing w:line="276" w:lineRule="auto"/>
        <w:rPr>
          <w:b/>
          <w:bCs/>
        </w:rPr>
      </w:pPr>
    </w:p>
    <w:p w14:paraId="0D47EFFB" w14:textId="55C3E78B" w:rsidR="00AC3FE9" w:rsidRPr="00C10CD6" w:rsidRDefault="00F6513B" w:rsidP="00C10CD6">
      <w:pPr>
        <w:tabs>
          <w:tab w:val="left" w:pos="360"/>
        </w:tabs>
        <w:autoSpaceDE w:val="0"/>
        <w:autoSpaceDN w:val="0"/>
        <w:adjustRightInd w:val="0"/>
        <w:spacing w:line="276" w:lineRule="auto"/>
        <w:rPr>
          <w:lang w:val="ru-RU"/>
        </w:rPr>
      </w:pPr>
      <w:r w:rsidRPr="00C10CD6">
        <w:rPr>
          <w:lang w:val="ru-RU"/>
        </w:rPr>
        <w:t>1.</w:t>
      </w:r>
      <w:r w:rsidRPr="00C10CD6">
        <w:rPr>
          <w:lang w:val="ru-RU"/>
        </w:rPr>
        <w:tab/>
      </w:r>
      <w:r w:rsidR="00AC3FE9" w:rsidRPr="00C10CD6">
        <w:rPr>
          <w:lang w:val="ru-RU"/>
        </w:rPr>
        <w:t>Я думаю</w:t>
      </w:r>
      <w:r w:rsidR="003B0EBC" w:rsidRPr="00C10CD6">
        <w:rPr>
          <w:lang w:val="ru-RU"/>
        </w:rPr>
        <w:t xml:space="preserve">, </w:t>
      </w:r>
      <w:r w:rsidR="006602C4">
        <w:rPr>
          <w:lang w:val="ru-RU"/>
        </w:rPr>
        <w:fldChar w:fldCharType="begin">
          <w:ffData>
            <w:name w:val="Text2"/>
            <w:enabled/>
            <w:calcOnExit w:val="0"/>
            <w:textInput/>
          </w:ffData>
        </w:fldChar>
      </w:r>
      <w:r w:rsidR="006602C4" w:rsidRPr="006602C4">
        <w:rPr>
          <w:lang w:val="ru-RU"/>
        </w:rPr>
        <w:instrText xml:space="preserve"> </w:instrText>
      </w:r>
      <w:r w:rsidR="006602C4" w:rsidRPr="006602C4">
        <w:instrText>FORMTEXT</w:instrText>
      </w:r>
      <w:r w:rsidR="006602C4" w:rsidRPr="006602C4">
        <w:rPr>
          <w:lang w:val="ru-RU"/>
        </w:rPr>
        <w:instrText xml:space="preserve">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r w:rsidR="006602C4" w:rsidRPr="006602C4">
        <w:rPr>
          <w:lang w:val="ru-RU"/>
        </w:rPr>
        <w:t xml:space="preserve"> </w:t>
      </w:r>
      <w:r w:rsidR="00AC3FE9" w:rsidRPr="00C10CD6">
        <w:rPr>
          <w:lang w:val="ru-RU"/>
        </w:rPr>
        <w:t>вы хорошо знаете русский язык</w:t>
      </w:r>
      <w:r w:rsidR="003B0EBC" w:rsidRPr="00C10CD6">
        <w:rPr>
          <w:lang w:val="ru-RU"/>
        </w:rPr>
        <w:t xml:space="preserve">. </w:t>
      </w:r>
    </w:p>
    <w:p w14:paraId="1BCE2A7B" w14:textId="46435866" w:rsidR="00AC3FE9" w:rsidRPr="00C10CD6" w:rsidRDefault="00F6513B" w:rsidP="00C10CD6">
      <w:pPr>
        <w:tabs>
          <w:tab w:val="left" w:pos="360"/>
        </w:tabs>
        <w:autoSpaceDE w:val="0"/>
        <w:autoSpaceDN w:val="0"/>
        <w:adjustRightInd w:val="0"/>
        <w:spacing w:line="276" w:lineRule="auto"/>
        <w:rPr>
          <w:lang w:val="ru-RU"/>
        </w:rPr>
      </w:pPr>
      <w:r w:rsidRPr="00C10CD6">
        <w:rPr>
          <w:lang w:val="ru-RU"/>
        </w:rPr>
        <w:t>2.</w:t>
      </w:r>
      <w:r w:rsidRPr="00C10CD6">
        <w:rPr>
          <w:lang w:val="ru-RU"/>
        </w:rPr>
        <w:tab/>
      </w:r>
      <w:r w:rsidR="00AC3FE9" w:rsidRPr="00C10CD6">
        <w:rPr>
          <w:lang w:val="ru-RU"/>
        </w:rPr>
        <w:t>Она не знает</w:t>
      </w:r>
      <w:r w:rsidR="003B0EBC" w:rsidRPr="00C10CD6">
        <w:rPr>
          <w:lang w:val="ru-RU"/>
        </w:rPr>
        <w:t xml:space="preserve">, </w:t>
      </w:r>
      <w:r w:rsidR="006602C4">
        <w:rPr>
          <w:lang w:val="ru-RU"/>
        </w:rPr>
        <w:fldChar w:fldCharType="begin">
          <w:ffData>
            <w:name w:val="Text2"/>
            <w:enabled/>
            <w:calcOnExit w:val="0"/>
            <w:textInput/>
          </w:ffData>
        </w:fldChar>
      </w:r>
      <w:r w:rsidR="006602C4" w:rsidRPr="006602C4">
        <w:rPr>
          <w:lang w:val="ru-RU"/>
        </w:rPr>
        <w:instrText xml:space="preserve"> </w:instrText>
      </w:r>
      <w:r w:rsidR="006602C4" w:rsidRPr="006602C4">
        <w:instrText>FORMTEXT</w:instrText>
      </w:r>
      <w:r w:rsidR="006602C4" w:rsidRPr="006602C4">
        <w:rPr>
          <w:lang w:val="ru-RU"/>
        </w:rPr>
        <w:instrText xml:space="preserve">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r w:rsidR="006602C4" w:rsidRPr="006602C4">
        <w:rPr>
          <w:lang w:val="ru-RU"/>
        </w:rPr>
        <w:t xml:space="preserve"> </w:t>
      </w:r>
      <w:r w:rsidR="00AC3FE9" w:rsidRPr="00C10CD6">
        <w:rPr>
          <w:lang w:val="ru-RU"/>
        </w:rPr>
        <w:t>он изучал французский язык</w:t>
      </w:r>
      <w:r w:rsidR="003B0EBC" w:rsidRPr="00C10CD6">
        <w:rPr>
          <w:lang w:val="ru-RU"/>
        </w:rPr>
        <w:t xml:space="preserve">, </w:t>
      </w:r>
      <w:r w:rsidR="00AC3FE9" w:rsidRPr="00C10CD6">
        <w:rPr>
          <w:lang w:val="ru-RU"/>
        </w:rPr>
        <w:t>в школе или в университете</w:t>
      </w:r>
      <w:r w:rsidR="003B0EBC" w:rsidRPr="00C10CD6">
        <w:rPr>
          <w:lang w:val="ru-RU"/>
        </w:rPr>
        <w:t xml:space="preserve">. </w:t>
      </w:r>
    </w:p>
    <w:p w14:paraId="4F40704C" w14:textId="6E19CC19" w:rsidR="00AC3FE9" w:rsidRPr="00C10CD6" w:rsidRDefault="00F6513B" w:rsidP="00C10CD6">
      <w:pPr>
        <w:tabs>
          <w:tab w:val="left" w:pos="360"/>
        </w:tabs>
        <w:autoSpaceDE w:val="0"/>
        <w:autoSpaceDN w:val="0"/>
        <w:adjustRightInd w:val="0"/>
        <w:spacing w:line="276" w:lineRule="auto"/>
        <w:rPr>
          <w:lang w:val="ru-RU"/>
        </w:rPr>
      </w:pPr>
      <w:r w:rsidRPr="00C10CD6">
        <w:rPr>
          <w:lang w:val="ru-RU"/>
        </w:rPr>
        <w:t>3.</w:t>
      </w:r>
      <w:r w:rsidRPr="00C10CD6">
        <w:rPr>
          <w:lang w:val="ru-RU"/>
        </w:rPr>
        <w:tab/>
      </w:r>
      <w:r w:rsidR="00AC3FE9" w:rsidRPr="00C10CD6">
        <w:rPr>
          <w:lang w:val="ru-RU"/>
        </w:rPr>
        <w:t>Он не понимал</w:t>
      </w:r>
      <w:r w:rsidR="003B0EBC" w:rsidRPr="00C10CD6">
        <w:rPr>
          <w:lang w:val="ru-RU"/>
        </w:rPr>
        <w:t xml:space="preserve">, </w:t>
      </w:r>
      <w:r w:rsidR="006602C4">
        <w:rPr>
          <w:lang w:val="ru-RU"/>
        </w:rPr>
        <w:fldChar w:fldCharType="begin">
          <w:ffData>
            <w:name w:val="Text2"/>
            <w:enabled/>
            <w:calcOnExit w:val="0"/>
            <w:textInput/>
          </w:ffData>
        </w:fldChar>
      </w:r>
      <w:r w:rsidR="006602C4" w:rsidRPr="006602C4">
        <w:rPr>
          <w:lang w:val="ru-RU"/>
        </w:rPr>
        <w:instrText xml:space="preserve"> </w:instrText>
      </w:r>
      <w:r w:rsidR="006602C4" w:rsidRPr="006602C4">
        <w:instrText>FORMTEXT</w:instrText>
      </w:r>
      <w:r w:rsidR="006602C4" w:rsidRPr="006602C4">
        <w:rPr>
          <w:lang w:val="ru-RU"/>
        </w:rPr>
        <w:instrText xml:space="preserve">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r w:rsidR="006602C4" w:rsidRPr="006602C4">
        <w:rPr>
          <w:lang w:val="ru-RU"/>
        </w:rPr>
        <w:t xml:space="preserve"> </w:t>
      </w:r>
      <w:r w:rsidR="00AC3FE9" w:rsidRPr="00C10CD6">
        <w:rPr>
          <w:lang w:val="ru-RU"/>
        </w:rPr>
        <w:t>я говорил</w:t>
      </w:r>
      <w:r w:rsidR="003B0EBC" w:rsidRPr="00C10CD6">
        <w:rPr>
          <w:lang w:val="ru-RU"/>
        </w:rPr>
        <w:t xml:space="preserve">, </w:t>
      </w:r>
      <w:r w:rsidR="006602C4">
        <w:rPr>
          <w:lang w:val="ru-RU"/>
        </w:rPr>
        <w:fldChar w:fldCharType="begin">
          <w:ffData>
            <w:name w:val="Text2"/>
            <w:enabled/>
            <w:calcOnExit w:val="0"/>
            <w:textInput/>
          </w:ffData>
        </w:fldChar>
      </w:r>
      <w:r w:rsidR="006602C4" w:rsidRPr="006602C4">
        <w:rPr>
          <w:lang w:val="ru-RU"/>
        </w:rPr>
        <w:instrText xml:space="preserve"> </w:instrText>
      </w:r>
      <w:r w:rsidR="006602C4" w:rsidRPr="006602C4">
        <w:instrText>FORMTEXT</w:instrText>
      </w:r>
      <w:r w:rsidR="006602C4" w:rsidRPr="006602C4">
        <w:rPr>
          <w:lang w:val="ru-RU"/>
        </w:rPr>
        <w:instrText xml:space="preserve">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r w:rsidR="006602C4" w:rsidRPr="006602C4">
        <w:rPr>
          <w:lang w:val="ru-RU"/>
        </w:rPr>
        <w:t xml:space="preserve"> </w:t>
      </w:r>
      <w:r w:rsidR="00AC3FE9" w:rsidRPr="00C10CD6">
        <w:rPr>
          <w:lang w:val="ru-RU"/>
        </w:rPr>
        <w:t>он плохо знал русский язык</w:t>
      </w:r>
      <w:r w:rsidR="003B0EBC" w:rsidRPr="00C10CD6">
        <w:rPr>
          <w:lang w:val="ru-RU"/>
        </w:rPr>
        <w:t xml:space="preserve">. </w:t>
      </w:r>
    </w:p>
    <w:p w14:paraId="7620F59D" w14:textId="1CC0A426" w:rsidR="00AC3FE9" w:rsidRPr="00C10CD6" w:rsidRDefault="00F6513B" w:rsidP="00C10CD6">
      <w:pPr>
        <w:tabs>
          <w:tab w:val="left" w:pos="360"/>
        </w:tabs>
        <w:autoSpaceDE w:val="0"/>
        <w:autoSpaceDN w:val="0"/>
        <w:adjustRightInd w:val="0"/>
        <w:spacing w:line="276" w:lineRule="auto"/>
        <w:rPr>
          <w:lang w:val="ru-RU"/>
        </w:rPr>
      </w:pPr>
      <w:r w:rsidRPr="00C10CD6">
        <w:rPr>
          <w:lang w:val="ru-RU"/>
        </w:rPr>
        <w:t>4.</w:t>
      </w:r>
      <w:r w:rsidRPr="00C10CD6">
        <w:rPr>
          <w:lang w:val="ru-RU"/>
        </w:rPr>
        <w:tab/>
      </w:r>
      <w:r w:rsidR="00AC3FE9" w:rsidRPr="00C10CD6">
        <w:rPr>
          <w:lang w:val="ru-RU"/>
        </w:rPr>
        <w:t>Ты спрашиваешь</w:t>
      </w:r>
      <w:r w:rsidR="003B0EBC" w:rsidRPr="00C10CD6">
        <w:rPr>
          <w:lang w:val="ru-RU"/>
        </w:rPr>
        <w:t xml:space="preserve">, </w:t>
      </w:r>
      <w:r w:rsidR="006602C4">
        <w:rPr>
          <w:lang w:val="ru-RU"/>
        </w:rPr>
        <w:fldChar w:fldCharType="begin">
          <w:ffData>
            <w:name w:val="Text2"/>
            <w:enabled/>
            <w:calcOnExit w:val="0"/>
            <w:textInput/>
          </w:ffData>
        </w:fldChar>
      </w:r>
      <w:r w:rsidR="006602C4" w:rsidRPr="006602C4">
        <w:rPr>
          <w:lang w:val="ru-RU"/>
        </w:rPr>
        <w:instrText xml:space="preserve"> </w:instrText>
      </w:r>
      <w:r w:rsidR="006602C4" w:rsidRPr="006602C4">
        <w:instrText>FORMTEXT</w:instrText>
      </w:r>
      <w:r w:rsidR="006602C4" w:rsidRPr="006602C4">
        <w:rPr>
          <w:lang w:val="ru-RU"/>
        </w:rPr>
        <w:instrText xml:space="preserve">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r w:rsidR="006602C4" w:rsidRPr="006602C4">
        <w:rPr>
          <w:lang w:val="ru-RU"/>
        </w:rPr>
        <w:t xml:space="preserve"> </w:t>
      </w:r>
      <w:r w:rsidR="00AC3FE9" w:rsidRPr="00C10CD6">
        <w:rPr>
          <w:lang w:val="ru-RU"/>
        </w:rPr>
        <w:t>языки мы изучаем?</w:t>
      </w:r>
    </w:p>
    <w:p w14:paraId="697B785A" w14:textId="5904182F" w:rsidR="00AC3FE9" w:rsidRPr="00C10CD6" w:rsidRDefault="00F6513B" w:rsidP="00C10CD6">
      <w:pPr>
        <w:tabs>
          <w:tab w:val="left" w:pos="360"/>
        </w:tabs>
        <w:autoSpaceDE w:val="0"/>
        <w:autoSpaceDN w:val="0"/>
        <w:adjustRightInd w:val="0"/>
        <w:spacing w:line="276" w:lineRule="auto"/>
        <w:rPr>
          <w:lang w:val="ru-RU"/>
        </w:rPr>
      </w:pPr>
      <w:r w:rsidRPr="00C10CD6">
        <w:rPr>
          <w:lang w:val="ru-RU"/>
        </w:rPr>
        <w:t>5.</w:t>
      </w:r>
      <w:r w:rsidRPr="00C10CD6">
        <w:rPr>
          <w:lang w:val="ru-RU"/>
        </w:rPr>
        <w:tab/>
      </w:r>
      <w:r w:rsidR="00AC3FE9" w:rsidRPr="00C10CD6">
        <w:rPr>
          <w:lang w:val="ru-RU"/>
        </w:rPr>
        <w:t>Они не говорят</w:t>
      </w:r>
      <w:r w:rsidR="003B0EBC" w:rsidRPr="00C10CD6">
        <w:rPr>
          <w:lang w:val="ru-RU"/>
        </w:rPr>
        <w:t xml:space="preserve">, </w:t>
      </w:r>
      <w:r w:rsidR="006602C4">
        <w:rPr>
          <w:lang w:val="ru-RU"/>
        </w:rPr>
        <w:fldChar w:fldCharType="begin">
          <w:ffData>
            <w:name w:val="Text2"/>
            <w:enabled/>
            <w:calcOnExit w:val="0"/>
            <w:textInput/>
          </w:ffData>
        </w:fldChar>
      </w:r>
      <w:r w:rsidR="006602C4" w:rsidRPr="006602C4">
        <w:rPr>
          <w:lang w:val="ru-RU"/>
        </w:rPr>
        <w:instrText xml:space="preserve"> </w:instrText>
      </w:r>
      <w:r w:rsidR="006602C4" w:rsidRPr="006602C4">
        <w:instrText>FORMTEXT</w:instrText>
      </w:r>
      <w:r w:rsidR="006602C4" w:rsidRPr="006602C4">
        <w:rPr>
          <w:lang w:val="ru-RU"/>
        </w:rPr>
        <w:instrText xml:space="preserve">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r w:rsidR="006602C4" w:rsidRPr="006602C4">
        <w:rPr>
          <w:lang w:val="ru-RU"/>
        </w:rPr>
        <w:t xml:space="preserve"> </w:t>
      </w:r>
      <w:r w:rsidR="00AC3FE9" w:rsidRPr="00C10CD6">
        <w:rPr>
          <w:lang w:val="ru-RU"/>
        </w:rPr>
        <w:t>они читают по-испански</w:t>
      </w:r>
      <w:r w:rsidR="003B0EBC" w:rsidRPr="00C10CD6">
        <w:rPr>
          <w:lang w:val="ru-RU"/>
        </w:rPr>
        <w:t xml:space="preserve">, </w:t>
      </w:r>
      <w:r w:rsidR="00AC3FE9" w:rsidRPr="00C10CD6">
        <w:rPr>
          <w:lang w:val="ru-RU"/>
        </w:rPr>
        <w:t>быстро или медленно</w:t>
      </w:r>
      <w:r w:rsidR="003B0EBC" w:rsidRPr="00C10CD6">
        <w:rPr>
          <w:lang w:val="ru-RU"/>
        </w:rPr>
        <w:t xml:space="preserve">. </w:t>
      </w:r>
    </w:p>
    <w:p w14:paraId="40C4F953" w14:textId="0521C8EA" w:rsidR="009F3FFE" w:rsidRPr="006602C4" w:rsidRDefault="009F3FFE" w:rsidP="00C10CD6">
      <w:pPr>
        <w:tabs>
          <w:tab w:val="left" w:pos="360"/>
        </w:tabs>
        <w:autoSpaceDE w:val="0"/>
        <w:autoSpaceDN w:val="0"/>
        <w:adjustRightInd w:val="0"/>
        <w:spacing w:line="276" w:lineRule="auto"/>
        <w:rPr>
          <w:b/>
          <w:bCs/>
          <w:lang w:val="ru-RU"/>
        </w:rPr>
      </w:pPr>
    </w:p>
    <w:p w14:paraId="5F9DBCD1" w14:textId="7C255C85" w:rsidR="009F3FFE" w:rsidRPr="006602C4" w:rsidRDefault="009F3FFE" w:rsidP="00C10CD6">
      <w:pPr>
        <w:tabs>
          <w:tab w:val="left" w:pos="360"/>
        </w:tabs>
        <w:autoSpaceDE w:val="0"/>
        <w:autoSpaceDN w:val="0"/>
        <w:adjustRightInd w:val="0"/>
        <w:spacing w:line="276" w:lineRule="auto"/>
        <w:rPr>
          <w:b/>
          <w:bCs/>
          <w:lang w:val="ru-RU"/>
        </w:rPr>
      </w:pPr>
    </w:p>
    <w:p w14:paraId="41618BB2" w14:textId="7B615EB3" w:rsidR="000E58E7" w:rsidRPr="00C10CD6" w:rsidRDefault="00C10CD6" w:rsidP="00C10CD6">
      <w:pPr>
        <w:tabs>
          <w:tab w:val="left" w:pos="360"/>
        </w:tabs>
        <w:autoSpaceDE w:val="0"/>
        <w:autoSpaceDN w:val="0"/>
        <w:adjustRightInd w:val="0"/>
        <w:spacing w:line="276" w:lineRule="auto"/>
      </w:pPr>
      <w:r>
        <w:rPr>
          <w:b/>
          <w:bCs/>
        </w:rPr>
        <w:t>04-</w:t>
      </w:r>
      <w:r w:rsidR="00103A22" w:rsidRPr="00C10CD6">
        <w:rPr>
          <w:b/>
          <w:bCs/>
        </w:rPr>
        <w:t>23</w:t>
      </w:r>
      <w:r w:rsidR="000E58E7" w:rsidRPr="00C10CD6">
        <w:rPr>
          <w:b/>
          <w:bCs/>
        </w:rPr>
        <w:t>.</w:t>
      </w:r>
      <w:r w:rsidR="000E58E7" w:rsidRPr="00C10CD6">
        <w:rPr>
          <w:b/>
          <w:bCs/>
        </w:rPr>
        <w:tab/>
        <w:t xml:space="preserve">(8. </w:t>
      </w:r>
      <w:r w:rsidR="000E58E7" w:rsidRPr="00C10CD6">
        <w:rPr>
          <w:b/>
          <w:bCs/>
          <w:lang w:val="ru-RU"/>
        </w:rPr>
        <w:t>Тоже</w:t>
      </w:r>
      <w:r w:rsidR="000E58E7" w:rsidRPr="00C10CD6">
        <w:rPr>
          <w:b/>
          <w:bCs/>
        </w:rPr>
        <w:t xml:space="preserve"> vs. </w:t>
      </w:r>
      <w:r w:rsidR="000E58E7" w:rsidRPr="00C10CD6">
        <w:rPr>
          <w:b/>
          <w:bCs/>
          <w:lang w:val="ru-RU"/>
        </w:rPr>
        <w:t>также</w:t>
      </w:r>
      <w:r w:rsidR="000E58E7" w:rsidRPr="00C10CD6">
        <w:rPr>
          <w:b/>
          <w:bCs/>
        </w:rPr>
        <w:t xml:space="preserve">) </w:t>
      </w:r>
      <w:r w:rsidR="000E58E7" w:rsidRPr="00C10CD6">
        <w:t xml:space="preserve">Complete the sentences according to the model, using </w:t>
      </w:r>
      <w:r w:rsidR="000E58E7" w:rsidRPr="00C10CD6">
        <w:rPr>
          <w:b/>
          <w:lang w:val="ru-RU"/>
        </w:rPr>
        <w:t>тоже</w:t>
      </w:r>
      <w:r w:rsidR="000E58E7" w:rsidRPr="00C10CD6">
        <w:t xml:space="preserve"> or </w:t>
      </w:r>
      <w:r w:rsidR="000E58E7" w:rsidRPr="00C10CD6">
        <w:rPr>
          <w:b/>
          <w:lang w:val="ru-RU"/>
        </w:rPr>
        <w:t>также</w:t>
      </w:r>
      <w:r w:rsidR="000E58E7" w:rsidRPr="00C10CD6">
        <w:t xml:space="preserve"> as appropriate to context. </w:t>
      </w:r>
    </w:p>
    <w:p w14:paraId="56390979" w14:textId="7E6B36B1" w:rsidR="000E58E7" w:rsidRPr="00956A95" w:rsidRDefault="000E58E7" w:rsidP="00C10CD6">
      <w:pPr>
        <w:tabs>
          <w:tab w:val="left" w:pos="360"/>
        </w:tabs>
        <w:autoSpaceDE w:val="0"/>
        <w:autoSpaceDN w:val="0"/>
        <w:adjustRightInd w:val="0"/>
        <w:spacing w:line="276" w:lineRule="auto"/>
      </w:pPr>
    </w:p>
    <w:p w14:paraId="652D50AE" w14:textId="77777777" w:rsidR="000E58E7" w:rsidRPr="00C10CD6" w:rsidRDefault="000E58E7" w:rsidP="006602C4">
      <w:pPr>
        <w:pBdr>
          <w:top w:val="single" w:sz="4" w:space="1" w:color="auto"/>
          <w:left w:val="single" w:sz="4" w:space="4" w:color="auto"/>
          <w:bottom w:val="single" w:sz="4" w:space="1" w:color="auto"/>
          <w:right w:val="single" w:sz="4" w:space="4" w:color="auto"/>
        </w:pBdr>
        <w:tabs>
          <w:tab w:val="left" w:pos="360"/>
        </w:tabs>
        <w:autoSpaceDE w:val="0"/>
        <w:autoSpaceDN w:val="0"/>
        <w:adjustRightInd w:val="0"/>
        <w:spacing w:line="276" w:lineRule="auto"/>
        <w:ind w:right="1620"/>
        <w:rPr>
          <w:lang w:val="ru-RU"/>
        </w:rPr>
      </w:pPr>
      <w:r w:rsidRPr="00C10CD6">
        <w:rPr>
          <w:lang w:val="ru-RU"/>
        </w:rPr>
        <w:t xml:space="preserve">Антон учится в университете. (работает)  </w:t>
      </w:r>
      <w:r w:rsidRPr="00C10CD6">
        <w:sym w:font="Wingdings" w:char="F0E8"/>
      </w:r>
      <w:r w:rsidRPr="00C10CD6">
        <w:rPr>
          <w:lang w:val="ru-RU"/>
        </w:rPr>
        <w:t xml:space="preserve">  Он также работает. </w:t>
      </w:r>
    </w:p>
    <w:p w14:paraId="55B6B9DE" w14:textId="420B3CE5" w:rsidR="00C7163F" w:rsidRPr="00C10CD6" w:rsidRDefault="00C7163F" w:rsidP="00C10CD6">
      <w:pPr>
        <w:tabs>
          <w:tab w:val="left" w:pos="360"/>
        </w:tabs>
        <w:autoSpaceDE w:val="0"/>
        <w:autoSpaceDN w:val="0"/>
        <w:adjustRightInd w:val="0"/>
        <w:spacing w:line="276" w:lineRule="auto"/>
        <w:rPr>
          <w:lang w:val="ru-RU"/>
        </w:rPr>
      </w:pPr>
    </w:p>
    <w:p w14:paraId="0C0AA37A" w14:textId="57D83D6F" w:rsidR="000E58E7" w:rsidRPr="00C10CD6" w:rsidRDefault="000E58E7" w:rsidP="006602C4">
      <w:pPr>
        <w:tabs>
          <w:tab w:val="left" w:pos="360"/>
        </w:tabs>
        <w:autoSpaceDE w:val="0"/>
        <w:autoSpaceDN w:val="0"/>
        <w:adjustRightInd w:val="0"/>
        <w:spacing w:line="276" w:lineRule="auto"/>
        <w:ind w:left="360" w:hanging="360"/>
        <w:rPr>
          <w:lang w:val="ru-RU"/>
        </w:rPr>
      </w:pPr>
      <w:r w:rsidRPr="00C10CD6">
        <w:rPr>
          <w:lang w:val="ru-RU"/>
        </w:rPr>
        <w:t>1.</w:t>
      </w:r>
      <w:r w:rsidRPr="00C10CD6">
        <w:rPr>
          <w:lang w:val="ru-RU"/>
        </w:rPr>
        <w:tab/>
        <w:t>Маша читает статьи о финансовых рынках. (я)</w:t>
      </w:r>
      <w:r w:rsidR="006602C4">
        <w:rPr>
          <w:lang w:val="ru-RU"/>
        </w:rPr>
        <w:br/>
      </w:r>
      <w:r w:rsidR="006602C4">
        <w:rPr>
          <w:lang w:val="ru-RU"/>
        </w:rPr>
        <w:fldChar w:fldCharType="begin">
          <w:ffData>
            <w:name w:val="Text2"/>
            <w:enabled/>
            <w:calcOnExit w:val="0"/>
            <w:textInput/>
          </w:ffData>
        </w:fldChar>
      </w:r>
      <w:r w:rsidR="006602C4" w:rsidRPr="006602C4">
        <w:rPr>
          <w:lang w:val="ru-RU"/>
        </w:rPr>
        <w:instrText xml:space="preserve"> </w:instrText>
      </w:r>
      <w:r w:rsidR="006602C4" w:rsidRPr="006602C4">
        <w:instrText>FORMTEXT</w:instrText>
      </w:r>
      <w:r w:rsidR="006602C4" w:rsidRPr="006602C4">
        <w:rPr>
          <w:lang w:val="ru-RU"/>
        </w:rPr>
        <w:instrText xml:space="preserve">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p>
    <w:p w14:paraId="790F3CE9" w14:textId="1DB9A876" w:rsidR="000E58E7" w:rsidRPr="00C10CD6" w:rsidRDefault="000E58E7" w:rsidP="006602C4">
      <w:pPr>
        <w:tabs>
          <w:tab w:val="left" w:pos="360"/>
        </w:tabs>
        <w:autoSpaceDE w:val="0"/>
        <w:autoSpaceDN w:val="0"/>
        <w:adjustRightInd w:val="0"/>
        <w:spacing w:line="276" w:lineRule="auto"/>
        <w:ind w:left="360" w:hanging="360"/>
        <w:rPr>
          <w:lang w:val="ru-RU"/>
        </w:rPr>
      </w:pPr>
      <w:r w:rsidRPr="00C10CD6">
        <w:rPr>
          <w:lang w:val="ru-RU"/>
        </w:rPr>
        <w:t>2.</w:t>
      </w:r>
      <w:r w:rsidRPr="00C10CD6">
        <w:rPr>
          <w:lang w:val="ru-RU"/>
        </w:rPr>
        <w:tab/>
        <w:t>Наши друзья изучают биологию. (химию)</w:t>
      </w:r>
      <w:r w:rsidR="006602C4">
        <w:rPr>
          <w:lang w:val="ru-RU"/>
        </w:rPr>
        <w:br/>
      </w:r>
      <w:r w:rsidR="006602C4">
        <w:rPr>
          <w:lang w:val="ru-RU"/>
        </w:rPr>
        <w:fldChar w:fldCharType="begin">
          <w:ffData>
            <w:name w:val="Text2"/>
            <w:enabled/>
            <w:calcOnExit w:val="0"/>
            <w:textInput/>
          </w:ffData>
        </w:fldChar>
      </w:r>
      <w:r w:rsidR="006602C4" w:rsidRPr="006602C4">
        <w:rPr>
          <w:lang w:val="ru-RU"/>
        </w:rPr>
        <w:instrText xml:space="preserve"> </w:instrText>
      </w:r>
      <w:r w:rsidR="006602C4" w:rsidRPr="006602C4">
        <w:instrText>FORMTEXT</w:instrText>
      </w:r>
      <w:r w:rsidR="006602C4" w:rsidRPr="006602C4">
        <w:rPr>
          <w:lang w:val="ru-RU"/>
        </w:rPr>
        <w:instrText xml:space="preserve">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p>
    <w:p w14:paraId="2606F1DD" w14:textId="7680883C" w:rsidR="000E58E7" w:rsidRPr="00C10CD6" w:rsidRDefault="000E58E7" w:rsidP="006602C4">
      <w:pPr>
        <w:tabs>
          <w:tab w:val="left" w:pos="360"/>
        </w:tabs>
        <w:autoSpaceDE w:val="0"/>
        <w:autoSpaceDN w:val="0"/>
        <w:adjustRightInd w:val="0"/>
        <w:spacing w:line="276" w:lineRule="auto"/>
        <w:ind w:left="360" w:hanging="360"/>
        <w:rPr>
          <w:lang w:val="ru-RU"/>
        </w:rPr>
      </w:pPr>
      <w:r w:rsidRPr="00C10CD6">
        <w:rPr>
          <w:lang w:val="ru-RU"/>
        </w:rPr>
        <w:t>3.</w:t>
      </w:r>
      <w:r w:rsidRPr="00C10CD6">
        <w:rPr>
          <w:lang w:val="ru-RU"/>
        </w:rPr>
        <w:tab/>
        <w:t>Американцы учатся в Москве. (в Санкт-Петербурге)</w:t>
      </w:r>
      <w:r w:rsidR="006602C4">
        <w:rPr>
          <w:lang w:val="ru-RU"/>
        </w:rPr>
        <w:br/>
      </w:r>
      <w:r w:rsidR="006602C4">
        <w:rPr>
          <w:lang w:val="ru-RU"/>
        </w:rPr>
        <w:fldChar w:fldCharType="begin">
          <w:ffData>
            <w:name w:val="Text2"/>
            <w:enabled/>
            <w:calcOnExit w:val="0"/>
            <w:textInput/>
          </w:ffData>
        </w:fldChar>
      </w:r>
      <w:r w:rsidR="006602C4" w:rsidRPr="006602C4">
        <w:rPr>
          <w:lang w:val="ru-RU"/>
        </w:rPr>
        <w:instrText xml:space="preserve"> </w:instrText>
      </w:r>
      <w:r w:rsidR="006602C4" w:rsidRPr="006602C4">
        <w:instrText>FORMTEXT</w:instrText>
      </w:r>
      <w:r w:rsidR="006602C4" w:rsidRPr="006602C4">
        <w:rPr>
          <w:lang w:val="ru-RU"/>
        </w:rPr>
        <w:instrText xml:space="preserve">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p>
    <w:p w14:paraId="145A37D0" w14:textId="3BF7700A" w:rsidR="000E58E7" w:rsidRPr="00C10CD6" w:rsidRDefault="000E58E7" w:rsidP="006602C4">
      <w:pPr>
        <w:tabs>
          <w:tab w:val="left" w:pos="360"/>
        </w:tabs>
        <w:autoSpaceDE w:val="0"/>
        <w:autoSpaceDN w:val="0"/>
        <w:adjustRightInd w:val="0"/>
        <w:spacing w:line="276" w:lineRule="auto"/>
        <w:ind w:left="360" w:hanging="360"/>
        <w:rPr>
          <w:lang w:val="ru-RU"/>
        </w:rPr>
      </w:pPr>
      <w:r w:rsidRPr="00C10CD6">
        <w:rPr>
          <w:lang w:val="ru-RU"/>
        </w:rPr>
        <w:t>4.</w:t>
      </w:r>
      <w:r w:rsidRPr="00C10CD6">
        <w:rPr>
          <w:lang w:val="ru-RU"/>
        </w:rPr>
        <w:tab/>
        <w:t>В Киеве говорят по-украински. (по-русски)</w:t>
      </w:r>
      <w:r w:rsidR="006602C4">
        <w:rPr>
          <w:lang w:val="ru-RU"/>
        </w:rPr>
        <w:br/>
      </w:r>
      <w:r w:rsidR="006602C4">
        <w:rPr>
          <w:lang w:val="ru-RU"/>
        </w:rPr>
        <w:fldChar w:fldCharType="begin">
          <w:ffData>
            <w:name w:val="Text2"/>
            <w:enabled/>
            <w:calcOnExit w:val="0"/>
            <w:textInput/>
          </w:ffData>
        </w:fldChar>
      </w:r>
      <w:r w:rsidR="006602C4" w:rsidRPr="006602C4">
        <w:rPr>
          <w:lang w:val="ru-RU"/>
        </w:rPr>
        <w:instrText xml:space="preserve"> </w:instrText>
      </w:r>
      <w:r w:rsidR="006602C4" w:rsidRPr="006602C4">
        <w:instrText>FORMTEXT</w:instrText>
      </w:r>
      <w:r w:rsidR="006602C4" w:rsidRPr="006602C4">
        <w:rPr>
          <w:lang w:val="ru-RU"/>
        </w:rPr>
        <w:instrText xml:space="preserve">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p>
    <w:p w14:paraId="1E402403" w14:textId="1E920E6B" w:rsidR="000E58E7" w:rsidRPr="00C10CD6" w:rsidRDefault="000E58E7" w:rsidP="006602C4">
      <w:pPr>
        <w:tabs>
          <w:tab w:val="left" w:pos="360"/>
        </w:tabs>
        <w:autoSpaceDE w:val="0"/>
        <w:autoSpaceDN w:val="0"/>
        <w:adjustRightInd w:val="0"/>
        <w:spacing w:line="276" w:lineRule="auto"/>
        <w:ind w:left="360" w:hanging="360"/>
        <w:rPr>
          <w:lang w:val="ru-RU"/>
        </w:rPr>
      </w:pPr>
      <w:r w:rsidRPr="00C10CD6">
        <w:rPr>
          <w:lang w:val="ru-RU"/>
        </w:rPr>
        <w:t>5.</w:t>
      </w:r>
      <w:r w:rsidRPr="00C10CD6">
        <w:rPr>
          <w:lang w:val="ru-RU"/>
        </w:rPr>
        <w:tab/>
        <w:t>У меня сейчас экономика. (у тебя)</w:t>
      </w:r>
      <w:r w:rsidR="006602C4">
        <w:rPr>
          <w:lang w:val="ru-RU"/>
        </w:rPr>
        <w:br/>
      </w:r>
      <w:r w:rsidR="006602C4">
        <w:rPr>
          <w:lang w:val="ru-RU"/>
        </w:rPr>
        <w:fldChar w:fldCharType="begin">
          <w:ffData>
            <w:name w:val="Text2"/>
            <w:enabled/>
            <w:calcOnExit w:val="0"/>
            <w:textInput/>
          </w:ffData>
        </w:fldChar>
      </w:r>
      <w:r w:rsidR="006602C4" w:rsidRPr="006602C4">
        <w:rPr>
          <w:lang w:val="ru-RU"/>
        </w:rPr>
        <w:instrText xml:space="preserve"> </w:instrText>
      </w:r>
      <w:r w:rsidR="006602C4" w:rsidRPr="006602C4">
        <w:instrText>FORMTEXT</w:instrText>
      </w:r>
      <w:r w:rsidR="006602C4" w:rsidRPr="006602C4">
        <w:rPr>
          <w:lang w:val="ru-RU"/>
        </w:rPr>
        <w:instrText xml:space="preserve">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p>
    <w:p w14:paraId="59721EDD" w14:textId="643FF017" w:rsidR="000E58E7" w:rsidRPr="00C10CD6" w:rsidRDefault="000E58E7" w:rsidP="006602C4">
      <w:pPr>
        <w:tabs>
          <w:tab w:val="left" w:pos="360"/>
        </w:tabs>
        <w:autoSpaceDE w:val="0"/>
        <w:autoSpaceDN w:val="0"/>
        <w:adjustRightInd w:val="0"/>
        <w:spacing w:line="276" w:lineRule="auto"/>
        <w:ind w:left="360" w:hanging="360"/>
        <w:rPr>
          <w:lang w:val="ru-RU"/>
        </w:rPr>
      </w:pPr>
      <w:r w:rsidRPr="00C10CD6">
        <w:rPr>
          <w:lang w:val="ru-RU"/>
        </w:rPr>
        <w:t>6.</w:t>
      </w:r>
      <w:r w:rsidRPr="00C10CD6">
        <w:rPr>
          <w:lang w:val="ru-RU"/>
        </w:rPr>
        <w:tab/>
        <w:t>Китайский язык трудный. (арабский язык)</w:t>
      </w:r>
      <w:r w:rsidR="006602C4">
        <w:rPr>
          <w:lang w:val="ru-RU"/>
        </w:rPr>
        <w:br/>
      </w:r>
      <w:r w:rsidR="006602C4">
        <w:rPr>
          <w:lang w:val="ru-RU"/>
        </w:rPr>
        <w:fldChar w:fldCharType="begin">
          <w:ffData>
            <w:name w:val="Text2"/>
            <w:enabled/>
            <w:calcOnExit w:val="0"/>
            <w:textInput/>
          </w:ffData>
        </w:fldChar>
      </w:r>
      <w:r w:rsidR="006602C4" w:rsidRPr="006602C4">
        <w:rPr>
          <w:lang w:val="ru-RU"/>
        </w:rPr>
        <w:instrText xml:space="preserve"> </w:instrText>
      </w:r>
      <w:r w:rsidR="006602C4" w:rsidRPr="006602C4">
        <w:instrText>FORMTEXT</w:instrText>
      </w:r>
      <w:r w:rsidR="006602C4" w:rsidRPr="006602C4">
        <w:rPr>
          <w:lang w:val="ru-RU"/>
        </w:rPr>
        <w:instrText xml:space="preserve"> </w:instrText>
      </w:r>
      <w:r w:rsidR="006602C4">
        <w:rPr>
          <w:lang w:val="ru-RU"/>
        </w:rPr>
      </w:r>
      <w:r w:rsidR="006602C4">
        <w:rPr>
          <w:lang w:val="ru-RU"/>
        </w:rPr>
        <w:fldChar w:fldCharType="separate"/>
      </w:r>
      <w:r w:rsidR="006602C4">
        <w:rPr>
          <w:noProof/>
          <w:lang w:val="ru-RU"/>
        </w:rPr>
        <w:t> </w:t>
      </w:r>
      <w:r w:rsidR="006602C4">
        <w:rPr>
          <w:noProof/>
          <w:lang w:val="ru-RU"/>
        </w:rPr>
        <w:t> </w:t>
      </w:r>
      <w:r w:rsidR="006602C4">
        <w:rPr>
          <w:noProof/>
          <w:lang w:val="ru-RU"/>
        </w:rPr>
        <w:t> </w:t>
      </w:r>
      <w:r w:rsidR="006602C4">
        <w:rPr>
          <w:noProof/>
          <w:lang w:val="ru-RU"/>
        </w:rPr>
        <w:t> </w:t>
      </w:r>
      <w:r w:rsidR="006602C4">
        <w:rPr>
          <w:noProof/>
          <w:lang w:val="ru-RU"/>
        </w:rPr>
        <w:t> </w:t>
      </w:r>
      <w:r w:rsidR="006602C4">
        <w:rPr>
          <w:lang w:val="ru-RU"/>
        </w:rPr>
        <w:fldChar w:fldCharType="end"/>
      </w:r>
    </w:p>
    <w:p w14:paraId="0A16EE2A" w14:textId="62A7110E" w:rsidR="000E58E7" w:rsidRPr="00C10CD6" w:rsidRDefault="000E58E7" w:rsidP="006602C4">
      <w:pPr>
        <w:tabs>
          <w:tab w:val="left" w:pos="360"/>
        </w:tabs>
        <w:spacing w:line="276" w:lineRule="auto"/>
        <w:ind w:left="360" w:hanging="360"/>
        <w:rPr>
          <w:b/>
          <w:bCs/>
          <w:lang w:val="ru-RU"/>
        </w:rPr>
      </w:pPr>
    </w:p>
    <w:p w14:paraId="2CBB679F" w14:textId="23CFCCE6" w:rsidR="000E58E7" w:rsidRPr="00C10CD6" w:rsidRDefault="000E58E7" w:rsidP="00C10CD6">
      <w:pPr>
        <w:tabs>
          <w:tab w:val="left" w:pos="360"/>
        </w:tabs>
        <w:spacing w:line="276" w:lineRule="auto"/>
        <w:rPr>
          <w:b/>
          <w:bCs/>
          <w:lang w:val="ru-RU"/>
        </w:rPr>
      </w:pPr>
    </w:p>
    <w:p w14:paraId="2C83189A" w14:textId="2F70B4BB" w:rsidR="000E58E7" w:rsidRPr="00C10CD6" w:rsidRDefault="00C10CD6" w:rsidP="00C10CD6">
      <w:pPr>
        <w:keepNext/>
        <w:tabs>
          <w:tab w:val="left" w:pos="360"/>
        </w:tabs>
        <w:spacing w:line="276" w:lineRule="auto"/>
      </w:pPr>
      <w:r w:rsidRPr="00956A95">
        <w:rPr>
          <w:b/>
          <w:bCs/>
          <w:lang w:val="ru-RU"/>
        </w:rPr>
        <w:lastRenderedPageBreak/>
        <w:t>04-</w:t>
      </w:r>
      <w:r w:rsidR="006D77F7" w:rsidRPr="00C10CD6">
        <w:rPr>
          <w:b/>
          <w:bCs/>
          <w:lang w:val="ru-RU"/>
        </w:rPr>
        <w:t>24</w:t>
      </w:r>
      <w:r w:rsidR="000E58E7" w:rsidRPr="00C10CD6">
        <w:rPr>
          <w:b/>
          <w:bCs/>
          <w:lang w:val="ru-RU"/>
        </w:rPr>
        <w:t>.</w:t>
      </w:r>
      <w:r w:rsidR="000E58E7" w:rsidRPr="00C10CD6">
        <w:rPr>
          <w:b/>
          <w:bCs/>
          <w:lang w:val="ru-RU"/>
        </w:rPr>
        <w:tab/>
      </w:r>
      <w:r w:rsidR="000E58E7" w:rsidRPr="00C10CD6">
        <w:rPr>
          <w:b/>
          <w:lang w:val="ru-RU"/>
        </w:rPr>
        <w:t xml:space="preserve">Что изучают в российских вузах? </w:t>
      </w:r>
      <w:r w:rsidR="000E58E7" w:rsidRPr="00C10CD6">
        <w:t xml:space="preserve">In a search engine, find the homepage of any of the colleges listed below. Then find out what subjects students can take in a given </w:t>
      </w:r>
      <w:r w:rsidR="000E58E7" w:rsidRPr="00C10CD6">
        <w:rPr>
          <w:b/>
        </w:rPr>
        <w:t>факультет</w:t>
      </w:r>
      <w:r w:rsidR="000E58E7" w:rsidRPr="00C10CD6">
        <w:t>. To do this</w:t>
      </w:r>
      <w:r w:rsidR="00571124" w:rsidRPr="00C10CD6">
        <w:t>,</w:t>
      </w:r>
      <w:r w:rsidR="000E58E7" w:rsidRPr="00C10CD6">
        <w:t xml:space="preserve"> navigate your way to </w:t>
      </w:r>
      <w:r w:rsidR="000E58E7" w:rsidRPr="00C10CD6">
        <w:rPr>
          <w:b/>
          <w:lang w:val="ru-RU"/>
        </w:rPr>
        <w:t>факультеты</w:t>
      </w:r>
      <w:r w:rsidR="000E58E7" w:rsidRPr="00C10CD6">
        <w:t xml:space="preserve">. You may have to drill down further to the individual </w:t>
      </w:r>
      <w:r w:rsidR="000E58E7" w:rsidRPr="00C10CD6">
        <w:rPr>
          <w:b/>
        </w:rPr>
        <w:t>кафедры</w:t>
      </w:r>
      <w:r w:rsidR="000E58E7" w:rsidRPr="00C10CD6">
        <w:t xml:space="preserve"> in each </w:t>
      </w:r>
      <w:r w:rsidR="000E58E7" w:rsidRPr="00C10CD6">
        <w:rPr>
          <w:b/>
        </w:rPr>
        <w:t>факультет</w:t>
      </w:r>
      <w:r w:rsidR="000E58E7" w:rsidRPr="00C10CD6">
        <w:t>.</w:t>
      </w:r>
      <w:r w:rsidR="00571124" w:rsidRPr="00C10CD6">
        <w:t xml:space="preserve"> </w:t>
      </w:r>
      <w:r w:rsidR="000E58E7" w:rsidRPr="00C10CD6">
        <w:t xml:space="preserve">Each </w:t>
      </w:r>
      <w:r w:rsidR="000E58E7" w:rsidRPr="00C10CD6">
        <w:rPr>
          <w:b/>
        </w:rPr>
        <w:t>кафедра</w:t>
      </w:r>
      <w:r w:rsidR="000E58E7" w:rsidRPr="00C10CD6">
        <w:t xml:space="preserve"> represents a </w:t>
      </w:r>
      <w:r w:rsidR="000E58E7" w:rsidRPr="00C10CD6">
        <w:rPr>
          <w:b/>
        </w:rPr>
        <w:t>предмет</w:t>
      </w:r>
      <w:r w:rsidR="000E58E7" w:rsidRPr="00C10CD6">
        <w:t xml:space="preserve"> </w:t>
      </w:r>
      <w:r w:rsidR="000E58E7" w:rsidRPr="00C10CD6">
        <w:rPr>
          <w:i/>
        </w:rPr>
        <w:t>– a school subject</w:t>
      </w:r>
      <w:r w:rsidR="000E58E7" w:rsidRPr="00C10CD6">
        <w:t>.</w:t>
      </w:r>
    </w:p>
    <w:p w14:paraId="3C539D9E" w14:textId="77777777" w:rsidR="000E58E7" w:rsidRPr="00C10CD6" w:rsidRDefault="000E58E7" w:rsidP="00C10CD6">
      <w:pPr>
        <w:keepNext/>
        <w:spacing w:line="276" w:lineRule="auto"/>
      </w:pPr>
    </w:p>
    <w:p w14:paraId="6ED28FC9" w14:textId="11D22A73" w:rsidR="000E58E7" w:rsidRPr="00C10CD6" w:rsidRDefault="000E58E7" w:rsidP="00C10CD6">
      <w:pPr>
        <w:keepNext/>
        <w:spacing w:line="276" w:lineRule="auto"/>
      </w:pPr>
      <w:r w:rsidRPr="00C10CD6">
        <w:t xml:space="preserve">Then list three possible </w:t>
      </w:r>
      <w:r w:rsidRPr="00C10CD6">
        <w:rPr>
          <w:b/>
        </w:rPr>
        <w:t xml:space="preserve">предметы </w:t>
      </w:r>
      <w:r w:rsidRPr="00C10CD6">
        <w:t xml:space="preserve">for each school following this example: </w:t>
      </w:r>
    </w:p>
    <w:p w14:paraId="1EE3069C" w14:textId="3DAB59EF" w:rsidR="000E58E7" w:rsidRPr="00956A95" w:rsidRDefault="000E58E7" w:rsidP="00C10CD6">
      <w:pPr>
        <w:keepNext/>
        <w:spacing w:line="276" w:lineRule="auto"/>
      </w:pPr>
    </w:p>
    <w:p w14:paraId="06815A6E" w14:textId="77777777" w:rsidR="000E58E7" w:rsidRPr="00C10CD6" w:rsidRDefault="000E58E7" w:rsidP="00C10CD6">
      <w:pPr>
        <w:keepNext/>
        <w:pBdr>
          <w:top w:val="single" w:sz="4" w:space="1" w:color="auto"/>
          <w:left w:val="single" w:sz="4" w:space="1" w:color="auto"/>
          <w:bottom w:val="single" w:sz="4" w:space="1" w:color="auto"/>
          <w:right w:val="single" w:sz="4" w:space="1" w:color="auto"/>
        </w:pBdr>
        <w:spacing w:line="276" w:lineRule="auto"/>
        <w:rPr>
          <w:lang w:val="ru-RU"/>
        </w:rPr>
      </w:pPr>
      <w:r w:rsidRPr="00C10CD6">
        <w:rPr>
          <w:lang w:val="ru-RU"/>
        </w:rPr>
        <w:t>Российская экономическая академия — студенты-экономисты</w:t>
      </w:r>
    </w:p>
    <w:p w14:paraId="2B76D394" w14:textId="77777777" w:rsidR="000E58E7" w:rsidRPr="00C10CD6" w:rsidRDefault="000E58E7" w:rsidP="00C10CD6">
      <w:pPr>
        <w:keepNext/>
        <w:pBdr>
          <w:top w:val="single" w:sz="4" w:space="1" w:color="auto"/>
          <w:left w:val="single" w:sz="4" w:space="1" w:color="auto"/>
          <w:bottom w:val="single" w:sz="4" w:space="1" w:color="auto"/>
          <w:right w:val="single" w:sz="4" w:space="1" w:color="auto"/>
        </w:pBdr>
        <w:spacing w:line="276" w:lineRule="auto"/>
        <w:rPr>
          <w:lang w:val="ru-RU"/>
        </w:rPr>
      </w:pPr>
    </w:p>
    <w:p w14:paraId="089F8F4A" w14:textId="77777777" w:rsidR="000E58E7" w:rsidRPr="00C10CD6" w:rsidRDefault="000E58E7" w:rsidP="00C10CD6">
      <w:pPr>
        <w:keepNext/>
        <w:pBdr>
          <w:top w:val="single" w:sz="4" w:space="1" w:color="auto"/>
          <w:left w:val="single" w:sz="4" w:space="1" w:color="auto"/>
          <w:bottom w:val="single" w:sz="4" w:space="1" w:color="auto"/>
          <w:right w:val="single" w:sz="4" w:space="1" w:color="auto"/>
        </w:pBdr>
        <w:spacing w:line="276" w:lineRule="auto"/>
        <w:rPr>
          <w:lang w:val="ru-RU"/>
        </w:rPr>
      </w:pPr>
      <w:r w:rsidRPr="00C10CD6">
        <w:rPr>
          <w:lang w:val="ru-RU"/>
        </w:rPr>
        <w:t>В Российской экономической академии студенты-экономисты изучают экономическую теорию, национальную и региональную экономику и социальное развитие.</w:t>
      </w:r>
    </w:p>
    <w:p w14:paraId="6C48B809" w14:textId="3CE4D260" w:rsidR="000E58E7" w:rsidRPr="00C10CD6" w:rsidRDefault="000E58E7" w:rsidP="00C10CD6">
      <w:pPr>
        <w:keepNext/>
        <w:spacing w:line="276" w:lineRule="auto"/>
        <w:rPr>
          <w:lang w:val="ru-RU"/>
        </w:rPr>
      </w:pPr>
    </w:p>
    <w:p w14:paraId="3CC92D47" w14:textId="316786A4" w:rsidR="000E58E7" w:rsidRPr="00C10CD6" w:rsidRDefault="000E58E7" w:rsidP="00C10CD6">
      <w:pPr>
        <w:keepNext/>
        <w:spacing w:line="276" w:lineRule="auto"/>
        <w:rPr>
          <w:lang w:val="ru-RU"/>
        </w:rPr>
      </w:pPr>
    </w:p>
    <w:p w14:paraId="0CDAC7F3" w14:textId="77777777" w:rsidR="000E58E7" w:rsidRPr="00C10CD6" w:rsidRDefault="000E58E7" w:rsidP="00C10CD6">
      <w:pPr>
        <w:keepNext/>
        <w:spacing w:line="276" w:lineRule="auto"/>
        <w:rPr>
          <w:lang w:val="ru-RU"/>
        </w:rPr>
      </w:pPr>
      <w:r w:rsidRPr="00C10CD6">
        <w:rPr>
          <w:lang w:val="ru-RU"/>
        </w:rPr>
        <w:t>Волгоградский государственный университет (ВолГУ) — студенты-филологи</w:t>
      </w:r>
    </w:p>
    <w:p w14:paraId="073A9507" w14:textId="6F5F1D2E" w:rsidR="000E58E7" w:rsidRPr="00C10CD6" w:rsidRDefault="00EA7A6F" w:rsidP="00C10CD6">
      <w:pPr>
        <w:spacing w:line="276" w:lineRule="auto"/>
        <w:rPr>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6D73D2A1" w14:textId="77777777" w:rsidR="000E58E7" w:rsidRPr="00C10CD6" w:rsidRDefault="000E58E7" w:rsidP="00C10CD6">
      <w:pPr>
        <w:spacing w:line="276" w:lineRule="auto"/>
        <w:rPr>
          <w:lang w:val="ru-RU"/>
        </w:rPr>
      </w:pPr>
    </w:p>
    <w:p w14:paraId="0F646752" w14:textId="77777777" w:rsidR="000E58E7" w:rsidRPr="00C10CD6" w:rsidRDefault="000E58E7" w:rsidP="00C10CD6">
      <w:pPr>
        <w:spacing w:line="276" w:lineRule="auto"/>
        <w:rPr>
          <w:lang w:val="ru-RU"/>
        </w:rPr>
      </w:pPr>
      <w:r w:rsidRPr="00C10CD6">
        <w:rPr>
          <w:lang w:val="ru-RU"/>
        </w:rPr>
        <w:t>Карельская государственная педагогическая академия (КГПА) — студенты-психологи</w:t>
      </w:r>
    </w:p>
    <w:p w14:paraId="1A8353B7" w14:textId="32BD174E" w:rsidR="000E58E7" w:rsidRPr="00C10CD6" w:rsidRDefault="00EA7A6F" w:rsidP="00C10CD6">
      <w:pPr>
        <w:spacing w:line="276" w:lineRule="auto"/>
        <w:rPr>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3B2F6501" w14:textId="77777777" w:rsidR="000E58E7" w:rsidRPr="00C10CD6" w:rsidRDefault="000E58E7" w:rsidP="00C10CD6">
      <w:pPr>
        <w:spacing w:line="276" w:lineRule="auto"/>
        <w:rPr>
          <w:lang w:val="ru-RU"/>
        </w:rPr>
      </w:pPr>
    </w:p>
    <w:p w14:paraId="2442A2D1" w14:textId="77777777" w:rsidR="000E58E7" w:rsidRPr="00C10CD6" w:rsidRDefault="000E58E7" w:rsidP="00C10CD6">
      <w:pPr>
        <w:spacing w:line="276" w:lineRule="auto"/>
        <w:rPr>
          <w:lang w:val="ru-RU"/>
        </w:rPr>
      </w:pPr>
      <w:r w:rsidRPr="00C10CD6">
        <w:rPr>
          <w:lang w:val="ru-RU"/>
        </w:rPr>
        <w:t>Российский государственный гуманитарный университет (РГГУ) — студенты-философы.</w:t>
      </w:r>
    </w:p>
    <w:p w14:paraId="37F15F4E" w14:textId="1B33D584" w:rsidR="000E58E7" w:rsidRPr="00C10CD6" w:rsidRDefault="00EA7A6F" w:rsidP="00C10CD6">
      <w:pPr>
        <w:spacing w:line="276" w:lineRule="auto"/>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41E2041C" w14:textId="70CC13BA" w:rsidR="00571124" w:rsidRPr="00C10CD6" w:rsidRDefault="00571124" w:rsidP="00C10CD6">
      <w:pPr>
        <w:tabs>
          <w:tab w:val="left" w:pos="360"/>
        </w:tabs>
        <w:autoSpaceDE w:val="0"/>
        <w:autoSpaceDN w:val="0"/>
        <w:adjustRightInd w:val="0"/>
        <w:spacing w:line="276" w:lineRule="auto"/>
      </w:pPr>
    </w:p>
    <w:p w14:paraId="16C478AC" w14:textId="57E4DD23" w:rsidR="00AC3FE9" w:rsidRPr="00C10CD6" w:rsidRDefault="00C10CD6" w:rsidP="00C10CD6">
      <w:pPr>
        <w:tabs>
          <w:tab w:val="left" w:pos="360"/>
        </w:tabs>
        <w:autoSpaceDE w:val="0"/>
        <w:autoSpaceDN w:val="0"/>
        <w:adjustRightInd w:val="0"/>
        <w:spacing w:line="276" w:lineRule="auto"/>
      </w:pPr>
      <w:r>
        <w:rPr>
          <w:b/>
          <w:bCs/>
        </w:rPr>
        <w:t>04-</w:t>
      </w:r>
      <w:r w:rsidR="00571124" w:rsidRPr="00956A95">
        <w:rPr>
          <w:b/>
          <w:bCs/>
        </w:rPr>
        <w:t>25</w:t>
      </w:r>
      <w:r w:rsidR="003B0EBC" w:rsidRPr="00956A95">
        <w:rPr>
          <w:b/>
          <w:bCs/>
        </w:rPr>
        <w:t>.</w:t>
      </w:r>
      <w:r w:rsidR="009F3FFE" w:rsidRPr="00956A95">
        <w:rPr>
          <w:b/>
          <w:bCs/>
        </w:rPr>
        <w:tab/>
      </w:r>
      <w:r w:rsidR="00AC3FE9" w:rsidRPr="00C10CD6">
        <w:rPr>
          <w:b/>
          <w:bCs/>
          <w:lang w:val="ru-RU"/>
        </w:rPr>
        <w:t>Звуков</w:t>
      </w:r>
      <w:r w:rsidR="003B0EBC" w:rsidRPr="00C10CD6">
        <w:rPr>
          <w:b/>
          <w:bCs/>
          <w:lang w:val="ru-RU"/>
        </w:rPr>
        <w:t>о</w:t>
      </w:r>
      <w:r w:rsidR="00AC3FE9" w:rsidRPr="00C10CD6">
        <w:rPr>
          <w:b/>
          <w:bCs/>
          <w:lang w:val="ru-RU"/>
        </w:rPr>
        <w:t>е</w:t>
      </w:r>
      <w:r w:rsidR="00AC3FE9" w:rsidRPr="00956A95">
        <w:rPr>
          <w:b/>
          <w:bCs/>
        </w:rPr>
        <w:t xml:space="preserve"> </w:t>
      </w:r>
      <w:r w:rsidR="00AC3FE9" w:rsidRPr="00C10CD6">
        <w:rPr>
          <w:b/>
          <w:bCs/>
          <w:lang w:val="ru-RU"/>
        </w:rPr>
        <w:t>письм</w:t>
      </w:r>
      <w:r w:rsidR="003B0EBC" w:rsidRPr="00C10CD6">
        <w:rPr>
          <w:b/>
          <w:bCs/>
          <w:lang w:val="ru-RU"/>
        </w:rPr>
        <w:t>о</w:t>
      </w:r>
      <w:r w:rsidR="003B0EBC" w:rsidRPr="00956A95">
        <w:rPr>
          <w:b/>
          <w:bCs/>
        </w:rPr>
        <w:t xml:space="preserve">. </w:t>
      </w:r>
      <w:r w:rsidR="00146389" w:rsidRPr="00C10CD6">
        <w:t xml:space="preserve">You received an audio attachment </w:t>
      </w:r>
      <w:r w:rsidR="00AC3FE9" w:rsidRPr="00C10CD6">
        <w:t>from a Russian student</w:t>
      </w:r>
      <w:r w:rsidR="009F3FFE" w:rsidRPr="00C10CD6">
        <w:t xml:space="preserve"> </w:t>
      </w:r>
      <w:r w:rsidR="00AC3FE9" w:rsidRPr="00C10CD6">
        <w:t>seeking an American pen pal</w:t>
      </w:r>
      <w:r w:rsidR="003B0EBC" w:rsidRPr="00C10CD6">
        <w:t xml:space="preserve">. </w:t>
      </w:r>
    </w:p>
    <w:p w14:paraId="0A561170" w14:textId="020470FE" w:rsidR="009F3FFE" w:rsidRPr="00C10CD6" w:rsidRDefault="009F3FFE" w:rsidP="00C10CD6">
      <w:pPr>
        <w:tabs>
          <w:tab w:val="left" w:pos="360"/>
        </w:tabs>
        <w:autoSpaceDE w:val="0"/>
        <w:autoSpaceDN w:val="0"/>
        <w:adjustRightInd w:val="0"/>
        <w:spacing w:line="276" w:lineRule="auto"/>
      </w:pPr>
    </w:p>
    <w:p w14:paraId="22E7BCF2" w14:textId="77777777" w:rsidR="00AC3FE9" w:rsidRPr="00C10CD6" w:rsidRDefault="009F3FFE" w:rsidP="00C10CD6">
      <w:pPr>
        <w:tabs>
          <w:tab w:val="left" w:pos="360"/>
        </w:tabs>
        <w:autoSpaceDE w:val="0"/>
        <w:autoSpaceDN w:val="0"/>
        <w:adjustRightInd w:val="0"/>
        <w:spacing w:line="276" w:lineRule="auto"/>
        <w:ind w:left="360" w:hanging="360"/>
      </w:pPr>
      <w:r w:rsidRPr="00C10CD6">
        <w:t>1.</w:t>
      </w:r>
      <w:r w:rsidRPr="00C10CD6">
        <w:tab/>
      </w:r>
      <w:r w:rsidR="00AC3FE9" w:rsidRPr="00C10CD6">
        <w:t>Before you listen</w:t>
      </w:r>
      <w:r w:rsidR="003B0EBC" w:rsidRPr="00C10CD6">
        <w:t xml:space="preserve">, </w:t>
      </w:r>
      <w:r w:rsidR="00AC3FE9" w:rsidRPr="00C10CD6">
        <w:t xml:space="preserve">jot down three topics you expect to find in such </w:t>
      </w:r>
      <w:r w:rsidR="00146389" w:rsidRPr="00C10CD6">
        <w:t>a recording</w:t>
      </w:r>
      <w:r w:rsidR="003B0EBC" w:rsidRPr="00C10CD6">
        <w:t xml:space="preserve">. </w:t>
      </w:r>
      <w:r w:rsidR="00AC3FE9" w:rsidRPr="00C10CD6">
        <w:t>Then listen</w:t>
      </w:r>
      <w:r w:rsidRPr="00C10CD6">
        <w:t xml:space="preserve"> </w:t>
      </w:r>
      <w:r w:rsidR="00AC3FE9" w:rsidRPr="00C10CD6">
        <w:t>to see if these topics are indeed addressed</w:t>
      </w:r>
      <w:r w:rsidR="003B0EBC" w:rsidRPr="00C10CD6">
        <w:t xml:space="preserve">. </w:t>
      </w:r>
    </w:p>
    <w:p w14:paraId="2F485FCA" w14:textId="77777777" w:rsidR="00AC3FE9" w:rsidRPr="00C10CD6" w:rsidRDefault="009F3FFE" w:rsidP="00C10CD6">
      <w:pPr>
        <w:tabs>
          <w:tab w:val="left" w:pos="360"/>
        </w:tabs>
        <w:autoSpaceDE w:val="0"/>
        <w:autoSpaceDN w:val="0"/>
        <w:adjustRightInd w:val="0"/>
        <w:spacing w:line="276" w:lineRule="auto"/>
      </w:pPr>
      <w:r w:rsidRPr="00C10CD6">
        <w:t>2.</w:t>
      </w:r>
      <w:r w:rsidRPr="00C10CD6">
        <w:tab/>
      </w:r>
      <w:r w:rsidR="00AC3FE9" w:rsidRPr="00C10CD6">
        <w:t xml:space="preserve">Listen to the </w:t>
      </w:r>
      <w:r w:rsidR="00146389" w:rsidRPr="00C10CD6">
        <w:t xml:space="preserve">attachment </w:t>
      </w:r>
      <w:r w:rsidR="00AC3FE9" w:rsidRPr="00C10CD6">
        <w:t>again and write down as many facts as you can</w:t>
      </w:r>
      <w:r w:rsidR="003B0EBC" w:rsidRPr="00C10CD6">
        <w:t xml:space="preserve">. </w:t>
      </w:r>
    </w:p>
    <w:p w14:paraId="068F93FD" w14:textId="77777777" w:rsidR="00AC3FE9" w:rsidRPr="00C10CD6" w:rsidRDefault="009F3FFE" w:rsidP="00C10CD6">
      <w:pPr>
        <w:tabs>
          <w:tab w:val="left" w:pos="360"/>
        </w:tabs>
        <w:autoSpaceDE w:val="0"/>
        <w:autoSpaceDN w:val="0"/>
        <w:adjustRightInd w:val="0"/>
        <w:spacing w:line="276" w:lineRule="auto"/>
        <w:ind w:left="360" w:hanging="360"/>
      </w:pPr>
      <w:r w:rsidRPr="00C10CD6">
        <w:t>3.</w:t>
      </w:r>
      <w:r w:rsidRPr="00C10CD6">
        <w:tab/>
      </w:r>
      <w:r w:rsidR="00AC3FE9" w:rsidRPr="00C10CD6">
        <w:t xml:space="preserve">Answer the </w:t>
      </w:r>
      <w:r w:rsidR="00146389" w:rsidRPr="00C10CD6">
        <w:t>recording in a written e-mail</w:t>
      </w:r>
      <w:r w:rsidR="003B0EBC" w:rsidRPr="00C10CD6">
        <w:t xml:space="preserve">. </w:t>
      </w:r>
      <w:r w:rsidR="00AC3FE9" w:rsidRPr="00C10CD6">
        <w:t>Remember to use what you know</w:t>
      </w:r>
      <w:r w:rsidR="003B0EBC" w:rsidRPr="00C10CD6">
        <w:t xml:space="preserve">, </w:t>
      </w:r>
      <w:r w:rsidR="00AC3FE9" w:rsidRPr="00C10CD6">
        <w:t>not what you don’t know</w:t>
      </w:r>
      <w:r w:rsidR="003B0EBC" w:rsidRPr="00C10CD6">
        <w:t xml:space="preserve">. </w:t>
      </w:r>
    </w:p>
    <w:p w14:paraId="4D2D0EF3" w14:textId="31C72712" w:rsidR="009F3FFE" w:rsidRPr="00481A3F" w:rsidRDefault="009F3FFE" w:rsidP="00C10CD6">
      <w:pPr>
        <w:tabs>
          <w:tab w:val="left" w:pos="360"/>
        </w:tabs>
        <w:autoSpaceDE w:val="0"/>
        <w:autoSpaceDN w:val="0"/>
        <w:adjustRightInd w:val="0"/>
        <w:spacing w:line="276" w:lineRule="auto"/>
        <w:rPr>
          <w:b/>
          <w:bCs/>
        </w:rPr>
      </w:pPr>
    </w:p>
    <w:p w14:paraId="54A36967" w14:textId="7AEF8345" w:rsidR="00830D7F" w:rsidRPr="00481A3F" w:rsidRDefault="00830D7F" w:rsidP="00C10CD6">
      <w:pPr>
        <w:tabs>
          <w:tab w:val="left" w:pos="360"/>
        </w:tabs>
        <w:autoSpaceDE w:val="0"/>
        <w:autoSpaceDN w:val="0"/>
        <w:adjustRightInd w:val="0"/>
        <w:spacing w:line="276" w:lineRule="auto"/>
        <w:rPr>
          <w:b/>
          <w:bCs/>
        </w:rPr>
      </w:pPr>
    </w:p>
    <w:p w14:paraId="1C0F6831" w14:textId="75ADB2F2" w:rsidR="0038059A" w:rsidRPr="00C10CD6" w:rsidRDefault="00C10CD6" w:rsidP="00EA7A6F">
      <w:pPr>
        <w:keepNext/>
        <w:tabs>
          <w:tab w:val="left" w:pos="360"/>
        </w:tabs>
        <w:autoSpaceDE w:val="0"/>
        <w:autoSpaceDN w:val="0"/>
        <w:adjustRightInd w:val="0"/>
        <w:spacing w:line="276" w:lineRule="auto"/>
      </w:pPr>
      <w:r>
        <w:rPr>
          <w:b/>
          <w:bCs/>
        </w:rPr>
        <w:lastRenderedPageBreak/>
        <w:t>04-</w:t>
      </w:r>
      <w:r w:rsidR="00830D7F" w:rsidRPr="00956A95">
        <w:rPr>
          <w:b/>
          <w:bCs/>
        </w:rPr>
        <w:t>26</w:t>
      </w:r>
      <w:r w:rsidR="000E58E7" w:rsidRPr="00956A95">
        <w:rPr>
          <w:b/>
          <w:bCs/>
        </w:rPr>
        <w:t>.</w:t>
      </w:r>
      <w:r w:rsidR="000E58E7" w:rsidRPr="00956A95">
        <w:rPr>
          <w:b/>
          <w:bCs/>
        </w:rPr>
        <w:tab/>
      </w:r>
      <w:r w:rsidR="00146389" w:rsidRPr="00C10CD6">
        <w:rPr>
          <w:b/>
          <w:bCs/>
          <w:lang w:val="ru-RU"/>
        </w:rPr>
        <w:t>Электронное</w:t>
      </w:r>
      <w:r w:rsidR="00146389" w:rsidRPr="00956A95">
        <w:rPr>
          <w:b/>
          <w:bCs/>
        </w:rPr>
        <w:t xml:space="preserve"> </w:t>
      </w:r>
      <w:r w:rsidR="00146389" w:rsidRPr="00C10CD6">
        <w:rPr>
          <w:b/>
          <w:bCs/>
          <w:lang w:val="ru-RU"/>
        </w:rPr>
        <w:t>письмо</w:t>
      </w:r>
      <w:r w:rsidR="003B0EBC" w:rsidRPr="00956A95">
        <w:rPr>
          <w:b/>
          <w:bCs/>
        </w:rPr>
        <w:t xml:space="preserve">. </w:t>
      </w:r>
      <w:r w:rsidR="00AC3FE9" w:rsidRPr="00C10CD6">
        <w:t>Sara Frankel has prepared a letter for a Russian pen pal organization and has asked</w:t>
      </w:r>
      <w:r w:rsidR="005B5957" w:rsidRPr="00C10CD6">
        <w:t xml:space="preserve"> </w:t>
      </w:r>
      <w:r w:rsidR="00AC3FE9" w:rsidRPr="00C10CD6">
        <w:t>you to translate it into Russian</w:t>
      </w:r>
      <w:r w:rsidR="003B0EBC" w:rsidRPr="00C10CD6">
        <w:t xml:space="preserve">. </w:t>
      </w:r>
    </w:p>
    <w:p w14:paraId="161CD620" w14:textId="23B6F7A2" w:rsidR="0038059A" w:rsidRPr="00C10CD6" w:rsidRDefault="0038059A" w:rsidP="00EA7A6F">
      <w:pPr>
        <w:keepNext/>
        <w:tabs>
          <w:tab w:val="left" w:pos="360"/>
        </w:tabs>
        <w:autoSpaceDE w:val="0"/>
        <w:autoSpaceDN w:val="0"/>
        <w:adjustRightInd w:val="0"/>
        <w:spacing w:line="276" w:lineRule="auto"/>
      </w:pPr>
    </w:p>
    <w:p w14:paraId="6B4F578C" w14:textId="77777777" w:rsidR="0038059A" w:rsidRPr="00C10CD6" w:rsidRDefault="0038059A" w:rsidP="00EA7A6F">
      <w:pPr>
        <w:keepNext/>
        <w:tabs>
          <w:tab w:val="left" w:pos="360"/>
        </w:tabs>
        <w:autoSpaceDE w:val="0"/>
        <w:autoSpaceDN w:val="0"/>
        <w:adjustRightInd w:val="0"/>
        <w:spacing w:line="276" w:lineRule="auto"/>
      </w:pPr>
      <w:r w:rsidRPr="00C10CD6">
        <w:t>Hints:</w:t>
      </w:r>
    </w:p>
    <w:p w14:paraId="5DDE9277" w14:textId="77777777" w:rsidR="0038059A" w:rsidRPr="00C10CD6" w:rsidRDefault="0038059A" w:rsidP="00EA7A6F">
      <w:pPr>
        <w:keepNext/>
        <w:tabs>
          <w:tab w:val="left" w:pos="360"/>
        </w:tabs>
        <w:autoSpaceDE w:val="0"/>
        <w:autoSpaceDN w:val="0"/>
        <w:adjustRightInd w:val="0"/>
        <w:spacing w:line="276" w:lineRule="auto"/>
      </w:pPr>
    </w:p>
    <w:p w14:paraId="3EA5BBC4" w14:textId="77777777" w:rsidR="00AC3FE9" w:rsidRPr="00C10CD6" w:rsidRDefault="0038059A" w:rsidP="00C10CD6">
      <w:pPr>
        <w:tabs>
          <w:tab w:val="left" w:pos="360"/>
        </w:tabs>
        <w:autoSpaceDE w:val="0"/>
        <w:autoSpaceDN w:val="0"/>
        <w:adjustRightInd w:val="0"/>
        <w:spacing w:line="276" w:lineRule="auto"/>
      </w:pPr>
      <w:r w:rsidRPr="00C10CD6">
        <w:t>1.</w:t>
      </w:r>
      <w:r w:rsidRPr="00C10CD6">
        <w:tab/>
      </w:r>
      <w:r w:rsidR="00AC3FE9" w:rsidRPr="00C10CD6">
        <w:t>Capitalize all</w:t>
      </w:r>
      <w:r w:rsidR="005B5957" w:rsidRPr="00C10CD6">
        <w:t xml:space="preserve"> </w:t>
      </w:r>
      <w:r w:rsidR="00AC3FE9" w:rsidRPr="00C10CD6">
        <w:t>forms of you (</w:t>
      </w:r>
      <w:r w:rsidR="00AC3FE9" w:rsidRPr="00C10CD6">
        <w:rPr>
          <w:b/>
          <w:bCs/>
          <w:lang w:val="ru-RU"/>
        </w:rPr>
        <w:t>Вы</w:t>
      </w:r>
      <w:r w:rsidR="00AC3FE9" w:rsidRPr="00C10CD6">
        <w:rPr>
          <w:b/>
          <w:bCs/>
        </w:rPr>
        <w:t xml:space="preserve"> </w:t>
      </w:r>
      <w:r w:rsidR="00AC3FE9" w:rsidRPr="00C10CD6">
        <w:t xml:space="preserve">and </w:t>
      </w:r>
      <w:r w:rsidR="00AC3FE9" w:rsidRPr="00C10CD6">
        <w:rPr>
          <w:b/>
          <w:bCs/>
          <w:lang w:val="ru-RU"/>
        </w:rPr>
        <w:t>Ваш</w:t>
      </w:r>
      <w:r w:rsidR="00AC3FE9" w:rsidRPr="00C10CD6">
        <w:t>) in your letter</w:t>
      </w:r>
      <w:r w:rsidR="003B0EBC" w:rsidRPr="00C10CD6">
        <w:t xml:space="preserve">. </w:t>
      </w:r>
    </w:p>
    <w:p w14:paraId="7721348D" w14:textId="77777777" w:rsidR="0038059A" w:rsidRPr="00C10CD6" w:rsidRDefault="0038059A" w:rsidP="00C10CD6">
      <w:pPr>
        <w:tabs>
          <w:tab w:val="left" w:pos="360"/>
        </w:tabs>
        <w:autoSpaceDE w:val="0"/>
        <w:autoSpaceDN w:val="0"/>
        <w:adjustRightInd w:val="0"/>
        <w:spacing w:line="276" w:lineRule="auto"/>
        <w:rPr>
          <w:b/>
        </w:rPr>
      </w:pPr>
      <w:r w:rsidRPr="00C10CD6">
        <w:t>2.</w:t>
      </w:r>
      <w:r w:rsidRPr="00C10CD6">
        <w:tab/>
      </w:r>
      <w:r w:rsidRPr="00C10CD6">
        <w:rPr>
          <w:i/>
        </w:rPr>
        <w:t>October 5</w:t>
      </w:r>
      <w:r w:rsidRPr="00C10CD6">
        <w:t xml:space="preserve"> = </w:t>
      </w:r>
      <w:r w:rsidRPr="00C10CD6">
        <w:rPr>
          <w:b/>
        </w:rPr>
        <w:t>05.10</w:t>
      </w:r>
    </w:p>
    <w:p w14:paraId="4FEA0A12" w14:textId="77777777" w:rsidR="0038059A" w:rsidRPr="00C10CD6" w:rsidRDefault="0038059A" w:rsidP="00C10CD6">
      <w:pPr>
        <w:tabs>
          <w:tab w:val="left" w:pos="360"/>
        </w:tabs>
        <w:autoSpaceDE w:val="0"/>
        <w:autoSpaceDN w:val="0"/>
        <w:adjustRightInd w:val="0"/>
        <w:spacing w:line="276" w:lineRule="auto"/>
        <w:ind w:left="360" w:hanging="360"/>
      </w:pPr>
      <w:r w:rsidRPr="00C10CD6">
        <w:t>3.</w:t>
      </w:r>
      <w:r w:rsidRPr="00C10CD6">
        <w:tab/>
        <w:t>Don’t translate word for word. Give the sense of the English by using Russian taken from previous dialogs and exercises.</w:t>
      </w:r>
    </w:p>
    <w:p w14:paraId="3CF7CD8C" w14:textId="6197F048" w:rsidR="00AF4684" w:rsidRPr="00EA7A6F" w:rsidRDefault="00AF4684" w:rsidP="00C10CD6">
      <w:pPr>
        <w:tabs>
          <w:tab w:val="left" w:pos="360"/>
        </w:tabs>
        <w:autoSpaceDE w:val="0"/>
        <w:autoSpaceDN w:val="0"/>
        <w:adjustRightInd w:val="0"/>
        <w:spacing w:line="276" w:lineRule="auto"/>
        <w:rPr>
          <w:sz w:val="18"/>
          <w:szCs w:val="18"/>
        </w:rPr>
      </w:pPr>
    </w:p>
    <w:p w14:paraId="09955532" w14:textId="77777777" w:rsidR="00AC3FE9" w:rsidRPr="00C10CD6" w:rsidRDefault="00AC3FE9" w:rsidP="00EA7A6F">
      <w:pPr>
        <w:tabs>
          <w:tab w:val="left" w:pos="360"/>
        </w:tabs>
        <w:autoSpaceDE w:val="0"/>
        <w:autoSpaceDN w:val="0"/>
        <w:adjustRightInd w:val="0"/>
      </w:pPr>
      <w:r w:rsidRPr="00C10CD6">
        <w:t>October 5</w:t>
      </w:r>
    </w:p>
    <w:p w14:paraId="40F210C4" w14:textId="77777777" w:rsidR="0038059A" w:rsidRPr="00EA7A6F" w:rsidRDefault="0038059A" w:rsidP="00EA7A6F">
      <w:pPr>
        <w:tabs>
          <w:tab w:val="left" w:pos="360"/>
        </w:tabs>
        <w:autoSpaceDE w:val="0"/>
        <w:autoSpaceDN w:val="0"/>
        <w:adjustRightInd w:val="0"/>
        <w:rPr>
          <w:sz w:val="18"/>
          <w:szCs w:val="18"/>
        </w:rPr>
      </w:pPr>
    </w:p>
    <w:p w14:paraId="217A127C" w14:textId="77777777" w:rsidR="00AC3FE9" w:rsidRPr="00C10CD6" w:rsidRDefault="00AC3FE9" w:rsidP="00EA7A6F">
      <w:pPr>
        <w:tabs>
          <w:tab w:val="left" w:pos="360"/>
        </w:tabs>
        <w:autoSpaceDE w:val="0"/>
        <w:autoSpaceDN w:val="0"/>
        <w:adjustRightInd w:val="0"/>
      </w:pPr>
      <w:r w:rsidRPr="00C10CD6">
        <w:t>Hello! Let me introduce myself</w:t>
      </w:r>
      <w:r w:rsidR="003B0EBC" w:rsidRPr="00C10CD6">
        <w:t xml:space="preserve">. </w:t>
      </w:r>
      <w:r w:rsidRPr="00C10CD6">
        <w:t>My name is Sara</w:t>
      </w:r>
      <w:r w:rsidR="003B0EBC" w:rsidRPr="00C10CD6">
        <w:t xml:space="preserve">. </w:t>
      </w:r>
      <w:r w:rsidRPr="00C10CD6">
        <w:t>I go to Georgetown University</w:t>
      </w:r>
      <w:r w:rsidR="003B0EBC" w:rsidRPr="00C10CD6">
        <w:t xml:space="preserve">, </w:t>
      </w:r>
      <w:r w:rsidRPr="00C10CD6">
        <w:t>where I am a freshman</w:t>
      </w:r>
      <w:r w:rsidR="003B0EBC" w:rsidRPr="00C10CD6">
        <w:t xml:space="preserve">. </w:t>
      </w:r>
      <w:r w:rsidRPr="00C10CD6">
        <w:t>I</w:t>
      </w:r>
      <w:r w:rsidR="0038059A" w:rsidRPr="00C10CD6">
        <w:t xml:space="preserve"> </w:t>
      </w:r>
      <w:r w:rsidRPr="00C10CD6">
        <w:t>live in a dorm</w:t>
      </w:r>
      <w:r w:rsidR="003B0EBC" w:rsidRPr="00C10CD6">
        <w:t xml:space="preserve">. </w:t>
      </w:r>
      <w:r w:rsidRPr="00C10CD6">
        <w:t>My major is American literature</w:t>
      </w:r>
      <w:r w:rsidR="003B0EBC" w:rsidRPr="00C10CD6">
        <w:t xml:space="preserve">, </w:t>
      </w:r>
      <w:r w:rsidRPr="00C10CD6">
        <w:t>but I also take history</w:t>
      </w:r>
      <w:r w:rsidR="003B0EBC" w:rsidRPr="00C10CD6">
        <w:t xml:space="preserve">, </w:t>
      </w:r>
      <w:r w:rsidRPr="00C10CD6">
        <w:t>international relations</w:t>
      </w:r>
      <w:r w:rsidR="003B0EBC" w:rsidRPr="00C10CD6">
        <w:t xml:space="preserve">, </w:t>
      </w:r>
      <w:r w:rsidRPr="00C10CD6">
        <w:t>French</w:t>
      </w:r>
      <w:r w:rsidR="003B0EBC" w:rsidRPr="00C10CD6">
        <w:t xml:space="preserve">, </w:t>
      </w:r>
      <w:r w:rsidRPr="00C10CD6">
        <w:t>and</w:t>
      </w:r>
      <w:r w:rsidR="0038059A" w:rsidRPr="00C10CD6">
        <w:t xml:space="preserve"> </w:t>
      </w:r>
      <w:r w:rsidRPr="00C10CD6">
        <w:t>Russian</w:t>
      </w:r>
      <w:r w:rsidR="003B0EBC" w:rsidRPr="00C10CD6">
        <w:t xml:space="preserve">. </w:t>
      </w:r>
      <w:r w:rsidRPr="00C10CD6">
        <w:t>I study Russian because I think it is very beautiful</w:t>
      </w:r>
      <w:r w:rsidR="003B0EBC" w:rsidRPr="00C10CD6">
        <w:t xml:space="preserve">, </w:t>
      </w:r>
      <w:r w:rsidRPr="00C10CD6">
        <w:t>but I know it (</w:t>
      </w:r>
      <w:r w:rsidRPr="00C10CD6">
        <w:rPr>
          <w:b/>
          <w:bCs/>
          <w:lang w:val="ru-RU"/>
        </w:rPr>
        <w:t>ег</w:t>
      </w:r>
      <w:r w:rsidR="003B0EBC" w:rsidRPr="00C10CD6">
        <w:rPr>
          <w:b/>
          <w:bCs/>
          <w:lang w:val="ru-RU"/>
        </w:rPr>
        <w:t>о</w:t>
      </w:r>
      <w:r w:rsidRPr="00C10CD6">
        <w:t>) poorly</w:t>
      </w:r>
      <w:r w:rsidR="003B0EBC" w:rsidRPr="00C10CD6">
        <w:t xml:space="preserve">. </w:t>
      </w:r>
      <w:r w:rsidR="0038059A" w:rsidRPr="00C10CD6">
        <w:t xml:space="preserve"> </w:t>
      </w:r>
      <w:r w:rsidRPr="00C10CD6">
        <w:t>The library at our university is large</w:t>
      </w:r>
      <w:r w:rsidR="003B0EBC" w:rsidRPr="00C10CD6">
        <w:t xml:space="preserve">. </w:t>
      </w:r>
      <w:r w:rsidRPr="00C10CD6">
        <w:t>We read American and French newspapers and magazines in the</w:t>
      </w:r>
      <w:r w:rsidR="0038059A" w:rsidRPr="00C10CD6">
        <w:t xml:space="preserve"> </w:t>
      </w:r>
      <w:r w:rsidRPr="00C10CD6">
        <w:t>library</w:t>
      </w:r>
      <w:r w:rsidR="003B0EBC" w:rsidRPr="00C10CD6">
        <w:t xml:space="preserve">. </w:t>
      </w:r>
      <w:r w:rsidRPr="00C10CD6">
        <w:t>I like the university very much</w:t>
      </w:r>
      <w:r w:rsidR="003B0EBC" w:rsidRPr="00C10CD6">
        <w:t xml:space="preserve">. </w:t>
      </w:r>
    </w:p>
    <w:p w14:paraId="6323EC5F" w14:textId="77777777" w:rsidR="0038059A" w:rsidRPr="00EA7A6F" w:rsidRDefault="0038059A" w:rsidP="00EA7A6F">
      <w:pPr>
        <w:tabs>
          <w:tab w:val="left" w:pos="360"/>
        </w:tabs>
        <w:autoSpaceDE w:val="0"/>
        <w:autoSpaceDN w:val="0"/>
        <w:adjustRightInd w:val="0"/>
        <w:rPr>
          <w:sz w:val="18"/>
          <w:szCs w:val="18"/>
        </w:rPr>
      </w:pPr>
    </w:p>
    <w:p w14:paraId="742FE3BB" w14:textId="77777777" w:rsidR="00AC3FE9" w:rsidRPr="00C10CD6" w:rsidRDefault="00AC3FE9" w:rsidP="00EA7A6F">
      <w:pPr>
        <w:tabs>
          <w:tab w:val="left" w:pos="360"/>
        </w:tabs>
        <w:autoSpaceDE w:val="0"/>
        <w:autoSpaceDN w:val="0"/>
        <w:adjustRightInd w:val="0"/>
      </w:pPr>
      <w:r w:rsidRPr="00C10CD6">
        <w:t>Where do you go to school</w:t>
      </w:r>
      <w:r w:rsidR="003B0EBC" w:rsidRPr="00C10CD6">
        <w:t xml:space="preserve">, </w:t>
      </w:r>
      <w:r w:rsidRPr="00C10CD6">
        <w:t>and where do you live? Do you know English? Do you like music? I like</w:t>
      </w:r>
      <w:r w:rsidR="0038059A" w:rsidRPr="00C10CD6">
        <w:t xml:space="preserve"> </w:t>
      </w:r>
      <w:r w:rsidRPr="00C10CD6">
        <w:t>American and Russian rock</w:t>
      </w:r>
      <w:r w:rsidR="003B0EBC" w:rsidRPr="00C10CD6">
        <w:t xml:space="preserve">. </w:t>
      </w:r>
    </w:p>
    <w:p w14:paraId="6C407A5C" w14:textId="77777777" w:rsidR="0038059A" w:rsidRPr="00EA7A6F" w:rsidRDefault="0038059A" w:rsidP="00EA7A6F">
      <w:pPr>
        <w:tabs>
          <w:tab w:val="left" w:pos="360"/>
        </w:tabs>
        <w:autoSpaceDE w:val="0"/>
        <w:autoSpaceDN w:val="0"/>
        <w:adjustRightInd w:val="0"/>
        <w:rPr>
          <w:sz w:val="18"/>
          <w:szCs w:val="18"/>
        </w:rPr>
      </w:pPr>
    </w:p>
    <w:p w14:paraId="00A31E53" w14:textId="77777777" w:rsidR="00AC3FE9" w:rsidRPr="00C10CD6" w:rsidRDefault="00AC3FE9" w:rsidP="00EA7A6F">
      <w:pPr>
        <w:tabs>
          <w:tab w:val="left" w:pos="360"/>
        </w:tabs>
        <w:autoSpaceDE w:val="0"/>
        <w:autoSpaceDN w:val="0"/>
        <w:adjustRightInd w:val="0"/>
      </w:pPr>
      <w:r w:rsidRPr="00C10CD6">
        <w:t>Yours</w:t>
      </w:r>
      <w:r w:rsidR="003B0EBC" w:rsidRPr="00C10CD6">
        <w:t xml:space="preserve">, </w:t>
      </w:r>
    </w:p>
    <w:p w14:paraId="0CCF1638" w14:textId="77777777" w:rsidR="00AC3FE9" w:rsidRPr="00C10CD6" w:rsidRDefault="00AC3FE9" w:rsidP="00EA7A6F">
      <w:pPr>
        <w:tabs>
          <w:tab w:val="left" w:pos="360"/>
        </w:tabs>
        <w:autoSpaceDE w:val="0"/>
        <w:autoSpaceDN w:val="0"/>
        <w:adjustRightInd w:val="0"/>
      </w:pPr>
      <w:r w:rsidRPr="00C10CD6">
        <w:t>Sara Frankel</w:t>
      </w:r>
    </w:p>
    <w:p w14:paraId="7F94216E" w14:textId="3ECD8C38" w:rsidR="00BB5CC7" w:rsidRDefault="00BB5CC7" w:rsidP="00C10CD6">
      <w:pPr>
        <w:tabs>
          <w:tab w:val="left" w:pos="360"/>
        </w:tabs>
        <w:autoSpaceDE w:val="0"/>
        <w:autoSpaceDN w:val="0"/>
        <w:adjustRightInd w:val="0"/>
        <w:spacing w:line="276" w:lineRule="auto"/>
      </w:pPr>
    </w:p>
    <w:p w14:paraId="6E89195B" w14:textId="417EAA8E" w:rsidR="00EA7A6F" w:rsidRDefault="00EA7A6F" w:rsidP="00C10CD6">
      <w:pPr>
        <w:tabs>
          <w:tab w:val="left" w:pos="360"/>
        </w:tabs>
        <w:autoSpaceDE w:val="0"/>
        <w:autoSpaceDN w:val="0"/>
        <w:adjustRightInd w:val="0"/>
        <w:spacing w:line="276" w:lineRule="auto"/>
      </w:pPr>
      <w:r>
        <w:t>Start your text in the textbox. It will expand.</w:t>
      </w:r>
    </w:p>
    <w:p w14:paraId="3361E992" w14:textId="4E4A53AA" w:rsidR="00EA7A6F" w:rsidRPr="00C10CD6" w:rsidRDefault="00EA7A6F" w:rsidP="00C10CD6">
      <w:pPr>
        <w:tabs>
          <w:tab w:val="left" w:pos="360"/>
        </w:tabs>
        <w:autoSpaceDE w:val="0"/>
        <w:autoSpaceDN w:val="0"/>
        <w:adjustRightInd w:val="0"/>
        <w:spacing w:line="276" w:lineRule="auto"/>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70D3826A" w14:textId="53A32F76" w:rsidR="00BB5CC7" w:rsidRPr="00EA7A6F" w:rsidRDefault="00BB5CC7" w:rsidP="00C10CD6">
      <w:pPr>
        <w:tabs>
          <w:tab w:val="left" w:pos="360"/>
        </w:tabs>
        <w:autoSpaceDE w:val="0"/>
        <w:autoSpaceDN w:val="0"/>
        <w:adjustRightInd w:val="0"/>
        <w:spacing w:line="276" w:lineRule="auto"/>
      </w:pPr>
    </w:p>
    <w:p w14:paraId="7D3F1211" w14:textId="252E60D8" w:rsidR="000E58E7" w:rsidRPr="00C10CD6" w:rsidRDefault="00C10CD6" w:rsidP="00EA7A6F">
      <w:pPr>
        <w:tabs>
          <w:tab w:val="left" w:pos="360"/>
        </w:tabs>
        <w:autoSpaceDE w:val="0"/>
        <w:autoSpaceDN w:val="0"/>
        <w:adjustRightInd w:val="0"/>
      </w:pPr>
      <w:r>
        <w:rPr>
          <w:b/>
        </w:rPr>
        <w:t>04-</w:t>
      </w:r>
      <w:r w:rsidR="00027221" w:rsidRPr="00481A3F">
        <w:rPr>
          <w:b/>
        </w:rPr>
        <w:t>27</w:t>
      </w:r>
      <w:r w:rsidR="000E58E7" w:rsidRPr="00481A3F">
        <w:rPr>
          <w:b/>
        </w:rPr>
        <w:t>.</w:t>
      </w:r>
      <w:r w:rsidR="000E58E7" w:rsidRPr="00481A3F">
        <w:rPr>
          <w:b/>
        </w:rPr>
        <w:tab/>
      </w:r>
      <w:r w:rsidR="000E58E7" w:rsidRPr="00C10CD6">
        <w:rPr>
          <w:b/>
          <w:lang w:val="ru-RU"/>
        </w:rPr>
        <w:t>Ваше</w:t>
      </w:r>
      <w:r w:rsidR="000E58E7" w:rsidRPr="00481A3F">
        <w:rPr>
          <w:b/>
        </w:rPr>
        <w:t xml:space="preserve"> </w:t>
      </w:r>
      <w:r w:rsidR="000E58E7" w:rsidRPr="00C10CD6">
        <w:rPr>
          <w:b/>
          <w:lang w:val="ru-RU"/>
        </w:rPr>
        <w:t>письмо</w:t>
      </w:r>
      <w:r w:rsidR="000E58E7" w:rsidRPr="00481A3F">
        <w:rPr>
          <w:b/>
        </w:rPr>
        <w:t xml:space="preserve">. </w:t>
      </w:r>
      <w:r w:rsidR="000E58E7" w:rsidRPr="00C10CD6">
        <w:t xml:space="preserve">Now write a letter to a Russian friend or pen pal, real or imagined. Write about where you live and study, what year of study you’re in, what courses you are taking, which courses you find difficult and which you </w:t>
      </w:r>
      <w:r w:rsidR="00F5278F" w:rsidRPr="00C10CD6">
        <w:t xml:space="preserve"> </w:t>
      </w:r>
      <w:r w:rsidR="000E58E7" w:rsidRPr="00C10CD6">
        <w:t xml:space="preserve">like the best. Remember to open the letter with </w:t>
      </w:r>
      <w:r w:rsidR="000E58E7" w:rsidRPr="00C10CD6">
        <w:rPr>
          <w:b/>
          <w:lang w:val="ru-RU"/>
        </w:rPr>
        <w:t>Дорогой</w:t>
      </w:r>
      <w:r w:rsidR="000E58E7" w:rsidRPr="00C10CD6">
        <w:rPr>
          <w:b/>
        </w:rPr>
        <w:t>/</w:t>
      </w:r>
      <w:r w:rsidR="000E58E7" w:rsidRPr="00C10CD6">
        <w:rPr>
          <w:b/>
          <w:lang w:val="ru-RU"/>
        </w:rPr>
        <w:t>Дорогая</w:t>
      </w:r>
      <w:r w:rsidR="000E58E7" w:rsidRPr="00C10CD6">
        <w:rPr>
          <w:b/>
        </w:rPr>
        <w:t xml:space="preserve"> ...!</w:t>
      </w:r>
      <w:r w:rsidR="000E58E7" w:rsidRPr="00C10CD6">
        <w:t xml:space="preserve"> Close the letter with the appropriate form of “Yours” and your name. Here are some words and phrases to help you:</w:t>
      </w:r>
    </w:p>
    <w:p w14:paraId="77A5163A" w14:textId="7F460426" w:rsidR="000E58E7" w:rsidRPr="00C10CD6" w:rsidRDefault="000E58E7" w:rsidP="00EA7A6F">
      <w:pPr>
        <w:tabs>
          <w:tab w:val="left" w:pos="360"/>
        </w:tabs>
        <w:autoSpaceDE w:val="0"/>
        <w:autoSpaceDN w:val="0"/>
        <w:adjustRightInd w:val="0"/>
      </w:pPr>
    </w:p>
    <w:p w14:paraId="1352993F" w14:textId="77777777" w:rsidR="000E58E7" w:rsidRPr="00C10CD6" w:rsidRDefault="000E58E7" w:rsidP="00C10CD6">
      <w:pPr>
        <w:tabs>
          <w:tab w:val="left" w:pos="360"/>
        </w:tabs>
        <w:autoSpaceDE w:val="0"/>
        <w:autoSpaceDN w:val="0"/>
        <w:adjustRightInd w:val="0"/>
        <w:spacing w:line="276" w:lineRule="auto"/>
      </w:pPr>
      <w:r w:rsidRPr="00C10CD6">
        <w:t>Taking courses (think about which case is needed for each phrase!):</w:t>
      </w:r>
    </w:p>
    <w:p w14:paraId="62CDC832" w14:textId="77777777" w:rsidR="000E58E7" w:rsidRPr="00C10CD6" w:rsidRDefault="000E58E7" w:rsidP="00C10CD6">
      <w:pPr>
        <w:tabs>
          <w:tab w:val="left" w:pos="360"/>
        </w:tabs>
        <w:autoSpaceDE w:val="0"/>
        <w:autoSpaceDN w:val="0"/>
        <w:adjustRightInd w:val="0"/>
        <w:spacing w:line="276" w:lineRule="auto"/>
        <w:rPr>
          <w:lang w:val="ru-RU"/>
        </w:rPr>
      </w:pPr>
      <w:r w:rsidRPr="00C10CD6">
        <w:rPr>
          <w:lang w:val="ru-RU"/>
        </w:rPr>
        <w:t xml:space="preserve">У меня сейчас... </w:t>
      </w:r>
    </w:p>
    <w:p w14:paraId="0B861CDB" w14:textId="77777777" w:rsidR="000E58E7" w:rsidRPr="00C10CD6" w:rsidRDefault="000E58E7" w:rsidP="00C10CD6">
      <w:pPr>
        <w:tabs>
          <w:tab w:val="left" w:pos="360"/>
        </w:tabs>
        <w:autoSpaceDE w:val="0"/>
        <w:autoSpaceDN w:val="0"/>
        <w:adjustRightInd w:val="0"/>
        <w:spacing w:line="276" w:lineRule="auto"/>
      </w:pPr>
      <w:r w:rsidRPr="00C10CD6">
        <w:rPr>
          <w:lang w:val="ru-RU"/>
        </w:rPr>
        <w:t>Я слушаю (</w:t>
      </w:r>
      <w:r w:rsidRPr="00C10CD6">
        <w:rPr>
          <w:i/>
        </w:rPr>
        <w:t>I</w:t>
      </w:r>
      <w:r w:rsidRPr="00C10CD6">
        <w:rPr>
          <w:i/>
          <w:lang w:val="ru-RU"/>
        </w:rPr>
        <w:t xml:space="preserve"> </w:t>
      </w:r>
      <w:r w:rsidRPr="00C10CD6">
        <w:rPr>
          <w:i/>
        </w:rPr>
        <w:t>am</w:t>
      </w:r>
      <w:r w:rsidRPr="00C10CD6">
        <w:rPr>
          <w:i/>
          <w:lang w:val="ru-RU"/>
        </w:rPr>
        <w:t xml:space="preserve"> </w:t>
      </w:r>
      <w:r w:rsidRPr="00C10CD6">
        <w:rPr>
          <w:i/>
        </w:rPr>
        <w:t>taking</w:t>
      </w:r>
      <w:r w:rsidRPr="00C10CD6">
        <w:rPr>
          <w:lang w:val="ru-RU"/>
        </w:rPr>
        <w:t xml:space="preserve"> – </w:t>
      </w:r>
      <w:r w:rsidRPr="00C10CD6">
        <w:t>lit</w:t>
      </w:r>
      <w:r w:rsidRPr="00C10CD6">
        <w:rPr>
          <w:lang w:val="ru-RU"/>
        </w:rPr>
        <w:t xml:space="preserve">. </w:t>
      </w:r>
      <w:r w:rsidRPr="00C10CD6">
        <w:rPr>
          <w:i/>
        </w:rPr>
        <w:t>I am listening to</w:t>
      </w:r>
      <w:r w:rsidRPr="00C10CD6">
        <w:t>.)</w:t>
      </w:r>
    </w:p>
    <w:p w14:paraId="2DAF8A91" w14:textId="77777777" w:rsidR="000E58E7" w:rsidRPr="00C10CD6" w:rsidRDefault="000E58E7" w:rsidP="00C10CD6">
      <w:pPr>
        <w:tabs>
          <w:tab w:val="left" w:pos="360"/>
        </w:tabs>
        <w:autoSpaceDE w:val="0"/>
        <w:autoSpaceDN w:val="0"/>
        <w:adjustRightInd w:val="0"/>
        <w:spacing w:line="276" w:lineRule="auto"/>
      </w:pPr>
      <w:r w:rsidRPr="00C10CD6">
        <w:rPr>
          <w:lang w:val="ru-RU"/>
        </w:rPr>
        <w:t>Я</w:t>
      </w:r>
      <w:r w:rsidRPr="00C10CD6">
        <w:t xml:space="preserve"> (</w:t>
      </w:r>
      <w:r w:rsidRPr="00C10CD6">
        <w:rPr>
          <w:lang w:val="ru-RU"/>
        </w:rPr>
        <w:t>не</w:t>
      </w:r>
      <w:r w:rsidRPr="00C10CD6">
        <w:t xml:space="preserve">) </w:t>
      </w:r>
      <w:r w:rsidRPr="00C10CD6">
        <w:rPr>
          <w:lang w:val="ru-RU"/>
        </w:rPr>
        <w:t>думаю</w:t>
      </w:r>
      <w:r w:rsidRPr="00C10CD6">
        <w:t xml:space="preserve">, </w:t>
      </w:r>
      <w:r w:rsidRPr="00C10CD6">
        <w:rPr>
          <w:lang w:val="ru-RU"/>
        </w:rPr>
        <w:t>что</w:t>
      </w:r>
    </w:p>
    <w:p w14:paraId="4263A1AF" w14:textId="77777777" w:rsidR="000E58E7" w:rsidRPr="00C10CD6" w:rsidRDefault="000E58E7" w:rsidP="00C10CD6">
      <w:pPr>
        <w:tabs>
          <w:tab w:val="left" w:pos="360"/>
        </w:tabs>
        <w:autoSpaceDE w:val="0"/>
        <w:autoSpaceDN w:val="0"/>
        <w:adjustRightInd w:val="0"/>
        <w:spacing w:line="276" w:lineRule="auto"/>
      </w:pPr>
      <w:r w:rsidRPr="00C10CD6">
        <w:rPr>
          <w:lang w:val="ru-RU"/>
        </w:rPr>
        <w:t>Больше</w:t>
      </w:r>
      <w:r w:rsidRPr="00C10CD6">
        <w:t xml:space="preserve"> </w:t>
      </w:r>
      <w:r w:rsidRPr="00C10CD6">
        <w:rPr>
          <w:lang w:val="ru-RU"/>
        </w:rPr>
        <w:t>всего</w:t>
      </w:r>
      <w:r w:rsidRPr="00C10CD6">
        <w:t xml:space="preserve"> </w:t>
      </w:r>
      <w:r w:rsidRPr="00C10CD6">
        <w:rPr>
          <w:lang w:val="ru-RU"/>
        </w:rPr>
        <w:t>я</w:t>
      </w:r>
      <w:r w:rsidRPr="00C10CD6">
        <w:t xml:space="preserve"> </w:t>
      </w:r>
      <w:r w:rsidRPr="00C10CD6">
        <w:rPr>
          <w:lang w:val="ru-RU"/>
        </w:rPr>
        <w:t>люблю</w:t>
      </w:r>
      <w:r w:rsidRPr="00C10CD6">
        <w:t xml:space="preserve"> – Most of all I like…</w:t>
      </w:r>
    </w:p>
    <w:p w14:paraId="033E9B95" w14:textId="1478817E" w:rsidR="000E58E7" w:rsidRDefault="000E58E7" w:rsidP="00C10CD6">
      <w:pPr>
        <w:tabs>
          <w:tab w:val="left" w:pos="360"/>
        </w:tabs>
        <w:autoSpaceDE w:val="0"/>
        <w:autoSpaceDN w:val="0"/>
        <w:adjustRightInd w:val="0"/>
        <w:spacing w:line="276" w:lineRule="auto"/>
      </w:pPr>
    </w:p>
    <w:p w14:paraId="6E0C855A" w14:textId="304F265C" w:rsidR="00EA7A6F" w:rsidRDefault="00EA7A6F" w:rsidP="00C10CD6">
      <w:pPr>
        <w:tabs>
          <w:tab w:val="left" w:pos="360"/>
        </w:tabs>
        <w:autoSpaceDE w:val="0"/>
        <w:autoSpaceDN w:val="0"/>
        <w:adjustRightInd w:val="0"/>
        <w:spacing w:line="276" w:lineRule="auto"/>
      </w:pPr>
      <w:r>
        <w:t>The textbox for youyr answer expands.</w:t>
      </w:r>
    </w:p>
    <w:p w14:paraId="677F5409" w14:textId="1AC7DB74" w:rsidR="00EA7A6F" w:rsidRPr="00C10CD6" w:rsidRDefault="00EA7A6F" w:rsidP="00C10CD6">
      <w:pPr>
        <w:tabs>
          <w:tab w:val="left" w:pos="360"/>
        </w:tabs>
        <w:autoSpaceDE w:val="0"/>
        <w:autoSpaceDN w:val="0"/>
        <w:adjustRightInd w:val="0"/>
        <w:spacing w:line="276" w:lineRule="auto"/>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13E350EA" w14:textId="77777777" w:rsidR="0038059A" w:rsidRPr="00C10CD6" w:rsidRDefault="0038059A" w:rsidP="00C10CD6">
      <w:pPr>
        <w:spacing w:after="200" w:line="276" w:lineRule="auto"/>
      </w:pPr>
      <w:r w:rsidRPr="00C10CD6">
        <w:br w:type="page"/>
      </w:r>
    </w:p>
    <w:p w14:paraId="12A3D3D1" w14:textId="5B790678" w:rsidR="00AC3FE9" w:rsidRPr="00EA7A6F" w:rsidRDefault="00BB5CC7" w:rsidP="00C10CD6">
      <w:pPr>
        <w:tabs>
          <w:tab w:val="left" w:pos="360"/>
        </w:tabs>
        <w:autoSpaceDE w:val="0"/>
        <w:autoSpaceDN w:val="0"/>
        <w:adjustRightInd w:val="0"/>
        <w:spacing w:line="276" w:lineRule="auto"/>
        <w:rPr>
          <w:b/>
          <w:bCs/>
          <w:sz w:val="36"/>
          <w:szCs w:val="36"/>
        </w:rPr>
      </w:pPr>
      <w:r w:rsidRPr="00EA7A6F">
        <w:rPr>
          <w:b/>
          <w:bCs/>
          <w:sz w:val="36"/>
          <w:szCs w:val="36"/>
          <w:lang w:val="ru-RU"/>
        </w:rPr>
        <w:lastRenderedPageBreak/>
        <w:t>Видео</w:t>
      </w:r>
    </w:p>
    <w:p w14:paraId="3201A2E3" w14:textId="4CFA0BD3" w:rsidR="0038059A" w:rsidRPr="00C10CD6" w:rsidRDefault="0038059A" w:rsidP="00C10CD6">
      <w:pPr>
        <w:tabs>
          <w:tab w:val="left" w:pos="360"/>
        </w:tabs>
        <w:autoSpaceDE w:val="0"/>
        <w:autoSpaceDN w:val="0"/>
        <w:adjustRightInd w:val="0"/>
        <w:spacing w:line="276" w:lineRule="auto"/>
        <w:rPr>
          <w:b/>
          <w:bCs/>
        </w:rPr>
      </w:pPr>
    </w:p>
    <w:p w14:paraId="03D2AD85" w14:textId="239E1B7B" w:rsidR="00AC3FE9" w:rsidRPr="00C10CD6" w:rsidRDefault="00C10CD6" w:rsidP="00C10CD6">
      <w:pPr>
        <w:tabs>
          <w:tab w:val="left" w:pos="360"/>
        </w:tabs>
        <w:autoSpaceDE w:val="0"/>
        <w:autoSpaceDN w:val="0"/>
        <w:adjustRightInd w:val="0"/>
        <w:spacing w:line="276" w:lineRule="auto"/>
      </w:pPr>
      <w:r>
        <w:rPr>
          <w:b/>
          <w:bCs/>
        </w:rPr>
        <w:t>04-</w:t>
      </w:r>
      <w:r w:rsidR="004771DF" w:rsidRPr="00C10CD6">
        <w:rPr>
          <w:b/>
          <w:bCs/>
        </w:rPr>
        <w:t>28</w:t>
      </w:r>
      <w:r w:rsidR="003B0EBC" w:rsidRPr="00C10CD6">
        <w:rPr>
          <w:b/>
          <w:bCs/>
        </w:rPr>
        <w:t>.</w:t>
      </w:r>
      <w:r w:rsidR="0038059A" w:rsidRPr="00C10CD6">
        <w:rPr>
          <w:b/>
          <w:bCs/>
        </w:rPr>
        <w:tab/>
      </w:r>
      <w:r w:rsidR="00AC3FE9" w:rsidRPr="00C10CD6">
        <w:rPr>
          <w:b/>
          <w:bCs/>
          <w:lang w:val="ru-RU"/>
        </w:rPr>
        <w:t>Новые</w:t>
      </w:r>
      <w:r w:rsidR="00AC3FE9" w:rsidRPr="00C10CD6">
        <w:rPr>
          <w:b/>
          <w:bCs/>
        </w:rPr>
        <w:t xml:space="preserve"> </w:t>
      </w:r>
      <w:r w:rsidR="00AC3FE9" w:rsidRPr="00C10CD6">
        <w:rPr>
          <w:b/>
          <w:bCs/>
          <w:lang w:val="ru-RU"/>
        </w:rPr>
        <w:t>слова</w:t>
      </w:r>
      <w:r w:rsidR="003B0EBC" w:rsidRPr="00C10CD6">
        <w:rPr>
          <w:b/>
          <w:bCs/>
        </w:rPr>
        <w:t xml:space="preserve">. </w:t>
      </w:r>
      <w:r w:rsidR="00AC3FE9" w:rsidRPr="00C10CD6">
        <w:t>You already know some words for various kinds of “school</w:t>
      </w:r>
      <w:r w:rsidR="003B0EBC" w:rsidRPr="00C10CD6">
        <w:t xml:space="preserve">. </w:t>
      </w:r>
      <w:r w:rsidR="00AC3FE9" w:rsidRPr="00C10CD6">
        <w:t>” Listen to the video</w:t>
      </w:r>
      <w:r w:rsidR="0038059A" w:rsidRPr="00C10CD6">
        <w:t xml:space="preserve"> </w:t>
      </w:r>
      <w:r w:rsidR="00AC3FE9" w:rsidRPr="00C10CD6">
        <w:t xml:space="preserve">all the way through and </w:t>
      </w:r>
      <w:r w:rsidR="009F49DE" w:rsidRPr="00C10CD6">
        <w:t>select which of the following words were used in the recording.</w:t>
      </w:r>
    </w:p>
    <w:p w14:paraId="44576CA1" w14:textId="0390FEA7" w:rsidR="0038059A" w:rsidRPr="00C10CD6" w:rsidRDefault="0038059A" w:rsidP="00C10CD6">
      <w:pPr>
        <w:tabs>
          <w:tab w:val="left" w:pos="360"/>
        </w:tabs>
        <w:autoSpaceDE w:val="0"/>
        <w:autoSpaceDN w:val="0"/>
        <w:adjustRightInd w:val="0"/>
        <w:spacing w:line="276" w:lineRule="auto"/>
        <w:rPr>
          <w:b/>
          <w:bCs/>
        </w:rPr>
      </w:pPr>
    </w:p>
    <w:p w14:paraId="68EF47DC" w14:textId="4BE1DD7E" w:rsidR="00CF08E7" w:rsidRPr="00C10CD6" w:rsidRDefault="002108EB" w:rsidP="00C10CD6">
      <w:pPr>
        <w:pStyle w:val="ListParagraph"/>
        <w:numPr>
          <w:ilvl w:val="0"/>
          <w:numId w:val="3"/>
        </w:numPr>
        <w:tabs>
          <w:tab w:val="left" w:pos="360"/>
        </w:tabs>
        <w:autoSpaceDE w:val="0"/>
        <w:autoSpaceDN w:val="0"/>
        <w:adjustRightInd w:val="0"/>
        <w:spacing w:line="276" w:lineRule="auto"/>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6602C4">
        <w:rPr>
          <w:lang w:val="ru-RU"/>
        </w:rPr>
        <w:t xml:space="preserve"> </w:t>
      </w:r>
      <w:r w:rsidR="00CF08E7" w:rsidRPr="00C10CD6">
        <w:rPr>
          <w:b/>
          <w:bCs/>
          <w:lang w:val="ru-RU"/>
        </w:rPr>
        <w:t>институт</w:t>
      </w:r>
      <w:r w:rsidR="00CF08E7" w:rsidRPr="00C10CD6">
        <w:rPr>
          <w:b/>
          <w:bCs/>
        </w:rPr>
        <w:t xml:space="preserve"> </w:t>
      </w:r>
      <w:r w:rsidR="00CF08E7" w:rsidRPr="00C10CD6">
        <w:t xml:space="preserve">— institute; specialized college </w:t>
      </w:r>
    </w:p>
    <w:p w14:paraId="3EA4A7ED" w14:textId="62609320" w:rsidR="00CF08E7" w:rsidRPr="00C10CD6" w:rsidRDefault="002108EB" w:rsidP="00C10CD6">
      <w:pPr>
        <w:pStyle w:val="ListParagraph"/>
        <w:numPr>
          <w:ilvl w:val="0"/>
          <w:numId w:val="3"/>
        </w:numPr>
        <w:tabs>
          <w:tab w:val="left" w:pos="360"/>
        </w:tabs>
        <w:autoSpaceDE w:val="0"/>
        <w:autoSpaceDN w:val="0"/>
        <w:adjustRightInd w:val="0"/>
        <w:spacing w:line="276" w:lineRule="auto"/>
      </w:pPr>
      <w:r>
        <w:rPr>
          <w:lang w:val="ru-RU"/>
        </w:rPr>
        <w:fldChar w:fldCharType="begin">
          <w:ffData>
            <w:name w:val="Text2"/>
            <w:enabled/>
            <w:calcOnExit w:val="0"/>
            <w:textInput/>
          </w:ffData>
        </w:fldChar>
      </w:r>
      <w:r w:rsidRPr="002108EB">
        <w:instrText xml:space="preserve"> </w:instrText>
      </w:r>
      <w:r w:rsidRPr="006602C4">
        <w:instrText>FORMTEXT</w:instrText>
      </w:r>
      <w:r w:rsidRPr="002108EB">
        <w:instrText xml:space="preserve"> </w:instrText>
      </w:r>
      <w:r>
        <w:rPr>
          <w:lang w:val="ru-RU"/>
        </w:rPr>
      </w:r>
      <w:r>
        <w:rPr>
          <w:lang w:val="ru-RU"/>
        </w:rPr>
        <w:fldChar w:fldCharType="separate"/>
      </w:r>
      <w:r>
        <w:rPr>
          <w:noProof/>
          <w:lang w:val="ru-RU"/>
        </w:rPr>
        <w:t> </w:t>
      </w:r>
      <w:r>
        <w:rPr>
          <w:lang w:val="ru-RU"/>
        </w:rPr>
        <w:fldChar w:fldCharType="end"/>
      </w:r>
      <w:r>
        <w:t xml:space="preserve"> </w:t>
      </w:r>
      <w:r w:rsidR="00CF08E7" w:rsidRPr="00C10CD6">
        <w:rPr>
          <w:b/>
          <w:bCs/>
          <w:lang w:val="ru-RU"/>
        </w:rPr>
        <w:t>школа</w:t>
      </w:r>
      <w:r w:rsidR="00CF08E7" w:rsidRPr="00C10CD6">
        <w:rPr>
          <w:b/>
          <w:bCs/>
        </w:rPr>
        <w:t xml:space="preserve"> </w:t>
      </w:r>
      <w:r w:rsidR="00CF08E7" w:rsidRPr="00C10CD6">
        <w:t>— elementary school; high school</w:t>
      </w:r>
    </w:p>
    <w:p w14:paraId="4DCB033E" w14:textId="6ACD55C7" w:rsidR="00CF08E7" w:rsidRPr="00C10CD6" w:rsidRDefault="002108EB" w:rsidP="00C10CD6">
      <w:pPr>
        <w:pStyle w:val="ListParagraph"/>
        <w:numPr>
          <w:ilvl w:val="0"/>
          <w:numId w:val="3"/>
        </w:numPr>
        <w:tabs>
          <w:tab w:val="left" w:pos="360"/>
        </w:tabs>
        <w:autoSpaceDE w:val="0"/>
        <w:autoSpaceDN w:val="0"/>
        <w:adjustRightInd w:val="0"/>
        <w:spacing w:line="276" w:lineRule="auto"/>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CF08E7" w:rsidRPr="00C10CD6">
        <w:rPr>
          <w:b/>
          <w:bCs/>
          <w:lang w:val="ru-RU"/>
        </w:rPr>
        <w:t>техникум</w:t>
      </w:r>
      <w:r w:rsidR="00CF08E7" w:rsidRPr="00C10CD6">
        <w:rPr>
          <w:b/>
          <w:bCs/>
        </w:rPr>
        <w:t xml:space="preserve"> </w:t>
      </w:r>
      <w:r w:rsidR="00CF08E7" w:rsidRPr="00C10CD6">
        <w:t>— technical trade school</w:t>
      </w:r>
    </w:p>
    <w:p w14:paraId="00483AB1" w14:textId="321BAD1F" w:rsidR="00CF08E7" w:rsidRPr="00C10CD6" w:rsidRDefault="002108EB" w:rsidP="00C10CD6">
      <w:pPr>
        <w:pStyle w:val="ListParagraph"/>
        <w:numPr>
          <w:ilvl w:val="0"/>
          <w:numId w:val="3"/>
        </w:numPr>
        <w:tabs>
          <w:tab w:val="left" w:pos="360"/>
        </w:tabs>
        <w:autoSpaceDE w:val="0"/>
        <w:autoSpaceDN w:val="0"/>
        <w:adjustRightInd w:val="0"/>
        <w:spacing w:line="276" w:lineRule="auto"/>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CF08E7" w:rsidRPr="00C10CD6">
        <w:rPr>
          <w:b/>
          <w:bCs/>
          <w:lang w:val="ru-RU"/>
        </w:rPr>
        <w:t>училище</w:t>
      </w:r>
      <w:r w:rsidR="00CF08E7" w:rsidRPr="00C10CD6">
        <w:rPr>
          <w:b/>
          <w:bCs/>
        </w:rPr>
        <w:t xml:space="preserve"> </w:t>
      </w:r>
      <w:r w:rsidR="00CF08E7" w:rsidRPr="00C10CD6">
        <w:t>— trade school</w:t>
      </w:r>
    </w:p>
    <w:p w14:paraId="6E00519E" w14:textId="1EA4C4B9" w:rsidR="00CF08E7" w:rsidRPr="00C10CD6" w:rsidRDefault="002108EB" w:rsidP="00C10CD6">
      <w:pPr>
        <w:pStyle w:val="ListParagraph"/>
        <w:numPr>
          <w:ilvl w:val="0"/>
          <w:numId w:val="3"/>
        </w:numPr>
        <w:tabs>
          <w:tab w:val="left" w:pos="360"/>
        </w:tabs>
        <w:autoSpaceDE w:val="0"/>
        <w:autoSpaceDN w:val="0"/>
        <w:adjustRightInd w:val="0"/>
        <w:spacing w:line="276" w:lineRule="auto"/>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CF08E7" w:rsidRPr="00C10CD6">
        <w:rPr>
          <w:b/>
          <w:bCs/>
          <w:lang w:val="ru-RU"/>
        </w:rPr>
        <w:t>кафедра</w:t>
      </w:r>
      <w:r w:rsidR="00CF08E7" w:rsidRPr="00C10CD6">
        <w:t>—department (college)</w:t>
      </w:r>
    </w:p>
    <w:p w14:paraId="1D4818E2" w14:textId="3EF6D70C" w:rsidR="00CF08E7" w:rsidRPr="00C10CD6" w:rsidRDefault="002108EB" w:rsidP="00C10CD6">
      <w:pPr>
        <w:pStyle w:val="ListParagraph"/>
        <w:numPr>
          <w:ilvl w:val="0"/>
          <w:numId w:val="3"/>
        </w:numPr>
        <w:tabs>
          <w:tab w:val="left" w:pos="360"/>
        </w:tabs>
        <w:autoSpaceDE w:val="0"/>
        <w:autoSpaceDN w:val="0"/>
        <w:adjustRightInd w:val="0"/>
        <w:spacing w:line="276" w:lineRule="auto"/>
        <w:rPr>
          <w:b/>
          <w:bCs/>
        </w:rPr>
      </w:pPr>
      <w:r>
        <w:rPr>
          <w:lang w:val="ru-RU"/>
        </w:rPr>
        <w:fldChar w:fldCharType="begin">
          <w:ffData>
            <w:name w:val="Text2"/>
            <w:enabled/>
            <w:calcOnExit w:val="0"/>
            <w:textInput/>
          </w:ffData>
        </w:fldChar>
      </w:r>
      <w:r w:rsidRPr="002108EB">
        <w:instrText xml:space="preserve"> </w:instrText>
      </w:r>
      <w:r w:rsidRPr="006602C4">
        <w:instrText>FORMTEXT</w:instrText>
      </w:r>
      <w:r w:rsidRPr="002108EB">
        <w:instrText xml:space="preserve"> </w:instrText>
      </w:r>
      <w:r>
        <w:rPr>
          <w:lang w:val="ru-RU"/>
        </w:rPr>
      </w:r>
      <w:r>
        <w:rPr>
          <w:lang w:val="ru-RU"/>
        </w:rPr>
        <w:fldChar w:fldCharType="separate"/>
      </w:r>
      <w:r>
        <w:rPr>
          <w:noProof/>
          <w:lang w:val="ru-RU"/>
        </w:rPr>
        <w:t> </w:t>
      </w:r>
      <w:r>
        <w:rPr>
          <w:lang w:val="ru-RU"/>
        </w:rPr>
        <w:fldChar w:fldCharType="end"/>
      </w:r>
      <w:r>
        <w:t xml:space="preserve"> </w:t>
      </w:r>
      <w:r w:rsidR="00CF08E7" w:rsidRPr="00C10CD6">
        <w:rPr>
          <w:b/>
          <w:bCs/>
          <w:lang w:val="ru-RU"/>
        </w:rPr>
        <w:t>академия</w:t>
      </w:r>
      <w:r w:rsidR="00CF08E7" w:rsidRPr="00C10CD6">
        <w:rPr>
          <w:b/>
          <w:bCs/>
        </w:rPr>
        <w:t xml:space="preserve"> </w:t>
      </w:r>
      <w:r w:rsidR="00CF08E7" w:rsidRPr="00C10CD6">
        <w:t xml:space="preserve">— similar to a </w:t>
      </w:r>
      <w:r w:rsidR="00585957" w:rsidRPr="00C10CD6">
        <w:rPr>
          <w:b/>
          <w:bCs/>
          <w:lang w:val="ru-RU"/>
        </w:rPr>
        <w:t>институт</w:t>
      </w:r>
    </w:p>
    <w:p w14:paraId="71EF48FA" w14:textId="489B3E17" w:rsidR="00CF08E7" w:rsidRPr="00C10CD6" w:rsidRDefault="002108EB" w:rsidP="00C10CD6">
      <w:pPr>
        <w:pStyle w:val="ListParagraph"/>
        <w:numPr>
          <w:ilvl w:val="0"/>
          <w:numId w:val="3"/>
        </w:numPr>
        <w:tabs>
          <w:tab w:val="left" w:pos="360"/>
        </w:tabs>
        <w:autoSpaceDE w:val="0"/>
        <w:autoSpaceDN w:val="0"/>
        <w:adjustRightInd w:val="0"/>
        <w:spacing w:line="276" w:lineRule="auto"/>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CF08E7" w:rsidRPr="00C10CD6">
        <w:rPr>
          <w:b/>
          <w:bCs/>
          <w:lang w:val="ru-RU"/>
        </w:rPr>
        <w:t>университет</w:t>
      </w:r>
      <w:r w:rsidR="00CF08E7" w:rsidRPr="00C10CD6">
        <w:rPr>
          <w:b/>
          <w:bCs/>
        </w:rPr>
        <w:t xml:space="preserve"> </w:t>
      </w:r>
      <w:r w:rsidR="00CF08E7" w:rsidRPr="00C10CD6">
        <w:t>— university</w:t>
      </w:r>
    </w:p>
    <w:p w14:paraId="03CF857A" w14:textId="06A9E65B" w:rsidR="00CF08E7" w:rsidRPr="00C10CD6" w:rsidRDefault="002108EB" w:rsidP="00C10CD6">
      <w:pPr>
        <w:pStyle w:val="ListParagraph"/>
        <w:numPr>
          <w:ilvl w:val="0"/>
          <w:numId w:val="3"/>
        </w:numPr>
        <w:tabs>
          <w:tab w:val="left" w:pos="360"/>
        </w:tabs>
        <w:autoSpaceDE w:val="0"/>
        <w:autoSpaceDN w:val="0"/>
        <w:adjustRightInd w:val="0"/>
        <w:spacing w:line="276" w:lineRule="auto"/>
      </w:pPr>
      <w:r>
        <w:rPr>
          <w:lang w:val="ru-RU"/>
        </w:rPr>
        <w:fldChar w:fldCharType="begin">
          <w:ffData>
            <w:name w:val="Text2"/>
            <w:enabled/>
            <w:calcOnExit w:val="0"/>
            <w:textInput/>
          </w:ffData>
        </w:fldChar>
      </w:r>
      <w:r w:rsidRPr="002108EB">
        <w:instrText xml:space="preserve"> </w:instrText>
      </w:r>
      <w:r w:rsidRPr="006602C4">
        <w:instrText>FORMTEXT</w:instrText>
      </w:r>
      <w:r w:rsidRPr="002108EB">
        <w:instrText xml:space="preserve"> </w:instrText>
      </w:r>
      <w:r>
        <w:rPr>
          <w:lang w:val="ru-RU"/>
        </w:rPr>
      </w:r>
      <w:r>
        <w:rPr>
          <w:lang w:val="ru-RU"/>
        </w:rPr>
        <w:fldChar w:fldCharType="separate"/>
      </w:r>
      <w:r>
        <w:rPr>
          <w:noProof/>
          <w:lang w:val="ru-RU"/>
        </w:rPr>
        <w:t> </w:t>
      </w:r>
      <w:r>
        <w:rPr>
          <w:lang w:val="ru-RU"/>
        </w:rPr>
        <w:fldChar w:fldCharType="end"/>
      </w:r>
      <w:r>
        <w:t xml:space="preserve"> </w:t>
      </w:r>
      <w:r w:rsidR="00CF08E7" w:rsidRPr="00C10CD6">
        <w:rPr>
          <w:b/>
          <w:bCs/>
          <w:lang w:val="ru-RU"/>
        </w:rPr>
        <w:t>класс</w:t>
      </w:r>
      <w:r w:rsidR="00CF08E7" w:rsidRPr="00C10CD6">
        <w:rPr>
          <w:b/>
          <w:bCs/>
        </w:rPr>
        <w:t xml:space="preserve"> </w:t>
      </w:r>
      <w:r w:rsidR="00CF08E7" w:rsidRPr="00C10CD6">
        <w:t>— grade (1st, 2nd, 3rd, etc. )</w:t>
      </w:r>
    </w:p>
    <w:p w14:paraId="4B40471A" w14:textId="4DFEF21E" w:rsidR="00CF08E7" w:rsidRPr="00C10CD6" w:rsidRDefault="002108EB" w:rsidP="00C10CD6">
      <w:pPr>
        <w:pStyle w:val="ListParagraph"/>
        <w:numPr>
          <w:ilvl w:val="0"/>
          <w:numId w:val="3"/>
        </w:numPr>
        <w:tabs>
          <w:tab w:val="left" w:pos="360"/>
        </w:tabs>
        <w:autoSpaceDE w:val="0"/>
        <w:autoSpaceDN w:val="0"/>
        <w:adjustRightInd w:val="0"/>
        <w:spacing w:line="276" w:lineRule="auto"/>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CF08E7" w:rsidRPr="00C10CD6">
        <w:rPr>
          <w:b/>
          <w:bCs/>
          <w:lang w:val="ru-RU"/>
        </w:rPr>
        <w:t>факультет</w:t>
      </w:r>
      <w:r w:rsidR="00CF08E7" w:rsidRPr="00C10CD6">
        <w:t>—department/division</w:t>
      </w:r>
    </w:p>
    <w:p w14:paraId="7BF4899B" w14:textId="10C0C2D4" w:rsidR="00CF08E7" w:rsidRPr="00C10CD6" w:rsidRDefault="002108EB" w:rsidP="00C10CD6">
      <w:pPr>
        <w:pStyle w:val="ListParagraph"/>
        <w:numPr>
          <w:ilvl w:val="0"/>
          <w:numId w:val="3"/>
        </w:numPr>
        <w:tabs>
          <w:tab w:val="left" w:pos="360"/>
        </w:tabs>
        <w:autoSpaceDE w:val="0"/>
        <w:autoSpaceDN w:val="0"/>
        <w:adjustRightInd w:val="0"/>
        <w:spacing w:line="276" w:lineRule="auto"/>
      </w:pPr>
      <w:r>
        <w:rPr>
          <w:lang w:val="ru-RU"/>
        </w:rPr>
        <w:fldChar w:fldCharType="begin">
          <w:ffData>
            <w:name w:val="Text2"/>
            <w:enabled/>
            <w:calcOnExit w:val="0"/>
            <w:textInput/>
          </w:ffData>
        </w:fldChar>
      </w:r>
      <w:r w:rsidRPr="002108EB">
        <w:instrText xml:space="preserve"> </w:instrText>
      </w:r>
      <w:r w:rsidRPr="006602C4">
        <w:instrText>FORMTEXT</w:instrText>
      </w:r>
      <w:r w:rsidRPr="002108EB">
        <w:instrText xml:space="preserve"> </w:instrText>
      </w:r>
      <w:r>
        <w:rPr>
          <w:lang w:val="ru-RU"/>
        </w:rPr>
      </w:r>
      <w:r>
        <w:rPr>
          <w:lang w:val="ru-RU"/>
        </w:rPr>
        <w:fldChar w:fldCharType="separate"/>
      </w:r>
      <w:r>
        <w:rPr>
          <w:noProof/>
          <w:lang w:val="ru-RU"/>
        </w:rPr>
        <w:t> </w:t>
      </w:r>
      <w:r>
        <w:rPr>
          <w:lang w:val="ru-RU"/>
        </w:rPr>
        <w:fldChar w:fldCharType="end"/>
      </w:r>
      <w:r>
        <w:t xml:space="preserve"> </w:t>
      </w:r>
      <w:r w:rsidR="00CF08E7" w:rsidRPr="00C10CD6">
        <w:rPr>
          <w:b/>
          <w:bCs/>
          <w:lang w:val="ru-RU"/>
        </w:rPr>
        <w:t>колледж</w:t>
      </w:r>
      <w:r w:rsidR="00CF08E7" w:rsidRPr="00C10CD6">
        <w:rPr>
          <w:b/>
          <w:bCs/>
        </w:rPr>
        <w:t xml:space="preserve"> </w:t>
      </w:r>
      <w:r w:rsidR="00CF08E7" w:rsidRPr="00C10CD6">
        <w:t>— (in Russia) similar to a community college</w:t>
      </w:r>
    </w:p>
    <w:p w14:paraId="6BEA4C3F" w14:textId="50CB6F27" w:rsidR="00435688" w:rsidRPr="00C10CD6" w:rsidRDefault="00435688" w:rsidP="00C10CD6">
      <w:pPr>
        <w:tabs>
          <w:tab w:val="left" w:pos="360"/>
        </w:tabs>
        <w:autoSpaceDE w:val="0"/>
        <w:autoSpaceDN w:val="0"/>
        <w:adjustRightInd w:val="0"/>
        <w:spacing w:line="276" w:lineRule="auto"/>
      </w:pPr>
    </w:p>
    <w:p w14:paraId="1B54B21A" w14:textId="617F3202" w:rsidR="006336A9" w:rsidRPr="00C10CD6" w:rsidRDefault="00C10CD6" w:rsidP="00C10CD6">
      <w:pPr>
        <w:tabs>
          <w:tab w:val="left" w:pos="360"/>
        </w:tabs>
        <w:autoSpaceDE w:val="0"/>
        <w:autoSpaceDN w:val="0"/>
        <w:adjustRightInd w:val="0"/>
        <w:spacing w:line="276" w:lineRule="auto"/>
        <w:rPr>
          <w:bCs/>
        </w:rPr>
      </w:pPr>
      <w:r>
        <w:rPr>
          <w:b/>
          <w:bCs/>
        </w:rPr>
        <w:t>04-</w:t>
      </w:r>
      <w:r w:rsidR="003E2ED4" w:rsidRPr="00C10CD6">
        <w:rPr>
          <w:b/>
          <w:bCs/>
        </w:rPr>
        <w:t>2</w:t>
      </w:r>
      <w:r w:rsidR="001E3A3D" w:rsidRPr="00C10CD6">
        <w:rPr>
          <w:b/>
          <w:bCs/>
        </w:rPr>
        <w:t xml:space="preserve">9. </w:t>
      </w:r>
      <w:r w:rsidR="001E3A3D" w:rsidRPr="00C10CD6">
        <w:rPr>
          <w:b/>
          <w:bCs/>
          <w:lang w:val="ru-RU"/>
        </w:rPr>
        <w:t>Ещё</w:t>
      </w:r>
      <w:r w:rsidR="001E3A3D" w:rsidRPr="00C10CD6">
        <w:rPr>
          <w:b/>
          <w:bCs/>
        </w:rPr>
        <w:t xml:space="preserve"> </w:t>
      </w:r>
      <w:r w:rsidR="001E3A3D" w:rsidRPr="00C10CD6">
        <w:rPr>
          <w:b/>
          <w:bCs/>
          <w:lang w:val="ru-RU"/>
        </w:rPr>
        <w:t>слова</w:t>
      </w:r>
      <w:r w:rsidR="001E3A3D" w:rsidRPr="00C10CD6">
        <w:rPr>
          <w:b/>
          <w:bCs/>
        </w:rPr>
        <w:t xml:space="preserve">. </w:t>
      </w:r>
      <w:r w:rsidR="001E3A3D" w:rsidRPr="00C10CD6">
        <w:rPr>
          <w:bCs/>
        </w:rPr>
        <w:t>Listen to this segment again and listen for the following words. When you have noticed all of them, check the “listening completed” box.</w:t>
      </w:r>
    </w:p>
    <w:p w14:paraId="1B415F79" w14:textId="27F9087E" w:rsidR="006336A9" w:rsidRPr="00C10CD6" w:rsidRDefault="006336A9" w:rsidP="00C10CD6">
      <w:pPr>
        <w:tabs>
          <w:tab w:val="left" w:pos="360"/>
        </w:tabs>
        <w:autoSpaceDE w:val="0"/>
        <w:autoSpaceDN w:val="0"/>
        <w:adjustRightInd w:val="0"/>
        <w:spacing w:line="276" w:lineRule="auto"/>
        <w:rPr>
          <w:b/>
          <w:bCs/>
        </w:rPr>
      </w:pPr>
    </w:p>
    <w:p w14:paraId="35F85822" w14:textId="77777777" w:rsidR="006336A9" w:rsidRPr="00C10CD6" w:rsidRDefault="006336A9" w:rsidP="00C10CD6">
      <w:pPr>
        <w:tabs>
          <w:tab w:val="left" w:pos="360"/>
        </w:tabs>
        <w:autoSpaceDE w:val="0"/>
        <w:autoSpaceDN w:val="0"/>
        <w:adjustRightInd w:val="0"/>
        <w:spacing w:line="276" w:lineRule="auto"/>
        <w:rPr>
          <w:bCs/>
        </w:rPr>
      </w:pPr>
      <w:r w:rsidRPr="00C10CD6">
        <w:rPr>
          <w:b/>
          <w:bCs/>
          <w:lang w:val="ru-RU"/>
        </w:rPr>
        <w:t>девушка</w:t>
      </w:r>
      <w:r w:rsidRPr="00C10CD6">
        <w:rPr>
          <w:b/>
          <w:bCs/>
        </w:rPr>
        <w:t xml:space="preserve"> </w:t>
      </w:r>
      <w:r w:rsidRPr="00C10CD6">
        <w:rPr>
          <w:bCs/>
        </w:rPr>
        <w:t xml:space="preserve">– girl (teenage through about 30): </w:t>
      </w:r>
      <w:r w:rsidRPr="00C10CD6">
        <w:rPr>
          <w:b/>
          <w:bCs/>
          <w:lang w:val="ru-RU"/>
        </w:rPr>
        <w:t>одни</w:t>
      </w:r>
      <w:r w:rsidRPr="00C10CD6">
        <w:rPr>
          <w:b/>
          <w:bCs/>
        </w:rPr>
        <w:t xml:space="preserve"> </w:t>
      </w:r>
      <w:r w:rsidRPr="00C10CD6">
        <w:rPr>
          <w:b/>
          <w:bCs/>
          <w:lang w:val="ru-RU"/>
        </w:rPr>
        <w:t>девушки</w:t>
      </w:r>
      <w:r w:rsidRPr="00C10CD6">
        <w:rPr>
          <w:bCs/>
        </w:rPr>
        <w:t xml:space="preserve"> – only girls.</w:t>
      </w:r>
    </w:p>
    <w:p w14:paraId="1359EC84" w14:textId="77777777" w:rsidR="006336A9" w:rsidRPr="00C10CD6" w:rsidRDefault="006336A9" w:rsidP="00C10CD6">
      <w:pPr>
        <w:tabs>
          <w:tab w:val="left" w:pos="360"/>
        </w:tabs>
        <w:autoSpaceDE w:val="0"/>
        <w:autoSpaceDN w:val="0"/>
        <w:adjustRightInd w:val="0"/>
        <w:spacing w:line="276" w:lineRule="auto"/>
        <w:rPr>
          <w:bCs/>
          <w:lang w:val="ru-RU"/>
        </w:rPr>
      </w:pPr>
      <w:r w:rsidRPr="00C10CD6">
        <w:rPr>
          <w:b/>
          <w:bCs/>
          <w:lang w:val="ru-RU"/>
        </w:rPr>
        <w:t>основной предмет</w:t>
      </w:r>
      <w:r w:rsidRPr="00C10CD6">
        <w:rPr>
          <w:bCs/>
          <w:lang w:val="ru-RU"/>
        </w:rPr>
        <w:t xml:space="preserve"> = </w:t>
      </w:r>
      <w:r w:rsidRPr="00C10CD6">
        <w:rPr>
          <w:b/>
          <w:bCs/>
          <w:lang w:val="ru-RU"/>
        </w:rPr>
        <w:t>специальность</w:t>
      </w:r>
      <w:r w:rsidRPr="00C10CD6">
        <w:rPr>
          <w:bCs/>
          <w:lang w:val="ru-RU"/>
        </w:rPr>
        <w:t xml:space="preserve"> (</w:t>
      </w:r>
      <w:r w:rsidRPr="00C10CD6">
        <w:rPr>
          <w:bCs/>
          <w:i/>
        </w:rPr>
        <w:t>lit</w:t>
      </w:r>
      <w:r w:rsidRPr="00C10CD6">
        <w:rPr>
          <w:bCs/>
          <w:i/>
          <w:lang w:val="ru-RU"/>
        </w:rPr>
        <w:t>.</w:t>
      </w:r>
      <w:r w:rsidRPr="00C10CD6">
        <w:rPr>
          <w:bCs/>
          <w:lang w:val="ru-RU"/>
        </w:rPr>
        <w:t xml:space="preserve"> </w:t>
      </w:r>
      <w:r w:rsidRPr="00C10CD6">
        <w:rPr>
          <w:bCs/>
        </w:rPr>
        <w:t>main</w:t>
      </w:r>
      <w:r w:rsidRPr="00C10CD6">
        <w:rPr>
          <w:bCs/>
          <w:lang w:val="ru-RU"/>
        </w:rPr>
        <w:t xml:space="preserve"> </w:t>
      </w:r>
      <w:r w:rsidRPr="00C10CD6">
        <w:rPr>
          <w:bCs/>
        </w:rPr>
        <w:t>subject</w:t>
      </w:r>
      <w:r w:rsidRPr="00C10CD6">
        <w:rPr>
          <w:bCs/>
          <w:lang w:val="ru-RU"/>
        </w:rPr>
        <w:t>)</w:t>
      </w:r>
    </w:p>
    <w:p w14:paraId="7BD34776" w14:textId="141C68F0" w:rsidR="006336A9" w:rsidRPr="00C10CD6" w:rsidRDefault="006336A9" w:rsidP="00C10CD6">
      <w:pPr>
        <w:tabs>
          <w:tab w:val="left" w:pos="360"/>
        </w:tabs>
        <w:autoSpaceDE w:val="0"/>
        <w:autoSpaceDN w:val="0"/>
        <w:adjustRightInd w:val="0"/>
        <w:spacing w:line="276" w:lineRule="auto"/>
        <w:ind w:left="360" w:hanging="360"/>
        <w:rPr>
          <w:bCs/>
          <w:i/>
        </w:rPr>
      </w:pPr>
      <w:r w:rsidRPr="00C10CD6">
        <w:rPr>
          <w:b/>
          <w:bCs/>
          <w:lang w:val="ru-RU"/>
        </w:rPr>
        <w:t>перевод</w:t>
      </w:r>
      <w:r w:rsidRPr="00C10CD6">
        <w:rPr>
          <w:b/>
          <w:bCs/>
        </w:rPr>
        <w:t xml:space="preserve"> </w:t>
      </w:r>
      <w:r w:rsidRPr="00C10CD6">
        <w:rPr>
          <w:b/>
          <w:bCs/>
          <w:lang w:val="ru-RU"/>
        </w:rPr>
        <w:t>и</w:t>
      </w:r>
      <w:r w:rsidRPr="00C10CD6">
        <w:rPr>
          <w:b/>
          <w:bCs/>
        </w:rPr>
        <w:t xml:space="preserve"> </w:t>
      </w:r>
      <w:r w:rsidRPr="00C10CD6">
        <w:rPr>
          <w:b/>
          <w:bCs/>
          <w:lang w:val="ru-RU"/>
        </w:rPr>
        <w:t>переводоведение</w:t>
      </w:r>
      <w:r w:rsidRPr="00C10CD6">
        <w:rPr>
          <w:bCs/>
        </w:rPr>
        <w:t xml:space="preserve"> – translation and translation theory. </w:t>
      </w:r>
      <w:r w:rsidRPr="00C10CD6">
        <w:rPr>
          <w:bCs/>
          <w:i/>
        </w:rPr>
        <w:t>The ending</w:t>
      </w:r>
      <w:r w:rsidRPr="00C10CD6">
        <w:rPr>
          <w:bCs/>
        </w:rPr>
        <w:t xml:space="preserve"> -</w:t>
      </w:r>
      <w:r w:rsidRPr="00C10CD6">
        <w:rPr>
          <w:b/>
          <w:bCs/>
          <w:lang w:val="ru-RU"/>
        </w:rPr>
        <w:t>ведение</w:t>
      </w:r>
      <w:r w:rsidRPr="00C10CD6">
        <w:rPr>
          <w:bCs/>
        </w:rPr>
        <w:t xml:space="preserve"> </w:t>
      </w:r>
      <w:r w:rsidRPr="00C10CD6">
        <w:rPr>
          <w:bCs/>
          <w:i/>
        </w:rPr>
        <w:t>usually corresponds to “science” or -“–ology.”</w:t>
      </w:r>
    </w:p>
    <w:p w14:paraId="73696CF4" w14:textId="77777777" w:rsidR="00523B7E" w:rsidRPr="00C10CD6" w:rsidRDefault="00523B7E" w:rsidP="00C10CD6">
      <w:pPr>
        <w:tabs>
          <w:tab w:val="left" w:pos="360"/>
        </w:tabs>
        <w:autoSpaceDE w:val="0"/>
        <w:autoSpaceDN w:val="0"/>
        <w:adjustRightInd w:val="0"/>
        <w:spacing w:line="276" w:lineRule="auto"/>
        <w:rPr>
          <w:bCs/>
          <w:lang w:val="ru-RU"/>
        </w:rPr>
      </w:pPr>
      <w:r w:rsidRPr="00C10CD6">
        <w:rPr>
          <w:b/>
          <w:bCs/>
          <w:lang w:val="ru-RU"/>
        </w:rPr>
        <w:t>родиться (родился, родилась, родились)</w:t>
      </w:r>
      <w:r w:rsidRPr="00C10CD6">
        <w:rPr>
          <w:bCs/>
          <w:lang w:val="ru-RU"/>
        </w:rPr>
        <w:t xml:space="preserve"> – </w:t>
      </w:r>
      <w:r w:rsidRPr="00C10CD6">
        <w:rPr>
          <w:bCs/>
        </w:rPr>
        <w:t>was</w:t>
      </w:r>
      <w:r w:rsidRPr="00C10CD6">
        <w:rPr>
          <w:bCs/>
          <w:lang w:val="ru-RU"/>
        </w:rPr>
        <w:t xml:space="preserve"> </w:t>
      </w:r>
      <w:r w:rsidRPr="00C10CD6">
        <w:rPr>
          <w:bCs/>
        </w:rPr>
        <w:t>born</w:t>
      </w:r>
    </w:p>
    <w:p w14:paraId="3248BA57" w14:textId="20675451" w:rsidR="006336A9" w:rsidRPr="00481A3F" w:rsidRDefault="006336A9" w:rsidP="00C10CD6">
      <w:pPr>
        <w:tabs>
          <w:tab w:val="left" w:pos="360"/>
        </w:tabs>
        <w:autoSpaceDE w:val="0"/>
        <w:autoSpaceDN w:val="0"/>
        <w:adjustRightInd w:val="0"/>
        <w:spacing w:line="276" w:lineRule="auto"/>
        <w:rPr>
          <w:bCs/>
          <w:lang w:val="ru-RU"/>
        </w:rPr>
      </w:pPr>
    </w:p>
    <w:p w14:paraId="2B2165B6" w14:textId="371A5A74" w:rsidR="006336A9" w:rsidRPr="00481A3F" w:rsidRDefault="006336A9" w:rsidP="00C10CD6">
      <w:pPr>
        <w:tabs>
          <w:tab w:val="left" w:pos="360"/>
        </w:tabs>
        <w:autoSpaceDE w:val="0"/>
        <w:autoSpaceDN w:val="0"/>
        <w:adjustRightInd w:val="0"/>
        <w:spacing w:line="276" w:lineRule="auto"/>
        <w:rPr>
          <w:lang w:val="ru-RU"/>
        </w:rPr>
      </w:pPr>
    </w:p>
    <w:p w14:paraId="3B47C33F" w14:textId="62C817E0" w:rsidR="00F32518" w:rsidRPr="00C10CD6" w:rsidRDefault="00C10CD6" w:rsidP="00C10CD6">
      <w:pPr>
        <w:tabs>
          <w:tab w:val="left" w:pos="360"/>
        </w:tabs>
        <w:autoSpaceDE w:val="0"/>
        <w:autoSpaceDN w:val="0"/>
        <w:adjustRightInd w:val="0"/>
        <w:spacing w:line="276" w:lineRule="auto"/>
        <w:rPr>
          <w:bCs/>
        </w:rPr>
      </w:pPr>
      <w:r>
        <w:rPr>
          <w:b/>
          <w:bCs/>
        </w:rPr>
        <w:t>04-</w:t>
      </w:r>
      <w:r w:rsidR="00A14461" w:rsidRPr="00481A3F">
        <w:rPr>
          <w:b/>
          <w:bCs/>
        </w:rPr>
        <w:t>30</w:t>
      </w:r>
      <w:r w:rsidR="003B0EBC" w:rsidRPr="00481A3F">
        <w:rPr>
          <w:b/>
          <w:bCs/>
        </w:rPr>
        <w:t xml:space="preserve">. </w:t>
      </w:r>
      <w:r w:rsidR="00AC3FE9" w:rsidRPr="00C10CD6">
        <w:rPr>
          <w:b/>
          <w:bCs/>
          <w:lang w:val="ru-RU"/>
        </w:rPr>
        <w:t>Кто</w:t>
      </w:r>
      <w:r w:rsidR="00AC3FE9" w:rsidRPr="00481A3F">
        <w:rPr>
          <w:b/>
          <w:bCs/>
        </w:rPr>
        <w:t xml:space="preserve"> </w:t>
      </w:r>
      <w:r w:rsidR="00F32518" w:rsidRPr="00C10CD6">
        <w:rPr>
          <w:b/>
          <w:bCs/>
          <w:lang w:val="ru-RU"/>
        </w:rPr>
        <w:t>где</w:t>
      </w:r>
      <w:r w:rsidR="00F32518" w:rsidRPr="00481A3F">
        <w:rPr>
          <w:b/>
          <w:bCs/>
        </w:rPr>
        <w:t xml:space="preserve"> </w:t>
      </w:r>
      <w:r w:rsidR="00F32518" w:rsidRPr="00C10CD6">
        <w:rPr>
          <w:b/>
          <w:bCs/>
          <w:lang w:val="ru-RU"/>
        </w:rPr>
        <w:t>учится</w:t>
      </w:r>
      <w:r w:rsidR="00F32518" w:rsidRPr="00481A3F">
        <w:rPr>
          <w:b/>
          <w:bCs/>
        </w:rPr>
        <w:t xml:space="preserve">? </w:t>
      </w:r>
      <w:r w:rsidR="00F32518" w:rsidRPr="00C10CD6">
        <w:rPr>
          <w:bCs/>
        </w:rPr>
        <w:t>Match each person with the university where he/she studies.</w:t>
      </w:r>
    </w:p>
    <w:p w14:paraId="4B1A1058" w14:textId="3148DDE5" w:rsidR="008806DA" w:rsidRPr="00C10CD6" w:rsidRDefault="008806DA" w:rsidP="00C10CD6">
      <w:pPr>
        <w:tabs>
          <w:tab w:val="left" w:pos="360"/>
        </w:tabs>
        <w:autoSpaceDE w:val="0"/>
        <w:autoSpaceDN w:val="0"/>
        <w:adjustRightInd w:val="0"/>
        <w:spacing w:line="276" w:lineRule="auto"/>
        <w:rPr>
          <w:bCs/>
        </w:rPr>
      </w:pPr>
    </w:p>
    <w:tbl>
      <w:tblPr>
        <w:tblStyle w:val="TableGrid"/>
        <w:tblW w:w="0" w:type="auto"/>
        <w:tblLook w:val="04A0" w:firstRow="1" w:lastRow="0" w:firstColumn="1" w:lastColumn="0" w:noHBand="0" w:noVBand="1"/>
      </w:tblPr>
      <w:tblGrid>
        <w:gridCol w:w="3258"/>
        <w:gridCol w:w="5598"/>
      </w:tblGrid>
      <w:tr w:rsidR="00F32518" w:rsidRPr="00C10CD6" w14:paraId="3F2E8531" w14:textId="77777777" w:rsidTr="002108EB">
        <w:tc>
          <w:tcPr>
            <w:tcW w:w="3258" w:type="dxa"/>
          </w:tcPr>
          <w:p w14:paraId="41F1CC3F" w14:textId="77777777" w:rsidR="00F32518" w:rsidRPr="00C10CD6" w:rsidRDefault="00F32518" w:rsidP="00C10CD6">
            <w:pPr>
              <w:tabs>
                <w:tab w:val="left" w:pos="360"/>
              </w:tabs>
              <w:autoSpaceDE w:val="0"/>
              <w:autoSpaceDN w:val="0"/>
              <w:adjustRightInd w:val="0"/>
              <w:spacing w:line="276" w:lineRule="auto"/>
              <w:rPr>
                <w:lang w:val="ru-RU"/>
              </w:rPr>
            </w:pPr>
            <w:r w:rsidRPr="00C10CD6">
              <w:rPr>
                <w:lang w:val="ru-RU"/>
              </w:rPr>
              <w:t>Студенты:</w:t>
            </w:r>
          </w:p>
        </w:tc>
        <w:tc>
          <w:tcPr>
            <w:tcW w:w="5598" w:type="dxa"/>
          </w:tcPr>
          <w:p w14:paraId="74356347" w14:textId="77777777" w:rsidR="00F32518" w:rsidRPr="00C10CD6" w:rsidRDefault="00F32518" w:rsidP="00C10CD6">
            <w:pPr>
              <w:tabs>
                <w:tab w:val="left" w:pos="360"/>
              </w:tabs>
              <w:autoSpaceDE w:val="0"/>
              <w:autoSpaceDN w:val="0"/>
              <w:adjustRightInd w:val="0"/>
              <w:spacing w:line="276" w:lineRule="auto"/>
              <w:rPr>
                <w:lang w:val="ru-RU"/>
              </w:rPr>
            </w:pPr>
            <w:r w:rsidRPr="00C10CD6">
              <w:rPr>
                <w:lang w:val="ru-RU"/>
              </w:rPr>
              <w:t>Место учёбы</w:t>
            </w:r>
          </w:p>
        </w:tc>
      </w:tr>
      <w:tr w:rsidR="00F32518" w:rsidRPr="00C10CD6" w14:paraId="269455D9" w14:textId="77777777" w:rsidTr="002108EB">
        <w:tc>
          <w:tcPr>
            <w:tcW w:w="3258" w:type="dxa"/>
          </w:tcPr>
          <w:p w14:paraId="76B87FF0" w14:textId="11780761" w:rsidR="00F32518" w:rsidRPr="00C10CD6" w:rsidRDefault="002108EB" w:rsidP="00C10CD6">
            <w:pPr>
              <w:pStyle w:val="ListParagraph"/>
              <w:numPr>
                <w:ilvl w:val="0"/>
                <w:numId w:val="5"/>
              </w:numPr>
              <w:tabs>
                <w:tab w:val="left" w:pos="360"/>
              </w:tabs>
              <w:autoSpaceDE w:val="0"/>
              <w:autoSpaceDN w:val="0"/>
              <w:adjustRightInd w:val="0"/>
              <w:spacing w:line="276" w:lineRule="auto"/>
              <w:rPr>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F32518" w:rsidRPr="00C10CD6">
              <w:rPr>
                <w:bCs/>
                <w:lang w:val="ru-RU"/>
              </w:rPr>
              <w:t>Артём Асташенков</w:t>
            </w:r>
          </w:p>
          <w:p w14:paraId="1F1123E8" w14:textId="2A640933" w:rsidR="00F32518" w:rsidRPr="00C10CD6" w:rsidRDefault="002108EB" w:rsidP="00C10CD6">
            <w:pPr>
              <w:pStyle w:val="ListParagraph"/>
              <w:numPr>
                <w:ilvl w:val="0"/>
                <w:numId w:val="5"/>
              </w:numPr>
              <w:tabs>
                <w:tab w:val="left" w:pos="360"/>
              </w:tabs>
              <w:autoSpaceDE w:val="0"/>
              <w:autoSpaceDN w:val="0"/>
              <w:adjustRightInd w:val="0"/>
              <w:spacing w:line="276" w:lineRule="auto"/>
              <w:rPr>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F32518" w:rsidRPr="00C10CD6">
              <w:rPr>
                <w:bCs/>
                <w:lang w:val="ru-RU"/>
              </w:rPr>
              <w:t>Аня Хазова</w:t>
            </w:r>
          </w:p>
          <w:p w14:paraId="6F9B4FB9" w14:textId="54123A1B" w:rsidR="00F32518" w:rsidRPr="00C10CD6" w:rsidRDefault="002108EB" w:rsidP="00C10CD6">
            <w:pPr>
              <w:pStyle w:val="ListParagraph"/>
              <w:numPr>
                <w:ilvl w:val="0"/>
                <w:numId w:val="5"/>
              </w:numPr>
              <w:tabs>
                <w:tab w:val="left" w:pos="360"/>
              </w:tabs>
              <w:autoSpaceDE w:val="0"/>
              <w:autoSpaceDN w:val="0"/>
              <w:adjustRightInd w:val="0"/>
              <w:spacing w:line="276" w:lineRule="auto"/>
              <w:rPr>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F32518" w:rsidRPr="00C10CD6">
              <w:rPr>
                <w:bCs/>
                <w:lang w:val="ru-RU"/>
              </w:rPr>
              <w:t>Денис Мисюн</w:t>
            </w:r>
          </w:p>
          <w:p w14:paraId="344E613F" w14:textId="77777777" w:rsidR="00F32518" w:rsidRPr="00C10CD6" w:rsidRDefault="00F32518" w:rsidP="00C10CD6">
            <w:pPr>
              <w:tabs>
                <w:tab w:val="left" w:pos="360"/>
              </w:tabs>
              <w:autoSpaceDE w:val="0"/>
              <w:autoSpaceDN w:val="0"/>
              <w:adjustRightInd w:val="0"/>
              <w:spacing w:line="276" w:lineRule="auto"/>
              <w:rPr>
                <w:lang w:val="ru-RU"/>
              </w:rPr>
            </w:pPr>
          </w:p>
        </w:tc>
        <w:tc>
          <w:tcPr>
            <w:tcW w:w="5598" w:type="dxa"/>
          </w:tcPr>
          <w:p w14:paraId="3DF57D3C" w14:textId="77777777" w:rsidR="00F32518" w:rsidRPr="00C10CD6" w:rsidRDefault="00F32518" w:rsidP="00C10CD6">
            <w:pPr>
              <w:pStyle w:val="ListParagraph"/>
              <w:numPr>
                <w:ilvl w:val="0"/>
                <w:numId w:val="7"/>
              </w:numPr>
              <w:tabs>
                <w:tab w:val="left" w:pos="360"/>
              </w:tabs>
              <w:autoSpaceDE w:val="0"/>
              <w:autoSpaceDN w:val="0"/>
              <w:adjustRightInd w:val="0"/>
              <w:spacing w:line="276" w:lineRule="auto"/>
              <w:rPr>
                <w:lang w:val="ru-RU"/>
              </w:rPr>
            </w:pPr>
            <w:r w:rsidRPr="00C10CD6">
              <w:rPr>
                <w:lang w:val="ru-RU"/>
              </w:rPr>
              <w:t>Невский институт языка и культуры</w:t>
            </w:r>
          </w:p>
          <w:p w14:paraId="0DD24E5A" w14:textId="77777777" w:rsidR="00F32518" w:rsidRPr="00C10CD6" w:rsidRDefault="00F32518" w:rsidP="00C10CD6">
            <w:pPr>
              <w:pStyle w:val="ListParagraph"/>
              <w:numPr>
                <w:ilvl w:val="0"/>
                <w:numId w:val="7"/>
              </w:numPr>
              <w:tabs>
                <w:tab w:val="left" w:pos="360"/>
              </w:tabs>
              <w:autoSpaceDE w:val="0"/>
              <w:autoSpaceDN w:val="0"/>
              <w:adjustRightInd w:val="0"/>
              <w:spacing w:line="276" w:lineRule="auto"/>
              <w:rPr>
                <w:lang w:val="ru-RU"/>
              </w:rPr>
            </w:pPr>
            <w:r w:rsidRPr="00C10CD6">
              <w:rPr>
                <w:lang w:val="ru-RU"/>
              </w:rPr>
              <w:t>Карельская педагогическая академия</w:t>
            </w:r>
          </w:p>
          <w:p w14:paraId="58148738" w14:textId="77777777" w:rsidR="00F32518" w:rsidRPr="00C10CD6" w:rsidRDefault="00F32518" w:rsidP="00C10CD6">
            <w:pPr>
              <w:pStyle w:val="ListParagraph"/>
              <w:numPr>
                <w:ilvl w:val="0"/>
                <w:numId w:val="7"/>
              </w:numPr>
              <w:tabs>
                <w:tab w:val="left" w:pos="360"/>
              </w:tabs>
              <w:autoSpaceDE w:val="0"/>
              <w:autoSpaceDN w:val="0"/>
              <w:adjustRightInd w:val="0"/>
              <w:spacing w:line="276" w:lineRule="auto"/>
              <w:rPr>
                <w:lang w:val="ru-RU"/>
              </w:rPr>
            </w:pPr>
            <w:r w:rsidRPr="00C10CD6">
              <w:rPr>
                <w:lang w:val="ru-RU"/>
              </w:rPr>
              <w:t>Московский государственный университет</w:t>
            </w:r>
          </w:p>
        </w:tc>
      </w:tr>
    </w:tbl>
    <w:p w14:paraId="23AE2BE4" w14:textId="57427E82" w:rsidR="00F32518" w:rsidRPr="00C10CD6" w:rsidRDefault="00F32518" w:rsidP="00C10CD6">
      <w:pPr>
        <w:tabs>
          <w:tab w:val="left" w:pos="360"/>
        </w:tabs>
        <w:autoSpaceDE w:val="0"/>
        <w:autoSpaceDN w:val="0"/>
        <w:adjustRightInd w:val="0"/>
        <w:spacing w:line="276" w:lineRule="auto"/>
        <w:rPr>
          <w:lang w:val="ru-RU"/>
        </w:rPr>
      </w:pPr>
    </w:p>
    <w:p w14:paraId="6BD69D4C" w14:textId="77777777" w:rsidR="008806DA" w:rsidRPr="00C10CD6" w:rsidRDefault="008806DA" w:rsidP="00C10CD6">
      <w:pPr>
        <w:tabs>
          <w:tab w:val="left" w:pos="360"/>
        </w:tabs>
        <w:autoSpaceDE w:val="0"/>
        <w:autoSpaceDN w:val="0"/>
        <w:adjustRightInd w:val="0"/>
        <w:spacing w:line="276" w:lineRule="auto"/>
        <w:rPr>
          <w:b/>
          <w:bCs/>
        </w:rPr>
      </w:pPr>
    </w:p>
    <w:p w14:paraId="72D94493" w14:textId="0FF8FA9E" w:rsidR="0007382F" w:rsidRPr="00C10CD6" w:rsidRDefault="00C10CD6" w:rsidP="002108EB">
      <w:pPr>
        <w:keepNext/>
        <w:tabs>
          <w:tab w:val="left" w:pos="360"/>
        </w:tabs>
        <w:autoSpaceDE w:val="0"/>
        <w:autoSpaceDN w:val="0"/>
        <w:adjustRightInd w:val="0"/>
        <w:spacing w:line="276" w:lineRule="auto"/>
        <w:rPr>
          <w:bCs/>
        </w:rPr>
      </w:pPr>
      <w:r>
        <w:rPr>
          <w:b/>
          <w:bCs/>
        </w:rPr>
        <w:lastRenderedPageBreak/>
        <w:t>04-</w:t>
      </w:r>
      <w:r w:rsidR="0007382F" w:rsidRPr="00481A3F">
        <w:rPr>
          <w:b/>
          <w:bCs/>
        </w:rPr>
        <w:t xml:space="preserve">31. </w:t>
      </w:r>
      <w:r w:rsidR="0007382F" w:rsidRPr="00C10CD6">
        <w:rPr>
          <w:b/>
          <w:bCs/>
          <w:lang w:val="ru-RU"/>
        </w:rPr>
        <w:t>Кто</w:t>
      </w:r>
      <w:r w:rsidR="0007382F" w:rsidRPr="00481A3F">
        <w:rPr>
          <w:b/>
          <w:bCs/>
        </w:rPr>
        <w:t xml:space="preserve"> </w:t>
      </w:r>
      <w:r w:rsidR="0007382F" w:rsidRPr="00C10CD6">
        <w:rPr>
          <w:b/>
          <w:bCs/>
          <w:lang w:val="ru-RU"/>
        </w:rPr>
        <w:t>что</w:t>
      </w:r>
      <w:r w:rsidR="0007382F" w:rsidRPr="00481A3F">
        <w:rPr>
          <w:b/>
          <w:bCs/>
        </w:rPr>
        <w:t xml:space="preserve"> </w:t>
      </w:r>
      <w:r w:rsidR="0007382F" w:rsidRPr="00C10CD6">
        <w:rPr>
          <w:b/>
          <w:bCs/>
          <w:lang w:val="ru-RU"/>
        </w:rPr>
        <w:t>изучает</w:t>
      </w:r>
      <w:r w:rsidR="0007382F" w:rsidRPr="00481A3F">
        <w:rPr>
          <w:b/>
          <w:bCs/>
        </w:rPr>
        <w:t xml:space="preserve">? </w:t>
      </w:r>
      <w:r w:rsidR="0007382F" w:rsidRPr="00C10CD6">
        <w:rPr>
          <w:bCs/>
        </w:rPr>
        <w:t>Match each person with the subject he/she studies.</w:t>
      </w:r>
    </w:p>
    <w:p w14:paraId="1428A1D5" w14:textId="5DB335CB" w:rsidR="0007382F" w:rsidRPr="00C10CD6" w:rsidRDefault="0007382F" w:rsidP="002108EB">
      <w:pPr>
        <w:keepNext/>
        <w:tabs>
          <w:tab w:val="left" w:pos="360"/>
        </w:tabs>
        <w:autoSpaceDE w:val="0"/>
        <w:autoSpaceDN w:val="0"/>
        <w:adjustRightInd w:val="0"/>
        <w:spacing w:line="276" w:lineRule="auto"/>
        <w:rPr>
          <w:bCs/>
        </w:rPr>
      </w:pPr>
    </w:p>
    <w:tbl>
      <w:tblPr>
        <w:tblStyle w:val="TableGrid"/>
        <w:tblW w:w="0" w:type="auto"/>
        <w:tblLook w:val="04A0" w:firstRow="1" w:lastRow="0" w:firstColumn="1" w:lastColumn="0" w:noHBand="0" w:noVBand="1"/>
      </w:tblPr>
      <w:tblGrid>
        <w:gridCol w:w="4428"/>
        <w:gridCol w:w="4428"/>
      </w:tblGrid>
      <w:tr w:rsidR="0007382F" w:rsidRPr="00C10CD6" w14:paraId="7205A1EA" w14:textId="77777777" w:rsidTr="00435688">
        <w:tc>
          <w:tcPr>
            <w:tcW w:w="4428" w:type="dxa"/>
          </w:tcPr>
          <w:p w14:paraId="75D5278A" w14:textId="77777777" w:rsidR="0007382F" w:rsidRPr="00C10CD6" w:rsidRDefault="0007382F" w:rsidP="002108EB">
            <w:pPr>
              <w:keepNext/>
              <w:tabs>
                <w:tab w:val="left" w:pos="360"/>
              </w:tabs>
              <w:autoSpaceDE w:val="0"/>
              <w:autoSpaceDN w:val="0"/>
              <w:adjustRightInd w:val="0"/>
              <w:spacing w:line="276" w:lineRule="auto"/>
              <w:rPr>
                <w:lang w:val="ru-RU"/>
              </w:rPr>
            </w:pPr>
            <w:r w:rsidRPr="00C10CD6">
              <w:rPr>
                <w:lang w:val="ru-RU"/>
              </w:rPr>
              <w:t>Студенты:</w:t>
            </w:r>
          </w:p>
        </w:tc>
        <w:tc>
          <w:tcPr>
            <w:tcW w:w="4428" w:type="dxa"/>
          </w:tcPr>
          <w:p w14:paraId="0D5ADE0F" w14:textId="77777777" w:rsidR="0007382F" w:rsidRPr="00C10CD6" w:rsidRDefault="0007382F" w:rsidP="002108EB">
            <w:pPr>
              <w:keepNext/>
              <w:tabs>
                <w:tab w:val="left" w:pos="360"/>
              </w:tabs>
              <w:autoSpaceDE w:val="0"/>
              <w:autoSpaceDN w:val="0"/>
              <w:adjustRightInd w:val="0"/>
              <w:spacing w:line="276" w:lineRule="auto"/>
              <w:rPr>
                <w:lang w:val="ru-RU"/>
              </w:rPr>
            </w:pPr>
            <w:r w:rsidRPr="00C10CD6">
              <w:rPr>
                <w:lang w:val="ru-RU"/>
              </w:rPr>
              <w:t>Место учёбы</w:t>
            </w:r>
          </w:p>
        </w:tc>
      </w:tr>
      <w:tr w:rsidR="0007382F" w:rsidRPr="00C10CD6" w14:paraId="1BB22187" w14:textId="77777777" w:rsidTr="00435688">
        <w:tc>
          <w:tcPr>
            <w:tcW w:w="4428" w:type="dxa"/>
          </w:tcPr>
          <w:p w14:paraId="5D217E40" w14:textId="4281F9DA" w:rsidR="0007382F" w:rsidRPr="00C10CD6" w:rsidRDefault="002108EB" w:rsidP="002108EB">
            <w:pPr>
              <w:pStyle w:val="ListParagraph"/>
              <w:keepNext/>
              <w:numPr>
                <w:ilvl w:val="0"/>
                <w:numId w:val="8"/>
              </w:numPr>
              <w:tabs>
                <w:tab w:val="left" w:pos="360"/>
              </w:tabs>
              <w:autoSpaceDE w:val="0"/>
              <w:autoSpaceDN w:val="0"/>
              <w:adjustRightInd w:val="0"/>
              <w:spacing w:line="276" w:lineRule="auto"/>
              <w:rPr>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07382F" w:rsidRPr="00C10CD6">
              <w:rPr>
                <w:bCs/>
                <w:lang w:val="ru-RU"/>
              </w:rPr>
              <w:t>Артём Асташенков</w:t>
            </w:r>
          </w:p>
          <w:p w14:paraId="68F53AFC" w14:textId="2DE3F7B7" w:rsidR="0007382F" w:rsidRPr="00C10CD6" w:rsidRDefault="002108EB" w:rsidP="002108EB">
            <w:pPr>
              <w:pStyle w:val="ListParagraph"/>
              <w:keepNext/>
              <w:numPr>
                <w:ilvl w:val="0"/>
                <w:numId w:val="8"/>
              </w:numPr>
              <w:tabs>
                <w:tab w:val="left" w:pos="360"/>
              </w:tabs>
              <w:autoSpaceDE w:val="0"/>
              <w:autoSpaceDN w:val="0"/>
              <w:adjustRightInd w:val="0"/>
              <w:spacing w:line="276" w:lineRule="auto"/>
              <w:rPr>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07382F" w:rsidRPr="00C10CD6">
              <w:rPr>
                <w:bCs/>
                <w:lang w:val="ru-RU"/>
              </w:rPr>
              <w:t>Аня Хазова</w:t>
            </w:r>
          </w:p>
          <w:p w14:paraId="3B7F4B3F" w14:textId="05C5E9AB" w:rsidR="0007382F" w:rsidRPr="00C10CD6" w:rsidRDefault="002108EB" w:rsidP="002108EB">
            <w:pPr>
              <w:pStyle w:val="ListParagraph"/>
              <w:keepNext/>
              <w:numPr>
                <w:ilvl w:val="0"/>
                <w:numId w:val="8"/>
              </w:numPr>
              <w:tabs>
                <w:tab w:val="left" w:pos="360"/>
              </w:tabs>
              <w:autoSpaceDE w:val="0"/>
              <w:autoSpaceDN w:val="0"/>
              <w:adjustRightInd w:val="0"/>
              <w:spacing w:line="276" w:lineRule="auto"/>
              <w:rPr>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07382F" w:rsidRPr="00C10CD6">
              <w:rPr>
                <w:bCs/>
                <w:lang w:val="ru-RU"/>
              </w:rPr>
              <w:t>Денис Мисюн</w:t>
            </w:r>
          </w:p>
        </w:tc>
        <w:tc>
          <w:tcPr>
            <w:tcW w:w="4428" w:type="dxa"/>
          </w:tcPr>
          <w:p w14:paraId="1D769198" w14:textId="77777777" w:rsidR="0007382F" w:rsidRPr="00C10CD6" w:rsidRDefault="00641278" w:rsidP="002108EB">
            <w:pPr>
              <w:pStyle w:val="ListParagraph"/>
              <w:keepNext/>
              <w:numPr>
                <w:ilvl w:val="0"/>
                <w:numId w:val="9"/>
              </w:numPr>
              <w:tabs>
                <w:tab w:val="left" w:pos="360"/>
              </w:tabs>
              <w:autoSpaceDE w:val="0"/>
              <w:autoSpaceDN w:val="0"/>
              <w:adjustRightInd w:val="0"/>
              <w:spacing w:line="276" w:lineRule="auto"/>
              <w:rPr>
                <w:lang w:val="ru-RU"/>
              </w:rPr>
            </w:pPr>
            <w:r w:rsidRPr="00C10CD6">
              <w:rPr>
                <w:lang w:val="ru-RU"/>
              </w:rPr>
              <w:t>английский и немецкие языки</w:t>
            </w:r>
          </w:p>
          <w:p w14:paraId="68BC48A9" w14:textId="77777777" w:rsidR="0007382F" w:rsidRPr="00C10CD6" w:rsidRDefault="00641278" w:rsidP="002108EB">
            <w:pPr>
              <w:pStyle w:val="ListParagraph"/>
              <w:keepNext/>
              <w:numPr>
                <w:ilvl w:val="0"/>
                <w:numId w:val="9"/>
              </w:numPr>
              <w:tabs>
                <w:tab w:val="left" w:pos="360"/>
              </w:tabs>
              <w:autoSpaceDE w:val="0"/>
              <w:autoSpaceDN w:val="0"/>
              <w:adjustRightInd w:val="0"/>
              <w:spacing w:line="276" w:lineRule="auto"/>
              <w:rPr>
                <w:lang w:val="ru-RU"/>
              </w:rPr>
            </w:pPr>
            <w:r w:rsidRPr="00C10CD6">
              <w:rPr>
                <w:lang w:val="ru-RU"/>
              </w:rPr>
              <w:t xml:space="preserve">перевод </w:t>
            </w:r>
            <w:r w:rsidR="002F79FB" w:rsidRPr="00C10CD6">
              <w:rPr>
                <w:lang w:val="ru-RU"/>
              </w:rPr>
              <w:t>и переводоведение</w:t>
            </w:r>
          </w:p>
          <w:p w14:paraId="1A3C706F" w14:textId="77777777" w:rsidR="0007382F" w:rsidRPr="00C10CD6" w:rsidRDefault="00641278" w:rsidP="002108EB">
            <w:pPr>
              <w:pStyle w:val="ListParagraph"/>
              <w:keepNext/>
              <w:numPr>
                <w:ilvl w:val="0"/>
                <w:numId w:val="9"/>
              </w:numPr>
              <w:tabs>
                <w:tab w:val="left" w:pos="360"/>
              </w:tabs>
              <w:autoSpaceDE w:val="0"/>
              <w:autoSpaceDN w:val="0"/>
              <w:adjustRightInd w:val="0"/>
              <w:spacing w:line="276" w:lineRule="auto"/>
              <w:rPr>
                <w:lang w:val="ru-RU"/>
              </w:rPr>
            </w:pPr>
            <w:r w:rsidRPr="00C10CD6">
              <w:rPr>
                <w:lang w:val="ru-RU"/>
              </w:rPr>
              <w:t>международные отношения</w:t>
            </w:r>
          </w:p>
        </w:tc>
      </w:tr>
    </w:tbl>
    <w:p w14:paraId="1BBCEB4C" w14:textId="3F23A801" w:rsidR="0007382F" w:rsidRPr="00C10CD6" w:rsidRDefault="0007382F" w:rsidP="002108EB">
      <w:pPr>
        <w:keepNext/>
        <w:tabs>
          <w:tab w:val="left" w:pos="360"/>
        </w:tabs>
        <w:autoSpaceDE w:val="0"/>
        <w:autoSpaceDN w:val="0"/>
        <w:adjustRightInd w:val="0"/>
        <w:spacing w:line="276" w:lineRule="auto"/>
        <w:rPr>
          <w:lang w:val="ru-RU"/>
        </w:rPr>
      </w:pPr>
    </w:p>
    <w:p w14:paraId="399B7F60" w14:textId="55F1007C" w:rsidR="0007382F" w:rsidRPr="00C10CD6" w:rsidRDefault="0007382F" w:rsidP="00C10CD6">
      <w:pPr>
        <w:tabs>
          <w:tab w:val="left" w:pos="360"/>
        </w:tabs>
        <w:autoSpaceDE w:val="0"/>
        <w:autoSpaceDN w:val="0"/>
        <w:adjustRightInd w:val="0"/>
        <w:spacing w:line="276" w:lineRule="auto"/>
        <w:rPr>
          <w:b/>
          <w:bCs/>
          <w:lang w:val="ru-RU"/>
        </w:rPr>
      </w:pPr>
    </w:p>
    <w:p w14:paraId="1D726BA1" w14:textId="19AC71E3" w:rsidR="00F32518" w:rsidRPr="00C10CD6" w:rsidRDefault="00F32518" w:rsidP="00C10CD6">
      <w:pPr>
        <w:tabs>
          <w:tab w:val="left" w:pos="360"/>
        </w:tabs>
        <w:autoSpaceDE w:val="0"/>
        <w:autoSpaceDN w:val="0"/>
        <w:adjustRightInd w:val="0"/>
        <w:spacing w:line="276" w:lineRule="auto"/>
        <w:rPr>
          <w:b/>
          <w:bCs/>
          <w:lang w:val="ru-RU"/>
        </w:rPr>
      </w:pPr>
    </w:p>
    <w:p w14:paraId="4997CC97" w14:textId="324057F4" w:rsidR="00AC3FE9" w:rsidRPr="00C10CD6" w:rsidRDefault="00C10CD6" w:rsidP="00C10CD6">
      <w:pPr>
        <w:tabs>
          <w:tab w:val="left" w:pos="360"/>
        </w:tabs>
        <w:autoSpaceDE w:val="0"/>
        <w:autoSpaceDN w:val="0"/>
        <w:adjustRightInd w:val="0"/>
        <w:spacing w:line="276" w:lineRule="auto"/>
      </w:pPr>
      <w:r>
        <w:rPr>
          <w:b/>
          <w:bCs/>
        </w:rPr>
        <w:t>04-</w:t>
      </w:r>
      <w:r w:rsidR="003D0F77" w:rsidRPr="00481A3F">
        <w:rPr>
          <w:b/>
          <w:bCs/>
        </w:rPr>
        <w:t>32</w:t>
      </w:r>
      <w:r w:rsidR="0028784E" w:rsidRPr="00481A3F">
        <w:rPr>
          <w:b/>
          <w:bCs/>
        </w:rPr>
        <w:t xml:space="preserve">. </w:t>
      </w:r>
      <w:r w:rsidR="00AC3FE9" w:rsidRPr="00C10CD6">
        <w:rPr>
          <w:b/>
          <w:bCs/>
          <w:lang w:val="ru-RU"/>
        </w:rPr>
        <w:t>СЛОВА</w:t>
      </w:r>
      <w:r w:rsidR="003B0EBC" w:rsidRPr="00481A3F">
        <w:rPr>
          <w:b/>
          <w:bCs/>
        </w:rPr>
        <w:t xml:space="preserve">, </w:t>
      </w:r>
      <w:r w:rsidR="00AC3FE9" w:rsidRPr="00C10CD6">
        <w:rPr>
          <w:b/>
          <w:bCs/>
          <w:lang w:val="ru-RU"/>
        </w:rPr>
        <w:t>СЛОВА</w:t>
      </w:r>
      <w:r w:rsidR="003B0EBC" w:rsidRPr="00481A3F">
        <w:rPr>
          <w:b/>
          <w:bCs/>
        </w:rPr>
        <w:t xml:space="preserve">, </w:t>
      </w:r>
      <w:r w:rsidR="00AC3FE9" w:rsidRPr="00C10CD6">
        <w:rPr>
          <w:b/>
          <w:bCs/>
          <w:lang w:val="ru-RU"/>
        </w:rPr>
        <w:t>СЛОВА</w:t>
      </w:r>
      <w:r w:rsidR="00AC3FE9" w:rsidRPr="00481A3F">
        <w:rPr>
          <w:b/>
          <w:bCs/>
        </w:rPr>
        <w:t xml:space="preserve">… </w:t>
      </w:r>
      <w:r w:rsidR="00AC3FE9" w:rsidRPr="00C10CD6">
        <w:t>Before completing the next few segments</w:t>
      </w:r>
      <w:r w:rsidR="003B0EBC" w:rsidRPr="00C10CD6">
        <w:t xml:space="preserve">, </w:t>
      </w:r>
      <w:r w:rsidR="00AC3FE9" w:rsidRPr="00C10CD6">
        <w:t>review the words below</w:t>
      </w:r>
      <w:r w:rsidR="0007439B" w:rsidRPr="00C10CD6">
        <w:t xml:space="preserve"> </w:t>
      </w:r>
      <w:r w:rsidR="00AC3FE9" w:rsidRPr="00C10CD6">
        <w:t>that have to do with success in school</w:t>
      </w:r>
      <w:r w:rsidR="003B0EBC" w:rsidRPr="00C10CD6">
        <w:t xml:space="preserve">. </w:t>
      </w:r>
      <w:r w:rsidR="0028784E" w:rsidRPr="00C10CD6">
        <w:t>When you have completed your reading, check the “reading completed” box.</w:t>
      </w:r>
    </w:p>
    <w:p w14:paraId="5F90932C" w14:textId="697AF119" w:rsidR="0007439B" w:rsidRPr="00C10CD6" w:rsidRDefault="0007439B" w:rsidP="00C10CD6">
      <w:pPr>
        <w:tabs>
          <w:tab w:val="left" w:pos="360"/>
        </w:tabs>
        <w:autoSpaceDE w:val="0"/>
        <w:autoSpaceDN w:val="0"/>
        <w:adjustRightInd w:val="0"/>
        <w:spacing w:line="276" w:lineRule="auto"/>
      </w:pPr>
    </w:p>
    <w:p w14:paraId="486AE26A" w14:textId="77777777" w:rsidR="00AC3FE9" w:rsidRPr="00C10CD6" w:rsidRDefault="00AC3FE9" w:rsidP="00C10CD6">
      <w:pPr>
        <w:tabs>
          <w:tab w:val="left" w:pos="360"/>
        </w:tabs>
        <w:autoSpaceDE w:val="0"/>
        <w:autoSpaceDN w:val="0"/>
        <w:adjustRightInd w:val="0"/>
        <w:spacing w:line="276" w:lineRule="auto"/>
      </w:pPr>
      <w:r w:rsidRPr="00C10CD6">
        <w:rPr>
          <w:b/>
          <w:bCs/>
          <w:lang w:val="ru-RU"/>
        </w:rPr>
        <w:t>Отметки</w:t>
      </w:r>
      <w:r w:rsidRPr="00C10CD6">
        <w:rPr>
          <w:b/>
          <w:bCs/>
        </w:rPr>
        <w:t xml:space="preserve"> (</w:t>
      </w:r>
      <w:r w:rsidRPr="00C10CD6">
        <w:rPr>
          <w:b/>
          <w:bCs/>
          <w:lang w:val="ru-RU"/>
        </w:rPr>
        <w:t>оценки</w:t>
      </w:r>
      <w:r w:rsidRPr="00C10CD6">
        <w:rPr>
          <w:b/>
          <w:bCs/>
        </w:rPr>
        <w:t xml:space="preserve">) </w:t>
      </w:r>
      <w:r w:rsidRPr="00C10CD6">
        <w:t>– grades</w:t>
      </w:r>
    </w:p>
    <w:p w14:paraId="477CD7C5" w14:textId="77777777" w:rsidR="00AC3FE9" w:rsidRPr="00C10CD6" w:rsidRDefault="00AC3FE9" w:rsidP="00C10CD6">
      <w:pPr>
        <w:tabs>
          <w:tab w:val="left" w:pos="360"/>
        </w:tabs>
        <w:autoSpaceDE w:val="0"/>
        <w:autoSpaceDN w:val="0"/>
        <w:adjustRightInd w:val="0"/>
        <w:spacing w:line="276" w:lineRule="auto"/>
      </w:pPr>
      <w:r w:rsidRPr="00C10CD6">
        <w:rPr>
          <w:b/>
          <w:bCs/>
          <w:lang w:val="ru-RU"/>
        </w:rPr>
        <w:t>пятёрка</w:t>
      </w:r>
      <w:r w:rsidRPr="00C10CD6">
        <w:rPr>
          <w:b/>
          <w:bCs/>
        </w:rPr>
        <w:t xml:space="preserve"> </w:t>
      </w:r>
      <w:r w:rsidRPr="00C10CD6">
        <w:t xml:space="preserve">(5) </w:t>
      </w:r>
      <w:r w:rsidR="0007439B" w:rsidRPr="00C10CD6">
        <w:t>–</w:t>
      </w:r>
      <w:r w:rsidRPr="00C10CD6">
        <w:t xml:space="preserve"> A</w:t>
      </w:r>
    </w:p>
    <w:p w14:paraId="1B6E838D" w14:textId="77777777" w:rsidR="00AC3FE9" w:rsidRPr="00C10CD6" w:rsidRDefault="00AC3FE9" w:rsidP="00C10CD6">
      <w:pPr>
        <w:tabs>
          <w:tab w:val="left" w:pos="360"/>
        </w:tabs>
        <w:autoSpaceDE w:val="0"/>
        <w:autoSpaceDN w:val="0"/>
        <w:adjustRightInd w:val="0"/>
        <w:spacing w:line="276" w:lineRule="auto"/>
      </w:pPr>
      <w:r w:rsidRPr="00C10CD6">
        <w:rPr>
          <w:b/>
          <w:bCs/>
          <w:lang w:val="ru-RU"/>
        </w:rPr>
        <w:t>четвёрка</w:t>
      </w:r>
      <w:r w:rsidRPr="00C10CD6">
        <w:rPr>
          <w:b/>
          <w:bCs/>
        </w:rPr>
        <w:t xml:space="preserve"> </w:t>
      </w:r>
      <w:r w:rsidRPr="00C10CD6">
        <w:t>(4)</w:t>
      </w:r>
      <w:r w:rsidR="0007439B" w:rsidRPr="00C10CD6">
        <w:t xml:space="preserve"> – </w:t>
      </w:r>
      <w:r w:rsidRPr="00C10CD6">
        <w:t>B</w:t>
      </w:r>
    </w:p>
    <w:p w14:paraId="79B969AC" w14:textId="77777777" w:rsidR="00AC3FE9" w:rsidRPr="00C10CD6" w:rsidRDefault="00AC3FE9" w:rsidP="00C10CD6">
      <w:pPr>
        <w:tabs>
          <w:tab w:val="left" w:pos="360"/>
        </w:tabs>
        <w:autoSpaceDE w:val="0"/>
        <w:autoSpaceDN w:val="0"/>
        <w:adjustRightInd w:val="0"/>
        <w:spacing w:line="276" w:lineRule="auto"/>
      </w:pPr>
      <w:r w:rsidRPr="00C10CD6">
        <w:rPr>
          <w:b/>
          <w:bCs/>
          <w:lang w:val="ru-RU"/>
        </w:rPr>
        <w:t>тройка</w:t>
      </w:r>
      <w:r w:rsidRPr="00C10CD6">
        <w:rPr>
          <w:b/>
          <w:bCs/>
        </w:rPr>
        <w:t xml:space="preserve"> </w:t>
      </w:r>
      <w:r w:rsidRPr="00C10CD6">
        <w:t>(3)</w:t>
      </w:r>
      <w:r w:rsidR="0007439B" w:rsidRPr="00C10CD6">
        <w:t xml:space="preserve"> – </w:t>
      </w:r>
      <w:r w:rsidRPr="00C10CD6">
        <w:t>C</w:t>
      </w:r>
    </w:p>
    <w:p w14:paraId="5917E731" w14:textId="77777777" w:rsidR="00AC3FE9" w:rsidRPr="00C10CD6" w:rsidRDefault="00AC3FE9" w:rsidP="00C10CD6">
      <w:pPr>
        <w:tabs>
          <w:tab w:val="left" w:pos="360"/>
        </w:tabs>
        <w:autoSpaceDE w:val="0"/>
        <w:autoSpaceDN w:val="0"/>
        <w:adjustRightInd w:val="0"/>
        <w:spacing w:line="276" w:lineRule="auto"/>
      </w:pPr>
      <w:r w:rsidRPr="00C10CD6">
        <w:rPr>
          <w:b/>
          <w:bCs/>
          <w:lang w:val="ru-RU"/>
        </w:rPr>
        <w:t>двойка</w:t>
      </w:r>
      <w:r w:rsidRPr="00C10CD6">
        <w:rPr>
          <w:b/>
          <w:bCs/>
        </w:rPr>
        <w:t xml:space="preserve"> </w:t>
      </w:r>
      <w:r w:rsidRPr="00C10CD6">
        <w:t>(2)</w:t>
      </w:r>
      <w:r w:rsidR="0007439B" w:rsidRPr="00C10CD6">
        <w:t xml:space="preserve"> – </w:t>
      </w:r>
      <w:r w:rsidRPr="00C10CD6">
        <w:t>D (</w:t>
      </w:r>
      <w:r w:rsidRPr="00C10CD6">
        <w:rPr>
          <w:i/>
          <w:iCs/>
        </w:rPr>
        <w:t>a failing grade in Russia</w:t>
      </w:r>
      <w:r w:rsidRPr="00C10CD6">
        <w:t>)</w:t>
      </w:r>
    </w:p>
    <w:p w14:paraId="050D1873" w14:textId="77777777" w:rsidR="0007439B" w:rsidRPr="00C10CD6" w:rsidRDefault="0007439B" w:rsidP="00C10CD6">
      <w:pPr>
        <w:tabs>
          <w:tab w:val="left" w:pos="360"/>
        </w:tabs>
        <w:autoSpaceDE w:val="0"/>
        <w:autoSpaceDN w:val="0"/>
        <w:adjustRightInd w:val="0"/>
        <w:spacing w:line="276" w:lineRule="auto"/>
        <w:rPr>
          <w:b/>
          <w:bCs/>
        </w:rPr>
      </w:pPr>
    </w:p>
    <w:p w14:paraId="626F987E" w14:textId="2C804B89" w:rsidR="00AC3FE9" w:rsidRPr="00C10CD6" w:rsidRDefault="00AC3FE9" w:rsidP="00C10CD6">
      <w:pPr>
        <w:tabs>
          <w:tab w:val="left" w:pos="360"/>
        </w:tabs>
        <w:autoSpaceDE w:val="0"/>
        <w:autoSpaceDN w:val="0"/>
        <w:adjustRightInd w:val="0"/>
        <w:spacing w:line="276" w:lineRule="auto"/>
        <w:rPr>
          <w:lang w:val="ru-RU"/>
        </w:rPr>
      </w:pPr>
      <w:r w:rsidRPr="00C10CD6">
        <w:rPr>
          <w:b/>
          <w:bCs/>
          <w:lang w:val="ru-RU"/>
        </w:rPr>
        <w:t xml:space="preserve">Другие слова </w:t>
      </w:r>
      <w:r w:rsidRPr="00C10CD6">
        <w:rPr>
          <w:lang w:val="ru-RU"/>
        </w:rPr>
        <w:t xml:space="preserve">— </w:t>
      </w:r>
      <w:r w:rsidRPr="00C10CD6">
        <w:t>other</w:t>
      </w:r>
      <w:r w:rsidRPr="00C10CD6">
        <w:rPr>
          <w:lang w:val="ru-RU"/>
        </w:rPr>
        <w:t xml:space="preserve"> </w:t>
      </w:r>
      <w:r w:rsidRPr="00C10CD6">
        <w:t>words</w:t>
      </w:r>
    </w:p>
    <w:p w14:paraId="6E39F3C3" w14:textId="77777777" w:rsidR="0007439B" w:rsidRPr="00C10CD6" w:rsidRDefault="0007439B" w:rsidP="00C10CD6">
      <w:pPr>
        <w:tabs>
          <w:tab w:val="left" w:pos="360"/>
        </w:tabs>
        <w:autoSpaceDE w:val="0"/>
        <w:autoSpaceDN w:val="0"/>
        <w:adjustRightInd w:val="0"/>
        <w:spacing w:line="276" w:lineRule="auto"/>
        <w:rPr>
          <w:b/>
          <w:bCs/>
          <w:lang w:val="ru-RU"/>
        </w:rPr>
      </w:pPr>
    </w:p>
    <w:p w14:paraId="40495F73" w14:textId="50DE9F7C" w:rsidR="00AC3FE9" w:rsidRPr="00C10CD6" w:rsidRDefault="00AC3FE9" w:rsidP="00C10CD6">
      <w:pPr>
        <w:tabs>
          <w:tab w:val="left" w:pos="360"/>
        </w:tabs>
        <w:autoSpaceDE w:val="0"/>
        <w:autoSpaceDN w:val="0"/>
        <w:adjustRightInd w:val="0"/>
        <w:spacing w:line="276" w:lineRule="auto"/>
        <w:rPr>
          <w:lang w:val="ru-RU"/>
        </w:rPr>
      </w:pPr>
      <w:r w:rsidRPr="00C10CD6">
        <w:rPr>
          <w:b/>
          <w:bCs/>
          <w:lang w:val="ru-RU"/>
        </w:rPr>
        <w:t xml:space="preserve">поступить в университет </w:t>
      </w:r>
      <w:r w:rsidRPr="00C10CD6">
        <w:rPr>
          <w:lang w:val="ru-RU"/>
        </w:rPr>
        <w:t xml:space="preserve">— </w:t>
      </w:r>
      <w:r w:rsidRPr="00C10CD6">
        <w:t>to</w:t>
      </w:r>
      <w:r w:rsidRPr="00C10CD6">
        <w:rPr>
          <w:lang w:val="ru-RU"/>
        </w:rPr>
        <w:t xml:space="preserve"> </w:t>
      </w:r>
      <w:r w:rsidRPr="00C10CD6">
        <w:t>enroll</w:t>
      </w:r>
      <w:r w:rsidRPr="00C10CD6">
        <w:rPr>
          <w:lang w:val="ru-RU"/>
        </w:rPr>
        <w:t xml:space="preserve"> </w:t>
      </w:r>
      <w:r w:rsidRPr="00C10CD6">
        <w:t>in</w:t>
      </w:r>
      <w:r w:rsidRPr="00C10CD6">
        <w:rPr>
          <w:lang w:val="ru-RU"/>
        </w:rPr>
        <w:t xml:space="preserve"> </w:t>
      </w:r>
      <w:r w:rsidRPr="00C10CD6">
        <w:t>college</w:t>
      </w:r>
    </w:p>
    <w:p w14:paraId="59DF8FEC" w14:textId="0799344A" w:rsidR="00AC3FE9" w:rsidRPr="00C10CD6" w:rsidRDefault="00AC3FE9" w:rsidP="00C10CD6">
      <w:pPr>
        <w:tabs>
          <w:tab w:val="left" w:pos="360"/>
        </w:tabs>
        <w:autoSpaceDE w:val="0"/>
        <w:autoSpaceDN w:val="0"/>
        <w:adjustRightInd w:val="0"/>
        <w:spacing w:line="276" w:lineRule="auto"/>
        <w:rPr>
          <w:lang w:val="ru-RU"/>
        </w:rPr>
      </w:pPr>
      <w:r w:rsidRPr="00C10CD6">
        <w:rPr>
          <w:b/>
          <w:bCs/>
          <w:lang w:val="ru-RU"/>
        </w:rPr>
        <w:t>окончить (школу</w:t>
      </w:r>
      <w:r w:rsidR="003B0EBC" w:rsidRPr="00C10CD6">
        <w:rPr>
          <w:b/>
          <w:bCs/>
          <w:lang w:val="ru-RU"/>
        </w:rPr>
        <w:t xml:space="preserve">, </w:t>
      </w:r>
      <w:r w:rsidRPr="00C10CD6">
        <w:rPr>
          <w:b/>
          <w:bCs/>
          <w:lang w:val="ru-RU"/>
        </w:rPr>
        <w:t>институт</w:t>
      </w:r>
      <w:r w:rsidR="003B0EBC" w:rsidRPr="00C10CD6">
        <w:rPr>
          <w:b/>
          <w:bCs/>
          <w:lang w:val="ru-RU"/>
        </w:rPr>
        <w:t xml:space="preserve">, </w:t>
      </w:r>
      <w:r w:rsidRPr="00C10CD6">
        <w:rPr>
          <w:b/>
          <w:bCs/>
          <w:lang w:val="ru-RU"/>
        </w:rPr>
        <w:t xml:space="preserve">университет) </w:t>
      </w:r>
      <w:r w:rsidRPr="00C10CD6">
        <w:rPr>
          <w:lang w:val="ru-RU"/>
        </w:rPr>
        <w:t xml:space="preserve">— </w:t>
      </w:r>
      <w:r w:rsidRPr="00C10CD6">
        <w:t>to</w:t>
      </w:r>
      <w:r w:rsidRPr="00C10CD6">
        <w:rPr>
          <w:lang w:val="ru-RU"/>
        </w:rPr>
        <w:t xml:space="preserve"> </w:t>
      </w:r>
      <w:r w:rsidRPr="00C10CD6">
        <w:t>graduate</w:t>
      </w:r>
      <w:r w:rsidRPr="00C10CD6">
        <w:rPr>
          <w:lang w:val="ru-RU"/>
        </w:rPr>
        <w:t xml:space="preserve"> </w:t>
      </w:r>
      <w:r w:rsidRPr="00C10CD6">
        <w:t>from</w:t>
      </w:r>
      <w:r w:rsidRPr="00C10CD6">
        <w:rPr>
          <w:lang w:val="ru-RU"/>
        </w:rPr>
        <w:t>…</w:t>
      </w:r>
    </w:p>
    <w:p w14:paraId="70A14612" w14:textId="56C79385" w:rsidR="00AC3FE9" w:rsidRPr="00481A3F" w:rsidRDefault="00AC3FE9" w:rsidP="00C10CD6">
      <w:pPr>
        <w:tabs>
          <w:tab w:val="left" w:pos="360"/>
        </w:tabs>
        <w:autoSpaceDE w:val="0"/>
        <w:autoSpaceDN w:val="0"/>
        <w:adjustRightInd w:val="0"/>
        <w:spacing w:line="276" w:lineRule="auto"/>
        <w:rPr>
          <w:lang w:val="ru-RU"/>
        </w:rPr>
      </w:pPr>
      <w:r w:rsidRPr="00C10CD6">
        <w:rPr>
          <w:b/>
          <w:bCs/>
          <w:lang w:val="ru-RU"/>
        </w:rPr>
        <w:t>с</w:t>
      </w:r>
      <w:r w:rsidRPr="00481A3F">
        <w:rPr>
          <w:b/>
          <w:bCs/>
          <w:lang w:val="ru-RU"/>
        </w:rPr>
        <w:t xml:space="preserve"> </w:t>
      </w:r>
      <w:r w:rsidRPr="00C10CD6">
        <w:rPr>
          <w:b/>
          <w:bCs/>
          <w:lang w:val="ru-RU"/>
        </w:rPr>
        <w:t>отличием</w:t>
      </w:r>
      <w:r w:rsidRPr="00481A3F">
        <w:rPr>
          <w:lang w:val="ru-RU"/>
        </w:rPr>
        <w:t>—</w:t>
      </w:r>
      <w:r w:rsidRPr="00C10CD6">
        <w:t>with</w:t>
      </w:r>
      <w:r w:rsidRPr="00481A3F">
        <w:rPr>
          <w:lang w:val="ru-RU"/>
        </w:rPr>
        <w:t xml:space="preserve"> </w:t>
      </w:r>
      <w:r w:rsidRPr="00C10CD6">
        <w:t>distinction</w:t>
      </w:r>
    </w:p>
    <w:p w14:paraId="760A0B9C" w14:textId="417349D5" w:rsidR="00AC3FE9" w:rsidRPr="00481A3F" w:rsidRDefault="00AC3FE9" w:rsidP="00C10CD6">
      <w:pPr>
        <w:tabs>
          <w:tab w:val="left" w:pos="360"/>
        </w:tabs>
        <w:autoSpaceDE w:val="0"/>
        <w:autoSpaceDN w:val="0"/>
        <w:adjustRightInd w:val="0"/>
        <w:spacing w:line="276" w:lineRule="auto"/>
        <w:rPr>
          <w:b/>
          <w:bCs/>
          <w:lang w:val="ru-RU"/>
        </w:rPr>
      </w:pPr>
      <w:r w:rsidRPr="00C10CD6">
        <w:rPr>
          <w:b/>
          <w:bCs/>
          <w:lang w:val="ru-RU"/>
        </w:rPr>
        <w:t>учиться</w:t>
      </w:r>
      <w:r w:rsidRPr="00481A3F">
        <w:rPr>
          <w:b/>
          <w:bCs/>
          <w:lang w:val="ru-RU"/>
        </w:rPr>
        <w:t xml:space="preserve"> </w:t>
      </w:r>
      <w:r w:rsidRPr="00C10CD6">
        <w:rPr>
          <w:b/>
          <w:bCs/>
          <w:lang w:val="ru-RU"/>
        </w:rPr>
        <w:t>на</w:t>
      </w:r>
      <w:r w:rsidRPr="00481A3F">
        <w:rPr>
          <w:b/>
          <w:bCs/>
          <w:lang w:val="ru-RU"/>
        </w:rPr>
        <w:t xml:space="preserve"> «</w:t>
      </w:r>
      <w:r w:rsidRPr="00C10CD6">
        <w:rPr>
          <w:b/>
          <w:bCs/>
          <w:lang w:val="ru-RU"/>
        </w:rPr>
        <w:t>отлично</w:t>
      </w:r>
      <w:r w:rsidRPr="00481A3F">
        <w:rPr>
          <w:b/>
          <w:bCs/>
          <w:lang w:val="ru-RU"/>
        </w:rPr>
        <w:t xml:space="preserve">» — </w:t>
      </w:r>
      <w:r w:rsidRPr="00C10CD6">
        <w:rPr>
          <w:bCs/>
        </w:rPr>
        <w:t>to</w:t>
      </w:r>
      <w:r w:rsidRPr="00481A3F">
        <w:rPr>
          <w:bCs/>
          <w:lang w:val="ru-RU"/>
        </w:rPr>
        <w:t xml:space="preserve"> </w:t>
      </w:r>
      <w:r w:rsidRPr="00C10CD6">
        <w:rPr>
          <w:bCs/>
        </w:rPr>
        <w:t>get</w:t>
      </w:r>
      <w:r w:rsidRPr="00481A3F">
        <w:rPr>
          <w:bCs/>
          <w:lang w:val="ru-RU"/>
        </w:rPr>
        <w:t xml:space="preserve"> </w:t>
      </w:r>
      <w:r w:rsidRPr="00C10CD6">
        <w:rPr>
          <w:bCs/>
        </w:rPr>
        <w:t>As</w:t>
      </w:r>
    </w:p>
    <w:p w14:paraId="7A6C4F3D" w14:textId="6E5BEFA3" w:rsidR="00AC3FE9" w:rsidRPr="00481A3F" w:rsidRDefault="00AC3FE9" w:rsidP="00C10CD6">
      <w:pPr>
        <w:tabs>
          <w:tab w:val="left" w:pos="360"/>
        </w:tabs>
        <w:autoSpaceDE w:val="0"/>
        <w:autoSpaceDN w:val="0"/>
        <w:adjustRightInd w:val="0"/>
        <w:spacing w:line="276" w:lineRule="auto"/>
        <w:rPr>
          <w:b/>
          <w:bCs/>
          <w:lang w:val="ru-RU"/>
        </w:rPr>
      </w:pPr>
      <w:r w:rsidRPr="00C10CD6">
        <w:rPr>
          <w:b/>
          <w:bCs/>
          <w:lang w:val="ru-RU"/>
        </w:rPr>
        <w:t>с</w:t>
      </w:r>
      <w:r w:rsidRPr="00481A3F">
        <w:rPr>
          <w:b/>
          <w:bCs/>
          <w:lang w:val="ru-RU"/>
        </w:rPr>
        <w:t xml:space="preserve"> </w:t>
      </w:r>
      <w:r w:rsidRPr="00C10CD6">
        <w:rPr>
          <w:b/>
          <w:bCs/>
          <w:lang w:val="ru-RU"/>
        </w:rPr>
        <w:t>золотой</w:t>
      </w:r>
      <w:r w:rsidRPr="00481A3F">
        <w:rPr>
          <w:b/>
          <w:bCs/>
          <w:lang w:val="ru-RU"/>
        </w:rPr>
        <w:t xml:space="preserve"> </w:t>
      </w:r>
      <w:r w:rsidRPr="00C10CD6">
        <w:rPr>
          <w:b/>
          <w:bCs/>
          <w:lang w:val="ru-RU"/>
        </w:rPr>
        <w:t>медалью</w:t>
      </w:r>
      <w:r w:rsidRPr="00481A3F">
        <w:rPr>
          <w:b/>
          <w:bCs/>
          <w:lang w:val="ru-RU"/>
        </w:rPr>
        <w:t>—</w:t>
      </w:r>
      <w:r w:rsidRPr="00C10CD6">
        <w:rPr>
          <w:bCs/>
        </w:rPr>
        <w:t>with</w:t>
      </w:r>
      <w:r w:rsidRPr="00481A3F">
        <w:rPr>
          <w:bCs/>
          <w:lang w:val="ru-RU"/>
        </w:rPr>
        <w:t xml:space="preserve"> </w:t>
      </w:r>
      <w:r w:rsidRPr="00C10CD6">
        <w:rPr>
          <w:bCs/>
        </w:rPr>
        <w:t>a</w:t>
      </w:r>
      <w:r w:rsidRPr="00481A3F">
        <w:rPr>
          <w:bCs/>
          <w:lang w:val="ru-RU"/>
        </w:rPr>
        <w:t xml:space="preserve"> </w:t>
      </w:r>
      <w:r w:rsidRPr="00C10CD6">
        <w:rPr>
          <w:bCs/>
        </w:rPr>
        <w:t>gold</w:t>
      </w:r>
      <w:r w:rsidRPr="00481A3F">
        <w:rPr>
          <w:bCs/>
          <w:lang w:val="ru-RU"/>
        </w:rPr>
        <w:t xml:space="preserve"> </w:t>
      </w:r>
      <w:r w:rsidRPr="00C10CD6">
        <w:rPr>
          <w:bCs/>
        </w:rPr>
        <w:t>medal</w:t>
      </w:r>
    </w:p>
    <w:p w14:paraId="159859CD" w14:textId="3252AA58" w:rsidR="0007439B" w:rsidRPr="00481A3F" w:rsidRDefault="0007439B" w:rsidP="00C10CD6">
      <w:pPr>
        <w:tabs>
          <w:tab w:val="left" w:pos="360"/>
        </w:tabs>
        <w:autoSpaceDE w:val="0"/>
        <w:autoSpaceDN w:val="0"/>
        <w:adjustRightInd w:val="0"/>
        <w:spacing w:line="276" w:lineRule="auto"/>
        <w:rPr>
          <w:b/>
          <w:bCs/>
          <w:lang w:val="ru-RU"/>
        </w:rPr>
      </w:pPr>
    </w:p>
    <w:p w14:paraId="10B9BCFB" w14:textId="285DB3AF" w:rsidR="0007439B" w:rsidRPr="00481A3F" w:rsidRDefault="0007439B" w:rsidP="00C10CD6">
      <w:pPr>
        <w:tabs>
          <w:tab w:val="left" w:pos="360"/>
        </w:tabs>
        <w:autoSpaceDE w:val="0"/>
        <w:autoSpaceDN w:val="0"/>
        <w:adjustRightInd w:val="0"/>
        <w:spacing w:line="276" w:lineRule="auto"/>
        <w:rPr>
          <w:b/>
          <w:bCs/>
          <w:lang w:val="ru-RU"/>
        </w:rPr>
      </w:pPr>
    </w:p>
    <w:p w14:paraId="4093A2CE" w14:textId="02B12EC4" w:rsidR="00AC3FE9" w:rsidRPr="00C10CD6" w:rsidRDefault="00C10CD6" w:rsidP="00C10CD6">
      <w:pPr>
        <w:tabs>
          <w:tab w:val="left" w:pos="360"/>
        </w:tabs>
        <w:autoSpaceDE w:val="0"/>
        <w:autoSpaceDN w:val="0"/>
        <w:adjustRightInd w:val="0"/>
        <w:spacing w:line="276" w:lineRule="auto"/>
        <w:rPr>
          <w:b/>
          <w:bCs/>
        </w:rPr>
      </w:pPr>
      <w:r w:rsidRPr="00481A3F">
        <w:rPr>
          <w:b/>
          <w:bCs/>
          <w:lang w:val="ru-RU"/>
        </w:rPr>
        <w:t>04-</w:t>
      </w:r>
      <w:r w:rsidR="00A11CE2" w:rsidRPr="00481A3F">
        <w:rPr>
          <w:b/>
          <w:bCs/>
          <w:lang w:val="ru-RU"/>
        </w:rPr>
        <w:t>33</w:t>
      </w:r>
      <w:r w:rsidR="003B0EBC" w:rsidRPr="00481A3F">
        <w:rPr>
          <w:b/>
          <w:bCs/>
          <w:lang w:val="ru-RU"/>
        </w:rPr>
        <w:t>.</w:t>
      </w:r>
      <w:r w:rsidR="0007439B" w:rsidRPr="00481A3F">
        <w:rPr>
          <w:b/>
          <w:bCs/>
          <w:lang w:val="ru-RU"/>
        </w:rPr>
        <w:tab/>
      </w:r>
      <w:r w:rsidR="00AC3FE9" w:rsidRPr="00C10CD6">
        <w:rPr>
          <w:b/>
          <w:bCs/>
          <w:lang w:val="ru-RU"/>
        </w:rPr>
        <w:t>Семья</w:t>
      </w:r>
      <w:r w:rsidR="00AC3FE9" w:rsidRPr="00481A3F">
        <w:rPr>
          <w:b/>
          <w:bCs/>
          <w:lang w:val="ru-RU"/>
        </w:rPr>
        <w:t xml:space="preserve"> </w:t>
      </w:r>
      <w:r w:rsidR="00AC3FE9" w:rsidRPr="00C10CD6">
        <w:rPr>
          <w:b/>
          <w:bCs/>
          <w:lang w:val="ru-RU"/>
        </w:rPr>
        <w:t>Кудряшовых</w:t>
      </w:r>
      <w:r w:rsidR="003B0EBC" w:rsidRPr="00481A3F">
        <w:rPr>
          <w:b/>
          <w:bCs/>
          <w:lang w:val="ru-RU"/>
        </w:rPr>
        <w:t xml:space="preserve">. </w:t>
      </w:r>
      <w:r w:rsidR="00AC3FE9" w:rsidRPr="00C10CD6">
        <w:rPr>
          <w:bCs/>
        </w:rPr>
        <w:t xml:space="preserve">Watch the </w:t>
      </w:r>
      <w:r w:rsidR="00813F67" w:rsidRPr="00C10CD6">
        <w:rPr>
          <w:bCs/>
        </w:rPr>
        <w:t xml:space="preserve">next segment of the </w:t>
      </w:r>
      <w:r w:rsidR="00AC3FE9" w:rsidRPr="00C10CD6">
        <w:rPr>
          <w:bCs/>
        </w:rPr>
        <w:t xml:space="preserve">video </w:t>
      </w:r>
      <w:r w:rsidR="00813F67" w:rsidRPr="00C10CD6">
        <w:rPr>
          <w:bCs/>
        </w:rPr>
        <w:t xml:space="preserve">and answer </w:t>
      </w:r>
      <w:r w:rsidR="00AC3FE9" w:rsidRPr="00C10CD6">
        <w:rPr>
          <w:bCs/>
        </w:rPr>
        <w:t>the following questions</w:t>
      </w:r>
      <w:r w:rsidR="002108EB">
        <w:rPr>
          <w:bCs/>
        </w:rPr>
        <w:t xml:space="preserve"> with a X.</w:t>
      </w:r>
      <w:del w:id="6" w:author="Reviewer" w:date="2011-03-20T12:48:00Z">
        <w:r w:rsidR="003B0EBC" w:rsidRPr="00C10CD6" w:rsidDel="00585957">
          <w:rPr>
            <w:b/>
            <w:bCs/>
          </w:rPr>
          <w:delText xml:space="preserve"> </w:delText>
        </w:r>
      </w:del>
    </w:p>
    <w:p w14:paraId="7AD98675" w14:textId="59084D98" w:rsidR="0007439B" w:rsidRPr="00481A3F" w:rsidRDefault="0007439B" w:rsidP="00C10CD6">
      <w:pPr>
        <w:tabs>
          <w:tab w:val="left" w:pos="360"/>
        </w:tabs>
        <w:autoSpaceDE w:val="0"/>
        <w:autoSpaceDN w:val="0"/>
        <w:adjustRightInd w:val="0"/>
        <w:spacing w:line="276" w:lineRule="auto"/>
        <w:rPr>
          <w:b/>
          <w:bCs/>
        </w:rPr>
      </w:pPr>
    </w:p>
    <w:p w14:paraId="06083D9A" w14:textId="77777777" w:rsidR="00AC3FE9" w:rsidRPr="00C10CD6" w:rsidRDefault="00AC3FE9" w:rsidP="00C10CD6">
      <w:pPr>
        <w:tabs>
          <w:tab w:val="left" w:pos="360"/>
        </w:tabs>
        <w:autoSpaceDE w:val="0"/>
        <w:autoSpaceDN w:val="0"/>
        <w:adjustRightInd w:val="0"/>
        <w:spacing w:line="276" w:lineRule="auto"/>
        <w:rPr>
          <w:bCs/>
          <w:lang w:val="ru-RU"/>
        </w:rPr>
      </w:pPr>
      <w:r w:rsidRPr="00C10CD6">
        <w:rPr>
          <w:bCs/>
          <w:lang w:val="ru-RU"/>
        </w:rPr>
        <w:t>1</w:t>
      </w:r>
      <w:r w:rsidR="003B0EBC" w:rsidRPr="00C10CD6">
        <w:rPr>
          <w:bCs/>
          <w:lang w:val="ru-RU"/>
        </w:rPr>
        <w:t>.</w:t>
      </w:r>
      <w:r w:rsidR="0007439B" w:rsidRPr="00C10CD6">
        <w:rPr>
          <w:bCs/>
          <w:lang w:val="ru-RU"/>
        </w:rPr>
        <w:tab/>
      </w:r>
      <w:r w:rsidRPr="00C10CD6">
        <w:rPr>
          <w:bCs/>
          <w:lang w:val="ru-RU"/>
        </w:rPr>
        <w:t>Как Лена Кудряшова училась в школе?</w:t>
      </w:r>
    </w:p>
    <w:p w14:paraId="1E070FCD" w14:textId="78A4108F" w:rsidR="00AC3FE9"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0007439B" w:rsidRPr="00C10CD6">
        <w:rPr>
          <w:bCs/>
          <w:lang w:val="ru-RU"/>
        </w:rPr>
        <w:tab/>
      </w:r>
      <w:r w:rsidR="00AC3FE9" w:rsidRPr="00C10CD6">
        <w:rPr>
          <w:bCs/>
          <w:lang w:val="ru-RU"/>
        </w:rPr>
        <w:t>У неё были четыре тройки</w:t>
      </w:r>
      <w:r w:rsidR="003B0EBC" w:rsidRPr="00C10CD6">
        <w:rPr>
          <w:bCs/>
          <w:lang w:val="ru-RU"/>
        </w:rPr>
        <w:t xml:space="preserve">. </w:t>
      </w:r>
    </w:p>
    <w:p w14:paraId="0FF5F1AF" w14:textId="01CD40DF" w:rsidR="0007439B"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0007439B" w:rsidRPr="00C10CD6">
        <w:rPr>
          <w:bCs/>
          <w:lang w:val="ru-RU"/>
        </w:rPr>
        <w:tab/>
      </w:r>
      <w:r w:rsidR="00AC3FE9" w:rsidRPr="00C10CD6">
        <w:rPr>
          <w:bCs/>
          <w:lang w:val="ru-RU"/>
        </w:rPr>
        <w:t>Училась на четвёрки и пятёрки</w:t>
      </w:r>
      <w:r w:rsidR="003B0EBC" w:rsidRPr="00C10CD6">
        <w:rPr>
          <w:bCs/>
          <w:lang w:val="ru-RU"/>
        </w:rPr>
        <w:t xml:space="preserve">. </w:t>
      </w:r>
    </w:p>
    <w:p w14:paraId="6945819E" w14:textId="052BF98E" w:rsidR="0007439B"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0007439B" w:rsidRPr="00C10CD6">
        <w:rPr>
          <w:bCs/>
          <w:lang w:val="ru-RU"/>
        </w:rPr>
        <w:tab/>
        <w:t xml:space="preserve">У неё были «минимальные» отметки. </w:t>
      </w:r>
    </w:p>
    <w:p w14:paraId="2A8A6956" w14:textId="4EC88A33" w:rsidR="00AC3FE9"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0007439B" w:rsidRPr="00C10CD6">
        <w:rPr>
          <w:bCs/>
          <w:lang w:val="ru-RU"/>
        </w:rPr>
        <w:tab/>
      </w:r>
      <w:r w:rsidR="00AC3FE9" w:rsidRPr="00C10CD6">
        <w:rPr>
          <w:bCs/>
          <w:lang w:val="ru-RU"/>
        </w:rPr>
        <w:t>Окончила школу с золотой медалью</w:t>
      </w:r>
      <w:r w:rsidR="003B0EBC" w:rsidRPr="00C10CD6">
        <w:rPr>
          <w:bCs/>
          <w:lang w:val="ru-RU"/>
        </w:rPr>
        <w:t xml:space="preserve">. </w:t>
      </w:r>
    </w:p>
    <w:p w14:paraId="1AF7C10A" w14:textId="77777777" w:rsidR="0007439B" w:rsidRPr="00C10CD6" w:rsidRDefault="0007439B" w:rsidP="00C10CD6">
      <w:pPr>
        <w:tabs>
          <w:tab w:val="left" w:pos="360"/>
        </w:tabs>
        <w:autoSpaceDE w:val="0"/>
        <w:autoSpaceDN w:val="0"/>
        <w:adjustRightInd w:val="0"/>
        <w:spacing w:line="276" w:lineRule="auto"/>
        <w:rPr>
          <w:bCs/>
          <w:lang w:val="ru-RU"/>
        </w:rPr>
      </w:pPr>
    </w:p>
    <w:p w14:paraId="2DB56A56" w14:textId="77777777" w:rsidR="00AC3FE9" w:rsidRPr="00C10CD6" w:rsidRDefault="00AC3FE9" w:rsidP="002108EB">
      <w:pPr>
        <w:keepNext/>
        <w:tabs>
          <w:tab w:val="left" w:pos="360"/>
        </w:tabs>
        <w:autoSpaceDE w:val="0"/>
        <w:autoSpaceDN w:val="0"/>
        <w:adjustRightInd w:val="0"/>
        <w:spacing w:line="276" w:lineRule="auto"/>
        <w:rPr>
          <w:bCs/>
          <w:lang w:val="ru-RU"/>
        </w:rPr>
      </w:pPr>
      <w:r w:rsidRPr="00C10CD6">
        <w:rPr>
          <w:bCs/>
          <w:lang w:val="ru-RU"/>
        </w:rPr>
        <w:lastRenderedPageBreak/>
        <w:t>2</w:t>
      </w:r>
      <w:r w:rsidR="003B0EBC" w:rsidRPr="00C10CD6">
        <w:rPr>
          <w:bCs/>
          <w:lang w:val="ru-RU"/>
        </w:rPr>
        <w:t>.</w:t>
      </w:r>
      <w:r w:rsidR="0007439B" w:rsidRPr="00C10CD6">
        <w:rPr>
          <w:bCs/>
          <w:lang w:val="ru-RU"/>
        </w:rPr>
        <w:tab/>
      </w:r>
      <w:r w:rsidRPr="00C10CD6">
        <w:rPr>
          <w:bCs/>
          <w:lang w:val="ru-RU"/>
        </w:rPr>
        <w:t>Что она главным образом изучала в университете?</w:t>
      </w:r>
    </w:p>
    <w:p w14:paraId="2A7DE498" w14:textId="65250605" w:rsidR="00AC3FE9" w:rsidRPr="00C10CD6" w:rsidRDefault="002108EB" w:rsidP="002108EB">
      <w:pPr>
        <w:keepNext/>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0007439B" w:rsidRPr="00C10CD6">
        <w:rPr>
          <w:bCs/>
          <w:lang w:val="ru-RU"/>
        </w:rPr>
        <w:tab/>
      </w:r>
      <w:r w:rsidR="00AC3FE9" w:rsidRPr="00C10CD6">
        <w:rPr>
          <w:bCs/>
          <w:lang w:val="ru-RU"/>
        </w:rPr>
        <w:t xml:space="preserve">религию </w:t>
      </w:r>
    </w:p>
    <w:p w14:paraId="3AB7531E" w14:textId="2E82BBBD" w:rsidR="0007439B" w:rsidRPr="00C10CD6" w:rsidRDefault="002108EB" w:rsidP="002108EB">
      <w:pPr>
        <w:keepNext/>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0007439B" w:rsidRPr="00C10CD6">
        <w:rPr>
          <w:bCs/>
          <w:lang w:val="ru-RU"/>
        </w:rPr>
        <w:tab/>
      </w:r>
      <w:r w:rsidR="00AC3FE9" w:rsidRPr="00C10CD6">
        <w:rPr>
          <w:bCs/>
          <w:lang w:val="ru-RU"/>
        </w:rPr>
        <w:t xml:space="preserve">историю </w:t>
      </w:r>
    </w:p>
    <w:p w14:paraId="25FC6CB5" w14:textId="1FCA37C8" w:rsidR="0007439B" w:rsidRPr="00C10CD6" w:rsidRDefault="002108EB" w:rsidP="002108EB">
      <w:pPr>
        <w:keepNext/>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0007439B" w:rsidRPr="00C10CD6">
        <w:rPr>
          <w:bCs/>
          <w:lang w:val="ru-RU"/>
        </w:rPr>
        <w:tab/>
        <w:t>иностранные языки</w:t>
      </w:r>
    </w:p>
    <w:p w14:paraId="5FE3282E" w14:textId="1C9C656F" w:rsidR="00AC3FE9" w:rsidRPr="00C10CD6" w:rsidRDefault="002108EB" w:rsidP="002108EB">
      <w:pPr>
        <w:keepNext/>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0007439B" w:rsidRPr="00C10CD6">
        <w:rPr>
          <w:bCs/>
          <w:lang w:val="ru-RU"/>
        </w:rPr>
        <w:tab/>
      </w:r>
      <w:r w:rsidR="00AC3FE9" w:rsidRPr="00C10CD6">
        <w:rPr>
          <w:bCs/>
          <w:lang w:val="ru-RU"/>
        </w:rPr>
        <w:t>новейшие предметы</w:t>
      </w:r>
    </w:p>
    <w:p w14:paraId="2889510B" w14:textId="77777777" w:rsidR="0007439B" w:rsidRPr="00C10CD6" w:rsidRDefault="0007439B" w:rsidP="00C10CD6">
      <w:pPr>
        <w:tabs>
          <w:tab w:val="left" w:pos="360"/>
        </w:tabs>
        <w:autoSpaceDE w:val="0"/>
        <w:autoSpaceDN w:val="0"/>
        <w:adjustRightInd w:val="0"/>
        <w:spacing w:line="276" w:lineRule="auto"/>
        <w:rPr>
          <w:bCs/>
          <w:lang w:val="ru-RU"/>
        </w:rPr>
      </w:pPr>
    </w:p>
    <w:p w14:paraId="36F6CECA" w14:textId="77777777" w:rsidR="00AC3FE9" w:rsidRPr="00C10CD6" w:rsidRDefault="00AC3FE9" w:rsidP="00C10CD6">
      <w:pPr>
        <w:tabs>
          <w:tab w:val="left" w:pos="360"/>
        </w:tabs>
        <w:autoSpaceDE w:val="0"/>
        <w:autoSpaceDN w:val="0"/>
        <w:adjustRightInd w:val="0"/>
        <w:spacing w:line="276" w:lineRule="auto"/>
        <w:rPr>
          <w:bCs/>
          <w:lang w:val="ru-RU"/>
        </w:rPr>
      </w:pPr>
      <w:r w:rsidRPr="00C10CD6">
        <w:rPr>
          <w:bCs/>
          <w:lang w:val="ru-RU"/>
        </w:rPr>
        <w:t>3</w:t>
      </w:r>
      <w:r w:rsidR="003B0EBC" w:rsidRPr="00C10CD6">
        <w:rPr>
          <w:bCs/>
          <w:lang w:val="ru-RU"/>
        </w:rPr>
        <w:t>.</w:t>
      </w:r>
      <w:r w:rsidR="0007439B" w:rsidRPr="00C10CD6">
        <w:rPr>
          <w:bCs/>
          <w:lang w:val="ru-RU"/>
        </w:rPr>
        <w:tab/>
      </w:r>
      <w:r w:rsidRPr="00C10CD6">
        <w:rPr>
          <w:bCs/>
          <w:lang w:val="ru-RU"/>
        </w:rPr>
        <w:t>Как учился Юра Кудряшов в университете?</w:t>
      </w:r>
    </w:p>
    <w:p w14:paraId="6FECA0BD" w14:textId="1A6E59E3" w:rsidR="0007439B"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0007439B" w:rsidRPr="00C10CD6">
        <w:rPr>
          <w:bCs/>
          <w:lang w:val="ru-RU"/>
        </w:rPr>
        <w:tab/>
      </w:r>
      <w:r w:rsidR="00AC3FE9" w:rsidRPr="00C10CD6">
        <w:rPr>
          <w:bCs/>
          <w:lang w:val="ru-RU"/>
        </w:rPr>
        <w:t>У него были четыре тройки</w:t>
      </w:r>
      <w:r w:rsidR="003B0EBC" w:rsidRPr="00C10CD6">
        <w:rPr>
          <w:bCs/>
          <w:lang w:val="ru-RU"/>
        </w:rPr>
        <w:t xml:space="preserve">. </w:t>
      </w:r>
    </w:p>
    <w:p w14:paraId="63DF6A78" w14:textId="08D1D50E" w:rsidR="0007439B"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0007439B" w:rsidRPr="00C10CD6">
        <w:rPr>
          <w:bCs/>
          <w:lang w:val="ru-RU"/>
        </w:rPr>
        <w:tab/>
      </w:r>
      <w:r w:rsidR="00AC3FE9" w:rsidRPr="00C10CD6">
        <w:rPr>
          <w:bCs/>
          <w:lang w:val="ru-RU"/>
        </w:rPr>
        <w:t>Учился на четвёрки и пятёрки</w:t>
      </w:r>
      <w:r w:rsidR="003B0EBC" w:rsidRPr="00C10CD6">
        <w:rPr>
          <w:bCs/>
          <w:lang w:val="ru-RU"/>
        </w:rPr>
        <w:t xml:space="preserve">. </w:t>
      </w:r>
    </w:p>
    <w:p w14:paraId="0D046885" w14:textId="64ABF4E5" w:rsidR="0007439B"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0007439B" w:rsidRPr="00C10CD6">
        <w:rPr>
          <w:bCs/>
          <w:lang w:val="ru-RU"/>
        </w:rPr>
        <w:tab/>
        <w:t xml:space="preserve">У него были «минимальные» отметки. </w:t>
      </w:r>
    </w:p>
    <w:p w14:paraId="7D2A7182" w14:textId="093A0F3B" w:rsidR="00AC3FE9"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0007439B" w:rsidRPr="00C10CD6">
        <w:rPr>
          <w:bCs/>
          <w:lang w:val="ru-RU"/>
        </w:rPr>
        <w:tab/>
      </w:r>
      <w:r w:rsidR="00AC3FE9" w:rsidRPr="00C10CD6">
        <w:rPr>
          <w:bCs/>
          <w:lang w:val="ru-RU"/>
        </w:rPr>
        <w:t>Окончил университет с отличием</w:t>
      </w:r>
    </w:p>
    <w:p w14:paraId="60517519" w14:textId="77777777" w:rsidR="0007439B" w:rsidRPr="00C10CD6" w:rsidRDefault="0007439B" w:rsidP="00C10CD6">
      <w:pPr>
        <w:tabs>
          <w:tab w:val="left" w:pos="360"/>
        </w:tabs>
        <w:autoSpaceDE w:val="0"/>
        <w:autoSpaceDN w:val="0"/>
        <w:adjustRightInd w:val="0"/>
        <w:spacing w:line="276" w:lineRule="auto"/>
        <w:rPr>
          <w:bCs/>
          <w:lang w:val="ru-RU"/>
        </w:rPr>
      </w:pPr>
    </w:p>
    <w:p w14:paraId="30061713" w14:textId="77777777" w:rsidR="00AC3FE9" w:rsidRPr="00C10CD6" w:rsidRDefault="00AC3FE9" w:rsidP="00C10CD6">
      <w:pPr>
        <w:tabs>
          <w:tab w:val="left" w:pos="360"/>
        </w:tabs>
        <w:autoSpaceDE w:val="0"/>
        <w:autoSpaceDN w:val="0"/>
        <w:adjustRightInd w:val="0"/>
        <w:spacing w:line="276" w:lineRule="auto"/>
        <w:rPr>
          <w:bCs/>
          <w:lang w:val="ru-RU"/>
        </w:rPr>
      </w:pPr>
      <w:r w:rsidRPr="00C10CD6">
        <w:rPr>
          <w:bCs/>
          <w:lang w:val="ru-RU"/>
        </w:rPr>
        <w:t>4</w:t>
      </w:r>
      <w:r w:rsidR="003B0EBC" w:rsidRPr="00C10CD6">
        <w:rPr>
          <w:bCs/>
          <w:lang w:val="ru-RU"/>
        </w:rPr>
        <w:t>.</w:t>
      </w:r>
      <w:r w:rsidR="0007439B" w:rsidRPr="00C10CD6">
        <w:rPr>
          <w:bCs/>
          <w:lang w:val="ru-RU"/>
        </w:rPr>
        <w:tab/>
      </w:r>
      <w:r w:rsidRPr="00C10CD6">
        <w:rPr>
          <w:bCs/>
          <w:lang w:val="ru-RU"/>
        </w:rPr>
        <w:t>Кто Саша по специальности?</w:t>
      </w:r>
    </w:p>
    <w:p w14:paraId="20626B54" w14:textId="73DF4604" w:rsidR="00AC3FE9"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0007439B" w:rsidRPr="00C10CD6">
        <w:rPr>
          <w:bCs/>
          <w:lang w:val="ru-RU"/>
        </w:rPr>
        <w:tab/>
      </w:r>
      <w:r w:rsidR="00AC3FE9" w:rsidRPr="00C10CD6">
        <w:rPr>
          <w:bCs/>
          <w:lang w:val="ru-RU"/>
        </w:rPr>
        <w:t xml:space="preserve">лингвист </w:t>
      </w:r>
    </w:p>
    <w:p w14:paraId="7ABC3593" w14:textId="7EBD0A4B" w:rsidR="0007439B"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0007439B" w:rsidRPr="00C10CD6">
        <w:rPr>
          <w:bCs/>
          <w:lang w:val="ru-RU"/>
        </w:rPr>
        <w:tab/>
      </w:r>
      <w:r w:rsidR="00AC3FE9" w:rsidRPr="00C10CD6">
        <w:rPr>
          <w:bCs/>
          <w:lang w:val="ru-RU"/>
        </w:rPr>
        <w:t xml:space="preserve">экономист </w:t>
      </w:r>
    </w:p>
    <w:p w14:paraId="21605439" w14:textId="127BCB1D" w:rsidR="0007439B"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0007439B" w:rsidRPr="00C10CD6">
        <w:rPr>
          <w:bCs/>
          <w:lang w:val="ru-RU"/>
        </w:rPr>
        <w:tab/>
        <w:t>эколог</w:t>
      </w:r>
    </w:p>
    <w:p w14:paraId="078BC017" w14:textId="573D0B0F" w:rsidR="00AC3FE9"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0007439B" w:rsidRPr="00C10CD6">
        <w:rPr>
          <w:bCs/>
          <w:lang w:val="ru-RU"/>
        </w:rPr>
        <w:tab/>
      </w:r>
      <w:r w:rsidR="00AC3FE9" w:rsidRPr="00C10CD6">
        <w:rPr>
          <w:bCs/>
          <w:lang w:val="ru-RU"/>
        </w:rPr>
        <w:t>журналист</w:t>
      </w:r>
    </w:p>
    <w:p w14:paraId="1754DA5F" w14:textId="77777777" w:rsidR="0007439B" w:rsidRPr="00C10CD6" w:rsidRDefault="0007439B" w:rsidP="00C10CD6">
      <w:pPr>
        <w:tabs>
          <w:tab w:val="left" w:pos="360"/>
        </w:tabs>
        <w:autoSpaceDE w:val="0"/>
        <w:autoSpaceDN w:val="0"/>
        <w:adjustRightInd w:val="0"/>
        <w:spacing w:line="276" w:lineRule="auto"/>
        <w:rPr>
          <w:bCs/>
          <w:lang w:val="ru-RU"/>
        </w:rPr>
      </w:pPr>
    </w:p>
    <w:p w14:paraId="2D4A21D7" w14:textId="77777777" w:rsidR="00AC3FE9" w:rsidRPr="00C10CD6" w:rsidRDefault="00AC3FE9" w:rsidP="00C10CD6">
      <w:pPr>
        <w:tabs>
          <w:tab w:val="left" w:pos="360"/>
        </w:tabs>
        <w:autoSpaceDE w:val="0"/>
        <w:autoSpaceDN w:val="0"/>
        <w:adjustRightInd w:val="0"/>
        <w:spacing w:line="276" w:lineRule="auto"/>
        <w:rPr>
          <w:bCs/>
          <w:lang w:val="ru-RU"/>
        </w:rPr>
      </w:pPr>
      <w:r w:rsidRPr="00C10CD6">
        <w:rPr>
          <w:bCs/>
          <w:lang w:val="ru-RU"/>
        </w:rPr>
        <w:t>5</w:t>
      </w:r>
      <w:r w:rsidR="003B0EBC" w:rsidRPr="00C10CD6">
        <w:rPr>
          <w:bCs/>
          <w:lang w:val="ru-RU"/>
        </w:rPr>
        <w:t>.</w:t>
      </w:r>
      <w:r w:rsidR="0007439B" w:rsidRPr="00C10CD6">
        <w:rPr>
          <w:bCs/>
          <w:lang w:val="ru-RU"/>
        </w:rPr>
        <w:tab/>
      </w:r>
      <w:r w:rsidRPr="00C10CD6">
        <w:rPr>
          <w:bCs/>
          <w:lang w:val="ru-RU"/>
        </w:rPr>
        <w:t xml:space="preserve">Что Саша изучала в школе? (Отметьте все </w:t>
      </w:r>
      <w:r w:rsidR="0007439B" w:rsidRPr="00C10CD6">
        <w:rPr>
          <w:bCs/>
          <w:lang w:val="ru-RU"/>
        </w:rPr>
        <w:t>правильные</w:t>
      </w:r>
      <w:r w:rsidRPr="00C10CD6">
        <w:rPr>
          <w:bCs/>
          <w:lang w:val="ru-RU"/>
        </w:rPr>
        <w:t xml:space="preserve"> ответы</w:t>
      </w:r>
      <w:r w:rsidR="003B0EBC" w:rsidRPr="00C10CD6">
        <w:rPr>
          <w:bCs/>
          <w:lang w:val="ru-RU"/>
        </w:rPr>
        <w:t xml:space="preserve">. </w:t>
      </w:r>
      <w:r w:rsidRPr="00C10CD6">
        <w:rPr>
          <w:bCs/>
          <w:lang w:val="ru-RU"/>
        </w:rPr>
        <w:t>)</w:t>
      </w:r>
    </w:p>
    <w:p w14:paraId="105731BE" w14:textId="2456BEA2" w:rsidR="00AC3FE9" w:rsidRPr="00C10CD6" w:rsidRDefault="00AC3FE9" w:rsidP="00C10CD6">
      <w:pPr>
        <w:tabs>
          <w:tab w:val="left" w:pos="360"/>
        </w:tabs>
        <w:autoSpaceDE w:val="0"/>
        <w:autoSpaceDN w:val="0"/>
        <w:adjustRightInd w:val="0"/>
        <w:spacing w:line="276" w:lineRule="auto"/>
        <w:ind w:left="360"/>
        <w:rPr>
          <w:bCs/>
          <w:lang w:val="ru-RU"/>
        </w:rPr>
      </w:pPr>
      <w:r w:rsidRPr="00C10CD6">
        <w:rPr>
          <w:bCs/>
        </w:rPr>
        <w:t>a</w:t>
      </w:r>
      <w:r w:rsidR="003B0EBC" w:rsidRPr="00C10CD6">
        <w:rPr>
          <w:bCs/>
          <w:lang w:val="ru-RU"/>
        </w:rPr>
        <w:t>.</w:t>
      </w:r>
      <w:r w:rsidR="002108EB">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rsidRPr="002108EB">
        <w:rPr>
          <w:lang w:val="ru-RU"/>
        </w:rPr>
        <w:t xml:space="preserve"> </w:t>
      </w:r>
      <w:r w:rsidRPr="00C10CD6">
        <w:rPr>
          <w:bCs/>
          <w:lang w:val="ru-RU"/>
        </w:rPr>
        <w:t xml:space="preserve">математику </w:t>
      </w:r>
    </w:p>
    <w:p w14:paraId="7C1BED22" w14:textId="4B80AB9B" w:rsidR="00AC3FE9" w:rsidRPr="00C10CD6" w:rsidRDefault="00AC3FE9" w:rsidP="00C10CD6">
      <w:pPr>
        <w:tabs>
          <w:tab w:val="left" w:pos="360"/>
        </w:tabs>
        <w:autoSpaceDE w:val="0"/>
        <w:autoSpaceDN w:val="0"/>
        <w:adjustRightInd w:val="0"/>
        <w:spacing w:line="276" w:lineRule="auto"/>
        <w:ind w:left="360"/>
        <w:rPr>
          <w:bCs/>
          <w:lang w:val="ru-RU"/>
        </w:rPr>
      </w:pPr>
      <w:r w:rsidRPr="00C10CD6">
        <w:rPr>
          <w:bCs/>
        </w:rPr>
        <w:t>b</w:t>
      </w:r>
      <w:r w:rsidR="0007439B" w:rsidRPr="00C10CD6">
        <w:rPr>
          <w:bCs/>
          <w:lang w:val="ru-RU"/>
        </w:rPr>
        <w:t>.</w:t>
      </w:r>
      <w:r w:rsidR="002108EB">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rsidRPr="002108EB">
        <w:rPr>
          <w:lang w:val="ru-RU"/>
        </w:rPr>
        <w:t xml:space="preserve"> </w:t>
      </w:r>
      <w:r w:rsidRPr="00C10CD6">
        <w:rPr>
          <w:bCs/>
          <w:lang w:val="ru-RU"/>
        </w:rPr>
        <w:t xml:space="preserve">литературу </w:t>
      </w:r>
    </w:p>
    <w:p w14:paraId="56652A82" w14:textId="5C213295" w:rsidR="00AC3FE9" w:rsidRPr="00C10CD6" w:rsidRDefault="00AC3FE9" w:rsidP="00C10CD6">
      <w:pPr>
        <w:tabs>
          <w:tab w:val="left" w:pos="360"/>
        </w:tabs>
        <w:autoSpaceDE w:val="0"/>
        <w:autoSpaceDN w:val="0"/>
        <w:adjustRightInd w:val="0"/>
        <w:spacing w:line="276" w:lineRule="auto"/>
        <w:ind w:left="360"/>
        <w:rPr>
          <w:bCs/>
          <w:lang w:val="ru-RU"/>
        </w:rPr>
      </w:pPr>
      <w:r w:rsidRPr="00C10CD6">
        <w:rPr>
          <w:bCs/>
        </w:rPr>
        <w:t>c</w:t>
      </w:r>
      <w:r w:rsidR="0007439B" w:rsidRPr="00C10CD6">
        <w:rPr>
          <w:bCs/>
          <w:lang w:val="ru-RU"/>
        </w:rPr>
        <w:t>.</w:t>
      </w:r>
      <w:r w:rsidR="002108EB">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rsidRPr="002108EB">
        <w:rPr>
          <w:lang w:val="ru-RU"/>
        </w:rPr>
        <w:t xml:space="preserve"> </w:t>
      </w:r>
      <w:r w:rsidRPr="00C10CD6">
        <w:rPr>
          <w:bCs/>
          <w:lang w:val="ru-RU"/>
        </w:rPr>
        <w:t xml:space="preserve">английский язык </w:t>
      </w:r>
    </w:p>
    <w:p w14:paraId="021CB27E" w14:textId="009E684E" w:rsidR="00AC3FE9" w:rsidRPr="00C10CD6" w:rsidRDefault="00AC3FE9" w:rsidP="00C10CD6">
      <w:pPr>
        <w:tabs>
          <w:tab w:val="left" w:pos="360"/>
        </w:tabs>
        <w:autoSpaceDE w:val="0"/>
        <w:autoSpaceDN w:val="0"/>
        <w:adjustRightInd w:val="0"/>
        <w:spacing w:line="276" w:lineRule="auto"/>
        <w:ind w:left="360"/>
        <w:rPr>
          <w:bCs/>
          <w:lang w:val="ru-RU"/>
        </w:rPr>
      </w:pPr>
      <w:r w:rsidRPr="00C10CD6">
        <w:rPr>
          <w:bCs/>
        </w:rPr>
        <w:t>d</w:t>
      </w:r>
      <w:r w:rsidR="0007439B" w:rsidRPr="00C10CD6">
        <w:rPr>
          <w:bCs/>
          <w:lang w:val="ru-RU"/>
        </w:rPr>
        <w:t>.</w:t>
      </w:r>
      <w:r w:rsidR="0007439B" w:rsidRPr="00C10CD6">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rsidRPr="002108EB">
        <w:rPr>
          <w:lang w:val="ru-RU"/>
        </w:rPr>
        <w:t xml:space="preserve"> </w:t>
      </w:r>
      <w:r w:rsidRPr="00C10CD6">
        <w:rPr>
          <w:bCs/>
          <w:lang w:val="ru-RU"/>
        </w:rPr>
        <w:t xml:space="preserve">физику </w:t>
      </w:r>
    </w:p>
    <w:p w14:paraId="21F84984" w14:textId="58143A92" w:rsidR="00AC3FE9" w:rsidRPr="00C10CD6" w:rsidRDefault="00AC3FE9" w:rsidP="00C10CD6">
      <w:pPr>
        <w:tabs>
          <w:tab w:val="left" w:pos="360"/>
        </w:tabs>
        <w:autoSpaceDE w:val="0"/>
        <w:autoSpaceDN w:val="0"/>
        <w:adjustRightInd w:val="0"/>
        <w:spacing w:line="276" w:lineRule="auto"/>
        <w:ind w:left="360"/>
        <w:rPr>
          <w:bCs/>
          <w:lang w:val="ru-RU"/>
        </w:rPr>
      </w:pPr>
      <w:r w:rsidRPr="00C10CD6">
        <w:rPr>
          <w:bCs/>
        </w:rPr>
        <w:t>e</w:t>
      </w:r>
      <w:r w:rsidR="0007439B" w:rsidRPr="00C10CD6">
        <w:rPr>
          <w:bCs/>
          <w:lang w:val="ru-RU"/>
        </w:rPr>
        <w:t>.</w:t>
      </w:r>
      <w:r w:rsidR="0007439B" w:rsidRPr="00C10CD6">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rsidRPr="002108EB">
        <w:rPr>
          <w:lang w:val="ru-RU"/>
        </w:rPr>
        <w:t xml:space="preserve"> </w:t>
      </w:r>
      <w:r w:rsidRPr="00C10CD6">
        <w:rPr>
          <w:bCs/>
          <w:lang w:val="ru-RU"/>
        </w:rPr>
        <w:t>химию</w:t>
      </w:r>
    </w:p>
    <w:p w14:paraId="4D291A35" w14:textId="1B17E2C3" w:rsidR="0007439B" w:rsidRPr="00C10CD6" w:rsidRDefault="0007439B" w:rsidP="00C10CD6">
      <w:pPr>
        <w:tabs>
          <w:tab w:val="left" w:pos="360"/>
        </w:tabs>
        <w:autoSpaceDE w:val="0"/>
        <w:autoSpaceDN w:val="0"/>
        <w:adjustRightInd w:val="0"/>
        <w:spacing w:line="276" w:lineRule="auto"/>
        <w:ind w:left="360"/>
        <w:rPr>
          <w:bCs/>
          <w:lang w:val="ru-RU"/>
        </w:rPr>
      </w:pPr>
      <w:r w:rsidRPr="00C10CD6">
        <w:rPr>
          <w:bCs/>
        </w:rPr>
        <w:t>f</w:t>
      </w:r>
      <w:r w:rsidRPr="00C10CD6">
        <w:rPr>
          <w:bCs/>
          <w:lang w:val="ru-RU"/>
        </w:rPr>
        <w:t>.</w:t>
      </w:r>
      <w:r w:rsidRPr="00C10CD6">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rsidRPr="002108EB">
        <w:rPr>
          <w:lang w:val="ru-RU"/>
        </w:rPr>
        <w:t xml:space="preserve"> </w:t>
      </w:r>
      <w:r w:rsidRPr="00C10CD6">
        <w:rPr>
          <w:bCs/>
          <w:lang w:val="ru-RU"/>
        </w:rPr>
        <w:t>биологию</w:t>
      </w:r>
    </w:p>
    <w:p w14:paraId="3CDF3826" w14:textId="7E630B1C" w:rsidR="0007439B" w:rsidRPr="00C10CD6" w:rsidRDefault="0007439B" w:rsidP="00C10CD6">
      <w:pPr>
        <w:tabs>
          <w:tab w:val="left" w:pos="360"/>
        </w:tabs>
        <w:autoSpaceDE w:val="0"/>
        <w:autoSpaceDN w:val="0"/>
        <w:adjustRightInd w:val="0"/>
        <w:spacing w:line="276" w:lineRule="auto"/>
        <w:ind w:left="360"/>
        <w:rPr>
          <w:bCs/>
          <w:lang w:val="ru-RU"/>
        </w:rPr>
      </w:pPr>
      <w:r w:rsidRPr="00C10CD6">
        <w:rPr>
          <w:bCs/>
        </w:rPr>
        <w:t>g</w:t>
      </w:r>
      <w:r w:rsidRPr="00C10CD6">
        <w:rPr>
          <w:bCs/>
          <w:lang w:val="ru-RU"/>
        </w:rPr>
        <w:t>.</w:t>
      </w:r>
      <w:r w:rsidRPr="00C10CD6">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rsidRPr="002108EB">
        <w:rPr>
          <w:lang w:val="ru-RU"/>
        </w:rPr>
        <w:t xml:space="preserve"> </w:t>
      </w:r>
      <w:r w:rsidRPr="00C10CD6">
        <w:rPr>
          <w:bCs/>
          <w:lang w:val="ru-RU"/>
        </w:rPr>
        <w:t>географию</w:t>
      </w:r>
    </w:p>
    <w:p w14:paraId="5A79DBED" w14:textId="38AE1AD2" w:rsidR="0007439B" w:rsidRPr="00C10CD6" w:rsidRDefault="0007439B" w:rsidP="00C10CD6">
      <w:pPr>
        <w:tabs>
          <w:tab w:val="left" w:pos="360"/>
        </w:tabs>
        <w:autoSpaceDE w:val="0"/>
        <w:autoSpaceDN w:val="0"/>
        <w:adjustRightInd w:val="0"/>
        <w:spacing w:line="276" w:lineRule="auto"/>
        <w:ind w:left="360"/>
        <w:rPr>
          <w:bCs/>
          <w:lang w:val="ru-RU"/>
        </w:rPr>
      </w:pPr>
      <w:r w:rsidRPr="00C10CD6">
        <w:rPr>
          <w:bCs/>
        </w:rPr>
        <w:t>h</w:t>
      </w:r>
      <w:r w:rsidRPr="00C10CD6">
        <w:rPr>
          <w:bCs/>
          <w:lang w:val="ru-RU"/>
        </w:rPr>
        <w:t>.</w:t>
      </w:r>
      <w:r w:rsidRPr="00C10CD6">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rsidRPr="002108EB">
        <w:rPr>
          <w:lang w:val="ru-RU"/>
        </w:rPr>
        <w:t xml:space="preserve"> </w:t>
      </w:r>
      <w:r w:rsidRPr="00C10CD6">
        <w:rPr>
          <w:bCs/>
          <w:lang w:val="ru-RU"/>
        </w:rPr>
        <w:t>геологию</w:t>
      </w:r>
    </w:p>
    <w:p w14:paraId="0FF6EFF0" w14:textId="0A47C8A1" w:rsidR="0007439B" w:rsidRPr="00C10CD6" w:rsidRDefault="0007439B" w:rsidP="00C10CD6">
      <w:pPr>
        <w:tabs>
          <w:tab w:val="left" w:pos="360"/>
        </w:tabs>
        <w:autoSpaceDE w:val="0"/>
        <w:autoSpaceDN w:val="0"/>
        <w:adjustRightInd w:val="0"/>
        <w:spacing w:line="276" w:lineRule="auto"/>
        <w:ind w:left="360"/>
        <w:rPr>
          <w:bCs/>
          <w:lang w:val="ru-RU"/>
        </w:rPr>
      </w:pPr>
      <w:r w:rsidRPr="00C10CD6">
        <w:rPr>
          <w:bCs/>
        </w:rPr>
        <w:t>i</w:t>
      </w:r>
      <w:r w:rsidRPr="00C10CD6">
        <w:rPr>
          <w:bCs/>
          <w:lang w:val="ru-RU"/>
        </w:rPr>
        <w:t>.</w:t>
      </w:r>
      <w:r w:rsidRPr="00C10CD6">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t xml:space="preserve"> </w:t>
      </w:r>
      <w:r w:rsidRPr="00C10CD6">
        <w:rPr>
          <w:bCs/>
          <w:lang w:val="ru-RU"/>
        </w:rPr>
        <w:t>философию</w:t>
      </w:r>
    </w:p>
    <w:p w14:paraId="1CD7E467" w14:textId="13E3A47D" w:rsidR="0007439B" w:rsidRDefault="0007439B" w:rsidP="002108EB">
      <w:pPr>
        <w:tabs>
          <w:tab w:val="left" w:pos="360"/>
        </w:tabs>
        <w:autoSpaceDE w:val="0"/>
        <w:autoSpaceDN w:val="0"/>
        <w:adjustRightInd w:val="0"/>
        <w:spacing w:line="276" w:lineRule="auto"/>
        <w:ind w:left="360"/>
        <w:rPr>
          <w:bCs/>
          <w:lang w:val="ru-RU"/>
        </w:rPr>
      </w:pPr>
    </w:p>
    <w:p w14:paraId="1F2A0EA7" w14:textId="77777777" w:rsidR="002108EB" w:rsidRPr="00C10CD6" w:rsidRDefault="002108EB" w:rsidP="002108EB">
      <w:pPr>
        <w:tabs>
          <w:tab w:val="left" w:pos="360"/>
        </w:tabs>
        <w:autoSpaceDE w:val="0"/>
        <w:autoSpaceDN w:val="0"/>
        <w:adjustRightInd w:val="0"/>
        <w:spacing w:line="276" w:lineRule="auto"/>
        <w:ind w:left="360"/>
        <w:rPr>
          <w:bCs/>
          <w:lang w:val="ru-RU"/>
        </w:rPr>
      </w:pPr>
    </w:p>
    <w:p w14:paraId="2161F566" w14:textId="1ACA6EA5" w:rsidR="00AC3FE9" w:rsidRPr="00C10CD6" w:rsidRDefault="00C10CD6" w:rsidP="00C10CD6">
      <w:pPr>
        <w:tabs>
          <w:tab w:val="left" w:pos="360"/>
        </w:tabs>
        <w:autoSpaceDE w:val="0"/>
        <w:autoSpaceDN w:val="0"/>
        <w:adjustRightInd w:val="0"/>
        <w:spacing w:line="276" w:lineRule="auto"/>
        <w:rPr>
          <w:bCs/>
        </w:rPr>
      </w:pPr>
      <w:r w:rsidRPr="00481A3F">
        <w:rPr>
          <w:b/>
          <w:bCs/>
          <w:lang w:val="ru-RU"/>
        </w:rPr>
        <w:t>04-</w:t>
      </w:r>
      <w:r w:rsidR="000D2717" w:rsidRPr="00C10CD6">
        <w:rPr>
          <w:b/>
          <w:bCs/>
          <w:lang w:val="ru-RU"/>
        </w:rPr>
        <w:t>34</w:t>
      </w:r>
      <w:r w:rsidR="003B0EBC" w:rsidRPr="00C10CD6">
        <w:rPr>
          <w:b/>
          <w:bCs/>
          <w:lang w:val="ru-RU"/>
        </w:rPr>
        <w:t>.</w:t>
      </w:r>
      <w:r w:rsidR="0007439B" w:rsidRPr="00C10CD6">
        <w:rPr>
          <w:b/>
          <w:bCs/>
          <w:lang w:val="ru-RU"/>
        </w:rPr>
        <w:tab/>
      </w:r>
      <w:r w:rsidR="00AC3FE9" w:rsidRPr="00C10CD6">
        <w:rPr>
          <w:b/>
          <w:bCs/>
          <w:lang w:val="ru-RU"/>
        </w:rPr>
        <w:t>Профессор Опёнков и его жена</w:t>
      </w:r>
      <w:r w:rsidR="003B0EBC" w:rsidRPr="00C10CD6">
        <w:rPr>
          <w:b/>
          <w:bCs/>
          <w:lang w:val="ru-RU"/>
        </w:rPr>
        <w:t>.</w:t>
      </w:r>
      <w:r w:rsidR="003B0EBC" w:rsidRPr="00C10CD6">
        <w:rPr>
          <w:bCs/>
          <w:lang w:val="ru-RU"/>
        </w:rPr>
        <w:t xml:space="preserve"> </w:t>
      </w:r>
      <w:r w:rsidR="005232A9" w:rsidRPr="00C10CD6">
        <w:rPr>
          <w:bCs/>
        </w:rPr>
        <w:t>Select the subject</w:t>
      </w:r>
      <w:r w:rsidR="00AC3FE9" w:rsidRPr="00C10CD6">
        <w:rPr>
          <w:bCs/>
        </w:rPr>
        <w:t xml:space="preserve"> </w:t>
      </w:r>
      <w:r w:rsidR="009856E5" w:rsidRPr="00C10CD6">
        <w:rPr>
          <w:bCs/>
        </w:rPr>
        <w:t xml:space="preserve">which each of these people </w:t>
      </w:r>
      <w:r w:rsidR="00AC3FE9" w:rsidRPr="00C10CD6">
        <w:rPr>
          <w:bCs/>
        </w:rPr>
        <w:t>studied beyond high</w:t>
      </w:r>
      <w:r w:rsidR="0007439B" w:rsidRPr="00C10CD6">
        <w:rPr>
          <w:bCs/>
        </w:rPr>
        <w:t xml:space="preserve"> </w:t>
      </w:r>
      <w:r w:rsidR="00AC3FE9" w:rsidRPr="00C10CD6">
        <w:rPr>
          <w:bCs/>
        </w:rPr>
        <w:t>school</w:t>
      </w:r>
      <w:r w:rsidR="009856E5" w:rsidRPr="00C10CD6">
        <w:rPr>
          <w:bCs/>
        </w:rPr>
        <w:t>.</w:t>
      </w:r>
    </w:p>
    <w:p w14:paraId="46100373" w14:textId="63036D61" w:rsidR="0007439B" w:rsidRPr="00C10CD6" w:rsidRDefault="0007439B" w:rsidP="00C10CD6">
      <w:pPr>
        <w:tabs>
          <w:tab w:val="left" w:pos="360"/>
        </w:tabs>
        <w:autoSpaceDE w:val="0"/>
        <w:autoSpaceDN w:val="0"/>
        <w:adjustRightInd w:val="0"/>
        <w:spacing w:line="276" w:lineRule="auto"/>
        <w:rPr>
          <w:bCs/>
        </w:rPr>
      </w:pPr>
    </w:p>
    <w:p w14:paraId="6F6131DC" w14:textId="77777777" w:rsidR="009856E5" w:rsidRPr="00C10CD6" w:rsidRDefault="00AC3FE9" w:rsidP="00C10CD6">
      <w:pPr>
        <w:tabs>
          <w:tab w:val="left" w:pos="360"/>
          <w:tab w:val="left" w:pos="4320"/>
          <w:tab w:val="left" w:pos="4680"/>
        </w:tabs>
        <w:autoSpaceDE w:val="0"/>
        <w:autoSpaceDN w:val="0"/>
        <w:adjustRightInd w:val="0"/>
        <w:spacing w:line="276" w:lineRule="auto"/>
        <w:rPr>
          <w:bCs/>
        </w:rPr>
      </w:pPr>
      <w:r w:rsidRPr="00C10CD6">
        <w:rPr>
          <w:bCs/>
        </w:rPr>
        <w:t>1</w:t>
      </w:r>
      <w:r w:rsidR="003B0EBC" w:rsidRPr="00C10CD6">
        <w:rPr>
          <w:bCs/>
        </w:rPr>
        <w:t>.</w:t>
      </w:r>
      <w:r w:rsidR="00724A4F" w:rsidRPr="00C10CD6">
        <w:rPr>
          <w:bCs/>
        </w:rPr>
        <w:tab/>
      </w:r>
      <w:r w:rsidRPr="00C10CD6">
        <w:rPr>
          <w:bCs/>
        </w:rPr>
        <w:t xml:space="preserve">Mikhail Openkov </w:t>
      </w:r>
      <w:r w:rsidR="00724A4F" w:rsidRPr="00C10CD6">
        <w:rPr>
          <w:bCs/>
        </w:rPr>
        <w:tab/>
      </w:r>
    </w:p>
    <w:p w14:paraId="0E342F47" w14:textId="2B80DBD6" w:rsidR="00AC3FE9" w:rsidRPr="00C10CD6" w:rsidRDefault="00AC3FE9" w:rsidP="00C10CD6">
      <w:pPr>
        <w:tabs>
          <w:tab w:val="left" w:pos="360"/>
          <w:tab w:val="left" w:pos="4320"/>
          <w:tab w:val="left" w:pos="4680"/>
        </w:tabs>
        <w:autoSpaceDE w:val="0"/>
        <w:autoSpaceDN w:val="0"/>
        <w:adjustRightInd w:val="0"/>
        <w:spacing w:line="276" w:lineRule="auto"/>
        <w:rPr>
          <w:bCs/>
        </w:rPr>
      </w:pPr>
      <w:r w:rsidRPr="00C10CD6">
        <w:rPr>
          <w:bCs/>
        </w:rPr>
        <w:t>a</w:t>
      </w:r>
      <w:r w:rsidR="00724A4F" w:rsidRPr="00C10CD6">
        <w:rPr>
          <w:bCs/>
        </w:rPr>
        <w:t>.</w:t>
      </w:r>
      <w:r w:rsidR="00724A4F" w:rsidRPr="00C10CD6">
        <w:rPr>
          <w:bCs/>
        </w:rPr>
        <w:tab/>
      </w:r>
      <w:r w:rsidR="002108EB">
        <w:rPr>
          <w:lang w:val="ru-RU"/>
        </w:rPr>
        <w:fldChar w:fldCharType="begin">
          <w:ffData>
            <w:name w:val="Text2"/>
            <w:enabled/>
            <w:calcOnExit w:val="0"/>
            <w:textInput/>
          </w:ffData>
        </w:fldChar>
      </w:r>
      <w:r w:rsidR="002108EB" w:rsidRPr="002108EB">
        <w:instrText xml:space="preserve"> </w:instrText>
      </w:r>
      <w:r w:rsidR="002108EB" w:rsidRPr="006602C4">
        <w:instrText>FORMTEXT</w:instrText>
      </w:r>
      <w:r w:rsidR="002108EB" w:rsidRPr="002108EB">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t xml:space="preserve"> </w:t>
      </w:r>
      <w:r w:rsidRPr="00C10CD6">
        <w:rPr>
          <w:bCs/>
        </w:rPr>
        <w:t>medicine</w:t>
      </w:r>
    </w:p>
    <w:p w14:paraId="030678F5" w14:textId="097E58F1" w:rsidR="00AC3FE9" w:rsidRPr="00C10CD6" w:rsidRDefault="00AC3FE9" w:rsidP="00C10CD6">
      <w:pPr>
        <w:tabs>
          <w:tab w:val="left" w:pos="360"/>
          <w:tab w:val="left" w:pos="4320"/>
          <w:tab w:val="left" w:pos="4680"/>
        </w:tabs>
        <w:autoSpaceDE w:val="0"/>
        <w:autoSpaceDN w:val="0"/>
        <w:adjustRightInd w:val="0"/>
        <w:spacing w:line="276" w:lineRule="auto"/>
        <w:rPr>
          <w:bCs/>
        </w:rPr>
      </w:pPr>
      <w:r w:rsidRPr="00C10CD6">
        <w:rPr>
          <w:bCs/>
        </w:rPr>
        <w:t>b</w:t>
      </w:r>
      <w:r w:rsidR="00724A4F" w:rsidRPr="00C10CD6">
        <w:rPr>
          <w:bCs/>
        </w:rPr>
        <w:t>.</w:t>
      </w:r>
      <w:r w:rsidR="009856E5" w:rsidRPr="00C10CD6">
        <w:rPr>
          <w:bCs/>
        </w:rPr>
        <w:t xml:space="preserve"> .</w:t>
      </w:r>
      <w:r w:rsidR="009856E5" w:rsidRPr="00C10CD6">
        <w:rPr>
          <w:bCs/>
        </w:rPr>
        <w:tab/>
      </w:r>
      <w:r w:rsidR="002108EB">
        <w:rPr>
          <w:lang w:val="ru-RU"/>
        </w:rPr>
        <w:fldChar w:fldCharType="begin">
          <w:ffData>
            <w:name w:val="Text2"/>
            <w:enabled/>
            <w:calcOnExit w:val="0"/>
            <w:textInput/>
          </w:ffData>
        </w:fldChar>
      </w:r>
      <w:r w:rsidR="002108EB" w:rsidRPr="002108EB">
        <w:instrText xml:space="preserve"> </w:instrText>
      </w:r>
      <w:r w:rsidR="002108EB" w:rsidRPr="006602C4">
        <w:instrText>FORMTEXT</w:instrText>
      </w:r>
      <w:r w:rsidR="002108EB" w:rsidRPr="002108EB">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t xml:space="preserve"> </w:t>
      </w:r>
      <w:r w:rsidRPr="00C10CD6">
        <w:rPr>
          <w:bCs/>
        </w:rPr>
        <w:t>stenography</w:t>
      </w:r>
    </w:p>
    <w:p w14:paraId="2A5B1164" w14:textId="4F26D1DE" w:rsidR="00AC3FE9" w:rsidRPr="00C10CD6" w:rsidRDefault="00AC3FE9" w:rsidP="00C10CD6">
      <w:pPr>
        <w:tabs>
          <w:tab w:val="left" w:pos="360"/>
          <w:tab w:val="left" w:pos="4680"/>
        </w:tabs>
        <w:autoSpaceDE w:val="0"/>
        <w:autoSpaceDN w:val="0"/>
        <w:adjustRightInd w:val="0"/>
        <w:spacing w:line="276" w:lineRule="auto"/>
        <w:rPr>
          <w:bCs/>
        </w:rPr>
      </w:pPr>
      <w:r w:rsidRPr="00C10CD6">
        <w:rPr>
          <w:bCs/>
        </w:rPr>
        <w:t>c</w:t>
      </w:r>
      <w:r w:rsidR="00724A4F" w:rsidRPr="00C10CD6">
        <w:rPr>
          <w:bCs/>
        </w:rPr>
        <w:t>.</w:t>
      </w:r>
      <w:r w:rsidR="00724A4F" w:rsidRPr="00C10CD6">
        <w:rPr>
          <w:bCs/>
        </w:rPr>
        <w:tab/>
      </w:r>
      <w:r w:rsidR="002108EB">
        <w:rPr>
          <w:lang w:val="ru-RU"/>
        </w:rPr>
        <w:fldChar w:fldCharType="begin">
          <w:ffData>
            <w:name w:val="Text2"/>
            <w:enabled/>
            <w:calcOnExit w:val="0"/>
            <w:textInput/>
          </w:ffData>
        </w:fldChar>
      </w:r>
      <w:r w:rsidR="002108EB" w:rsidRPr="002108EB">
        <w:instrText xml:space="preserve"> </w:instrText>
      </w:r>
      <w:r w:rsidR="002108EB" w:rsidRPr="006602C4">
        <w:instrText>FORMTEXT</w:instrText>
      </w:r>
      <w:r w:rsidR="002108EB" w:rsidRPr="002108EB">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t xml:space="preserve"> </w:t>
      </w:r>
      <w:r w:rsidRPr="00C10CD6">
        <w:rPr>
          <w:bCs/>
        </w:rPr>
        <w:t>ecology</w:t>
      </w:r>
    </w:p>
    <w:p w14:paraId="02B700A0" w14:textId="1F4E13F5" w:rsidR="00AC3FE9" w:rsidRPr="00C10CD6" w:rsidRDefault="00AC3FE9" w:rsidP="00C10CD6">
      <w:pPr>
        <w:tabs>
          <w:tab w:val="left" w:pos="360"/>
          <w:tab w:val="left" w:pos="4680"/>
        </w:tabs>
        <w:autoSpaceDE w:val="0"/>
        <w:autoSpaceDN w:val="0"/>
        <w:adjustRightInd w:val="0"/>
        <w:spacing w:line="276" w:lineRule="auto"/>
        <w:rPr>
          <w:bCs/>
        </w:rPr>
      </w:pPr>
      <w:r w:rsidRPr="00C10CD6">
        <w:rPr>
          <w:bCs/>
        </w:rPr>
        <w:t>d</w:t>
      </w:r>
      <w:r w:rsidR="00724A4F" w:rsidRPr="00C10CD6">
        <w:rPr>
          <w:bCs/>
        </w:rPr>
        <w:t>.</w:t>
      </w:r>
      <w:r w:rsidR="00724A4F" w:rsidRPr="00C10CD6">
        <w:rPr>
          <w:bCs/>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t xml:space="preserve"> </w:t>
      </w:r>
      <w:r w:rsidRPr="00C10CD6">
        <w:rPr>
          <w:bCs/>
        </w:rPr>
        <w:t>philosophy</w:t>
      </w:r>
    </w:p>
    <w:p w14:paraId="419FB5B1" w14:textId="11605D79" w:rsidR="00AC3FE9" w:rsidRPr="00C10CD6" w:rsidRDefault="00AC3FE9" w:rsidP="00C10CD6">
      <w:pPr>
        <w:tabs>
          <w:tab w:val="left" w:pos="360"/>
          <w:tab w:val="left" w:pos="4680"/>
        </w:tabs>
        <w:autoSpaceDE w:val="0"/>
        <w:autoSpaceDN w:val="0"/>
        <w:adjustRightInd w:val="0"/>
        <w:spacing w:line="276" w:lineRule="auto"/>
        <w:rPr>
          <w:bCs/>
        </w:rPr>
      </w:pPr>
      <w:r w:rsidRPr="00C10CD6">
        <w:rPr>
          <w:bCs/>
        </w:rPr>
        <w:t>e</w:t>
      </w:r>
      <w:r w:rsidR="00724A4F" w:rsidRPr="00C10CD6">
        <w:rPr>
          <w:bCs/>
        </w:rPr>
        <w:t>.</w:t>
      </w:r>
      <w:r w:rsidR="00724A4F" w:rsidRPr="00C10CD6">
        <w:rPr>
          <w:bCs/>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t xml:space="preserve"> </w:t>
      </w:r>
      <w:r w:rsidRPr="00C10CD6">
        <w:rPr>
          <w:bCs/>
        </w:rPr>
        <w:t>humanities</w:t>
      </w:r>
    </w:p>
    <w:p w14:paraId="270A30A7" w14:textId="77777777" w:rsidR="009856E5" w:rsidRPr="00C10CD6" w:rsidRDefault="009856E5" w:rsidP="00C10CD6">
      <w:pPr>
        <w:tabs>
          <w:tab w:val="left" w:pos="360"/>
          <w:tab w:val="left" w:pos="4680"/>
        </w:tabs>
        <w:autoSpaceDE w:val="0"/>
        <w:autoSpaceDN w:val="0"/>
        <w:adjustRightInd w:val="0"/>
        <w:spacing w:line="276" w:lineRule="auto"/>
        <w:rPr>
          <w:bCs/>
        </w:rPr>
      </w:pPr>
    </w:p>
    <w:p w14:paraId="4CF94FFB" w14:textId="77777777" w:rsidR="009856E5" w:rsidRPr="00C10CD6" w:rsidRDefault="009856E5" w:rsidP="00C10CD6">
      <w:pPr>
        <w:tabs>
          <w:tab w:val="left" w:pos="360"/>
          <w:tab w:val="left" w:pos="4680"/>
        </w:tabs>
        <w:autoSpaceDE w:val="0"/>
        <w:autoSpaceDN w:val="0"/>
        <w:adjustRightInd w:val="0"/>
        <w:spacing w:line="276" w:lineRule="auto"/>
        <w:rPr>
          <w:bCs/>
        </w:rPr>
      </w:pPr>
      <w:r w:rsidRPr="00C10CD6">
        <w:rPr>
          <w:bCs/>
        </w:rPr>
        <w:lastRenderedPageBreak/>
        <w:t>2. Olga Pospelova</w:t>
      </w:r>
    </w:p>
    <w:p w14:paraId="6D15D7B5" w14:textId="38EE98AA" w:rsidR="009856E5" w:rsidRPr="00C10CD6" w:rsidRDefault="009856E5" w:rsidP="00C10CD6">
      <w:pPr>
        <w:tabs>
          <w:tab w:val="left" w:pos="360"/>
          <w:tab w:val="left" w:pos="4320"/>
          <w:tab w:val="left" w:pos="4680"/>
        </w:tabs>
        <w:autoSpaceDE w:val="0"/>
        <w:autoSpaceDN w:val="0"/>
        <w:adjustRightInd w:val="0"/>
        <w:spacing w:line="276" w:lineRule="auto"/>
        <w:rPr>
          <w:bCs/>
        </w:rPr>
      </w:pPr>
      <w:r w:rsidRPr="00C10CD6">
        <w:rPr>
          <w:bCs/>
        </w:rPr>
        <w:t>a.</w:t>
      </w:r>
      <w:r w:rsidRPr="00C10CD6">
        <w:rPr>
          <w:bCs/>
        </w:rPr>
        <w:tab/>
      </w:r>
      <w:r w:rsidR="002108EB">
        <w:rPr>
          <w:lang w:val="ru-RU"/>
        </w:rPr>
        <w:fldChar w:fldCharType="begin">
          <w:ffData>
            <w:name w:val="Text2"/>
            <w:enabled/>
            <w:calcOnExit w:val="0"/>
            <w:textInput/>
          </w:ffData>
        </w:fldChar>
      </w:r>
      <w:r w:rsidR="002108EB" w:rsidRPr="002108EB">
        <w:instrText xml:space="preserve"> </w:instrText>
      </w:r>
      <w:r w:rsidR="002108EB" w:rsidRPr="006602C4">
        <w:instrText>FORMTEXT</w:instrText>
      </w:r>
      <w:r w:rsidR="002108EB" w:rsidRPr="002108EB">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t xml:space="preserve"> </w:t>
      </w:r>
      <w:r w:rsidRPr="00C10CD6">
        <w:rPr>
          <w:bCs/>
        </w:rPr>
        <w:t>medicine</w:t>
      </w:r>
    </w:p>
    <w:p w14:paraId="7A012CB7" w14:textId="346383F5" w:rsidR="009856E5" w:rsidRPr="00C10CD6" w:rsidRDefault="009856E5" w:rsidP="00C10CD6">
      <w:pPr>
        <w:tabs>
          <w:tab w:val="left" w:pos="360"/>
          <w:tab w:val="left" w:pos="4320"/>
          <w:tab w:val="left" w:pos="4680"/>
        </w:tabs>
        <w:autoSpaceDE w:val="0"/>
        <w:autoSpaceDN w:val="0"/>
        <w:adjustRightInd w:val="0"/>
        <w:spacing w:line="276" w:lineRule="auto"/>
        <w:rPr>
          <w:bCs/>
        </w:rPr>
      </w:pPr>
      <w:r w:rsidRPr="00C10CD6">
        <w:rPr>
          <w:bCs/>
        </w:rPr>
        <w:t>b. .</w:t>
      </w:r>
      <w:r w:rsidRPr="00C10CD6">
        <w:rPr>
          <w:bCs/>
        </w:rPr>
        <w:tab/>
      </w:r>
      <w:r w:rsidR="002108EB">
        <w:rPr>
          <w:lang w:val="ru-RU"/>
        </w:rPr>
        <w:fldChar w:fldCharType="begin">
          <w:ffData>
            <w:name w:val="Text2"/>
            <w:enabled/>
            <w:calcOnExit w:val="0"/>
            <w:textInput/>
          </w:ffData>
        </w:fldChar>
      </w:r>
      <w:r w:rsidR="002108EB" w:rsidRPr="002108EB">
        <w:instrText xml:space="preserve"> </w:instrText>
      </w:r>
      <w:r w:rsidR="002108EB" w:rsidRPr="006602C4">
        <w:instrText>FORMTEXT</w:instrText>
      </w:r>
      <w:r w:rsidR="002108EB" w:rsidRPr="002108EB">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t xml:space="preserve"> </w:t>
      </w:r>
      <w:r w:rsidRPr="00C10CD6">
        <w:rPr>
          <w:bCs/>
        </w:rPr>
        <w:t>stenography</w:t>
      </w:r>
    </w:p>
    <w:p w14:paraId="1A1D7353" w14:textId="68CA0B71" w:rsidR="009856E5" w:rsidRPr="00C10CD6" w:rsidRDefault="009856E5" w:rsidP="00C10CD6">
      <w:pPr>
        <w:tabs>
          <w:tab w:val="left" w:pos="360"/>
          <w:tab w:val="left" w:pos="4680"/>
        </w:tabs>
        <w:autoSpaceDE w:val="0"/>
        <w:autoSpaceDN w:val="0"/>
        <w:adjustRightInd w:val="0"/>
        <w:spacing w:line="276" w:lineRule="auto"/>
        <w:rPr>
          <w:bCs/>
        </w:rPr>
      </w:pPr>
      <w:r w:rsidRPr="00C10CD6">
        <w:rPr>
          <w:bCs/>
        </w:rPr>
        <w:t>c.</w:t>
      </w:r>
      <w:r w:rsidRPr="00C10CD6">
        <w:rPr>
          <w:bCs/>
        </w:rPr>
        <w:tab/>
      </w:r>
      <w:r w:rsidR="002108EB">
        <w:rPr>
          <w:lang w:val="ru-RU"/>
        </w:rPr>
        <w:fldChar w:fldCharType="begin">
          <w:ffData>
            <w:name w:val="Text2"/>
            <w:enabled/>
            <w:calcOnExit w:val="0"/>
            <w:textInput/>
          </w:ffData>
        </w:fldChar>
      </w:r>
      <w:r w:rsidR="002108EB" w:rsidRPr="002108EB">
        <w:instrText xml:space="preserve"> </w:instrText>
      </w:r>
      <w:r w:rsidR="002108EB" w:rsidRPr="006602C4">
        <w:instrText>FORMTEXT</w:instrText>
      </w:r>
      <w:r w:rsidR="002108EB" w:rsidRPr="002108EB">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t xml:space="preserve"> </w:t>
      </w:r>
      <w:r w:rsidRPr="00C10CD6">
        <w:rPr>
          <w:bCs/>
        </w:rPr>
        <w:t>ecology</w:t>
      </w:r>
    </w:p>
    <w:p w14:paraId="76DE00F4" w14:textId="2A25EC28" w:rsidR="009856E5" w:rsidRPr="00C10CD6" w:rsidRDefault="009856E5" w:rsidP="00C10CD6">
      <w:pPr>
        <w:tabs>
          <w:tab w:val="left" w:pos="360"/>
          <w:tab w:val="left" w:pos="4680"/>
        </w:tabs>
        <w:autoSpaceDE w:val="0"/>
        <w:autoSpaceDN w:val="0"/>
        <w:adjustRightInd w:val="0"/>
        <w:spacing w:line="276" w:lineRule="auto"/>
        <w:rPr>
          <w:bCs/>
        </w:rPr>
      </w:pPr>
      <w:r w:rsidRPr="00C10CD6">
        <w:rPr>
          <w:bCs/>
        </w:rPr>
        <w:t>d.</w:t>
      </w:r>
      <w:r w:rsidRPr="00C10CD6">
        <w:rPr>
          <w:bCs/>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t xml:space="preserve"> </w:t>
      </w:r>
      <w:r w:rsidRPr="00C10CD6">
        <w:rPr>
          <w:bCs/>
        </w:rPr>
        <w:t>philosophy</w:t>
      </w:r>
    </w:p>
    <w:p w14:paraId="3DD78D9F" w14:textId="0BE188E9" w:rsidR="009856E5" w:rsidRPr="00C10CD6" w:rsidRDefault="009856E5" w:rsidP="00C10CD6">
      <w:pPr>
        <w:tabs>
          <w:tab w:val="left" w:pos="360"/>
          <w:tab w:val="left" w:pos="4680"/>
        </w:tabs>
        <w:autoSpaceDE w:val="0"/>
        <w:autoSpaceDN w:val="0"/>
        <w:adjustRightInd w:val="0"/>
        <w:spacing w:line="276" w:lineRule="auto"/>
        <w:rPr>
          <w:bCs/>
        </w:rPr>
      </w:pPr>
      <w:r w:rsidRPr="00C10CD6">
        <w:rPr>
          <w:bCs/>
        </w:rPr>
        <w:t>e.</w:t>
      </w:r>
      <w:r w:rsidRPr="00C10CD6">
        <w:rPr>
          <w:bCs/>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t xml:space="preserve"> </w:t>
      </w:r>
      <w:r w:rsidRPr="00C10CD6">
        <w:rPr>
          <w:bCs/>
        </w:rPr>
        <w:t>humanities</w:t>
      </w:r>
    </w:p>
    <w:p w14:paraId="4D58F52B" w14:textId="2ACB5FDF" w:rsidR="00435688" w:rsidRPr="00C10CD6" w:rsidRDefault="00435688" w:rsidP="00C10CD6">
      <w:pPr>
        <w:tabs>
          <w:tab w:val="left" w:pos="360"/>
        </w:tabs>
        <w:autoSpaceDE w:val="0"/>
        <w:autoSpaceDN w:val="0"/>
        <w:adjustRightInd w:val="0"/>
        <w:spacing w:line="276" w:lineRule="auto"/>
        <w:rPr>
          <w:bCs/>
        </w:rPr>
      </w:pPr>
    </w:p>
    <w:p w14:paraId="68C25719" w14:textId="75C88BB0" w:rsidR="00AC3FE9" w:rsidRPr="00C10CD6" w:rsidRDefault="00C10CD6" w:rsidP="00C10CD6">
      <w:pPr>
        <w:tabs>
          <w:tab w:val="left" w:pos="360"/>
        </w:tabs>
        <w:autoSpaceDE w:val="0"/>
        <w:autoSpaceDN w:val="0"/>
        <w:adjustRightInd w:val="0"/>
        <w:spacing w:line="276" w:lineRule="auto"/>
        <w:rPr>
          <w:bCs/>
        </w:rPr>
      </w:pPr>
      <w:r w:rsidRPr="00481A3F">
        <w:rPr>
          <w:b/>
          <w:bCs/>
          <w:lang w:val="ru-RU"/>
        </w:rPr>
        <w:t>04-</w:t>
      </w:r>
      <w:r w:rsidR="005232A9" w:rsidRPr="00481A3F">
        <w:rPr>
          <w:b/>
          <w:bCs/>
          <w:lang w:val="ru-RU"/>
        </w:rPr>
        <w:t>35</w:t>
      </w:r>
      <w:r w:rsidR="003B0EBC" w:rsidRPr="00481A3F">
        <w:rPr>
          <w:b/>
          <w:bCs/>
          <w:lang w:val="ru-RU"/>
        </w:rPr>
        <w:t>.</w:t>
      </w:r>
      <w:r w:rsidR="00724A4F" w:rsidRPr="00481A3F">
        <w:rPr>
          <w:b/>
          <w:bCs/>
          <w:lang w:val="ru-RU"/>
        </w:rPr>
        <w:tab/>
      </w:r>
      <w:r w:rsidR="00AC3FE9" w:rsidRPr="00C10CD6">
        <w:rPr>
          <w:b/>
          <w:bCs/>
          <w:lang w:val="ru-RU"/>
        </w:rPr>
        <w:t>Александр</w:t>
      </w:r>
      <w:r w:rsidR="00AC3FE9" w:rsidRPr="00481A3F">
        <w:rPr>
          <w:b/>
          <w:bCs/>
          <w:lang w:val="ru-RU"/>
        </w:rPr>
        <w:t xml:space="preserve"> </w:t>
      </w:r>
      <w:r w:rsidR="00AC3FE9" w:rsidRPr="00C10CD6">
        <w:rPr>
          <w:b/>
          <w:bCs/>
          <w:lang w:val="ru-RU"/>
        </w:rPr>
        <w:t>Морозов</w:t>
      </w:r>
      <w:r w:rsidR="003B0EBC" w:rsidRPr="00481A3F">
        <w:rPr>
          <w:b/>
          <w:bCs/>
          <w:lang w:val="ru-RU"/>
        </w:rPr>
        <w:t>.</w:t>
      </w:r>
      <w:r w:rsidR="003B0EBC" w:rsidRPr="00481A3F">
        <w:rPr>
          <w:bCs/>
          <w:lang w:val="ru-RU"/>
        </w:rPr>
        <w:t xml:space="preserve"> </w:t>
      </w:r>
      <w:r w:rsidR="00AC3FE9" w:rsidRPr="00C10CD6">
        <w:rPr>
          <w:bCs/>
          <w:lang w:val="ru-RU"/>
        </w:rPr>
        <w:t>Этот студент живёт и учится в Москве</w:t>
      </w:r>
      <w:r w:rsidR="003B0EBC" w:rsidRPr="00C10CD6">
        <w:rPr>
          <w:bCs/>
          <w:lang w:val="ru-RU"/>
        </w:rPr>
        <w:t xml:space="preserve">. </w:t>
      </w:r>
      <w:r w:rsidR="00AC3FE9" w:rsidRPr="00C10CD6">
        <w:rPr>
          <w:bCs/>
          <w:lang w:val="ru-RU"/>
        </w:rPr>
        <w:t>Что</w:t>
      </w:r>
      <w:r w:rsidR="00AC3FE9" w:rsidRPr="00481A3F">
        <w:rPr>
          <w:bCs/>
          <w:lang w:val="ru-RU"/>
        </w:rPr>
        <w:t xml:space="preserve"> </w:t>
      </w:r>
      <w:r w:rsidR="00AC3FE9" w:rsidRPr="00C10CD6">
        <w:rPr>
          <w:bCs/>
          <w:lang w:val="ru-RU"/>
        </w:rPr>
        <w:t>ещё</w:t>
      </w:r>
      <w:r w:rsidR="00AC3FE9" w:rsidRPr="00481A3F">
        <w:rPr>
          <w:bCs/>
          <w:lang w:val="ru-RU"/>
        </w:rPr>
        <w:t xml:space="preserve"> </w:t>
      </w:r>
      <w:r w:rsidR="00AC3FE9" w:rsidRPr="00C10CD6">
        <w:rPr>
          <w:bCs/>
          <w:lang w:val="ru-RU"/>
        </w:rPr>
        <w:t>мы</w:t>
      </w:r>
      <w:r w:rsidR="00AC3FE9" w:rsidRPr="00481A3F">
        <w:rPr>
          <w:bCs/>
          <w:lang w:val="ru-RU"/>
        </w:rPr>
        <w:t xml:space="preserve"> </w:t>
      </w:r>
      <w:r w:rsidR="00AC3FE9" w:rsidRPr="00C10CD6">
        <w:rPr>
          <w:bCs/>
          <w:lang w:val="ru-RU"/>
        </w:rPr>
        <w:t>знаем</w:t>
      </w:r>
      <w:r w:rsidR="00AC3FE9" w:rsidRPr="00481A3F">
        <w:rPr>
          <w:bCs/>
          <w:lang w:val="ru-RU"/>
        </w:rPr>
        <w:t xml:space="preserve"> </w:t>
      </w:r>
      <w:r w:rsidR="00AC3FE9" w:rsidRPr="00C10CD6">
        <w:rPr>
          <w:bCs/>
          <w:lang w:val="ru-RU"/>
        </w:rPr>
        <w:t>о</w:t>
      </w:r>
      <w:r w:rsidR="00AC3FE9" w:rsidRPr="00481A3F">
        <w:rPr>
          <w:bCs/>
          <w:lang w:val="ru-RU"/>
        </w:rPr>
        <w:t xml:space="preserve"> </w:t>
      </w:r>
      <w:r w:rsidR="00AC3FE9" w:rsidRPr="00C10CD6">
        <w:rPr>
          <w:bCs/>
          <w:lang w:val="ru-RU"/>
        </w:rPr>
        <w:t>нём</w:t>
      </w:r>
      <w:r w:rsidR="00AC3FE9" w:rsidRPr="00481A3F">
        <w:rPr>
          <w:bCs/>
          <w:lang w:val="ru-RU"/>
        </w:rPr>
        <w:t>?</w:t>
      </w:r>
      <w:r w:rsidR="00C31929" w:rsidRPr="00481A3F">
        <w:rPr>
          <w:bCs/>
          <w:lang w:val="ru-RU"/>
        </w:rPr>
        <w:t xml:space="preserve"> </w:t>
      </w:r>
      <w:r w:rsidR="00C31929" w:rsidRPr="00C10CD6">
        <w:rPr>
          <w:bCs/>
        </w:rPr>
        <w:t>Select the correct response to each question.</w:t>
      </w:r>
    </w:p>
    <w:p w14:paraId="02944A2E" w14:textId="45102476" w:rsidR="00724A4F" w:rsidRPr="00481A3F" w:rsidRDefault="00724A4F" w:rsidP="00C10CD6">
      <w:pPr>
        <w:tabs>
          <w:tab w:val="left" w:pos="360"/>
        </w:tabs>
        <w:autoSpaceDE w:val="0"/>
        <w:autoSpaceDN w:val="0"/>
        <w:adjustRightInd w:val="0"/>
        <w:spacing w:line="276" w:lineRule="auto"/>
        <w:rPr>
          <w:bCs/>
        </w:rPr>
      </w:pPr>
    </w:p>
    <w:p w14:paraId="0DEE7000" w14:textId="77777777" w:rsidR="00AC3FE9" w:rsidRPr="00481A3F" w:rsidRDefault="00AC3FE9" w:rsidP="00C10CD6">
      <w:pPr>
        <w:tabs>
          <w:tab w:val="left" w:pos="360"/>
        </w:tabs>
        <w:autoSpaceDE w:val="0"/>
        <w:autoSpaceDN w:val="0"/>
        <w:adjustRightInd w:val="0"/>
        <w:spacing w:line="276" w:lineRule="auto"/>
        <w:rPr>
          <w:bCs/>
        </w:rPr>
      </w:pPr>
      <w:r w:rsidRPr="00481A3F">
        <w:rPr>
          <w:bCs/>
        </w:rPr>
        <w:t>1</w:t>
      </w:r>
      <w:r w:rsidR="003B0EBC" w:rsidRPr="00481A3F">
        <w:rPr>
          <w:bCs/>
        </w:rPr>
        <w:t>.</w:t>
      </w:r>
      <w:r w:rsidR="00724A4F" w:rsidRPr="00481A3F">
        <w:rPr>
          <w:bCs/>
        </w:rPr>
        <w:tab/>
      </w:r>
      <w:r w:rsidRPr="00C10CD6">
        <w:rPr>
          <w:bCs/>
          <w:lang w:val="ru-RU"/>
        </w:rPr>
        <w:t>Какая</w:t>
      </w:r>
      <w:r w:rsidRPr="00481A3F">
        <w:rPr>
          <w:bCs/>
        </w:rPr>
        <w:t xml:space="preserve"> </w:t>
      </w:r>
      <w:r w:rsidRPr="00C10CD6">
        <w:rPr>
          <w:bCs/>
          <w:lang w:val="ru-RU"/>
        </w:rPr>
        <w:t>специальность</w:t>
      </w:r>
      <w:r w:rsidRPr="00481A3F">
        <w:rPr>
          <w:bCs/>
        </w:rPr>
        <w:t xml:space="preserve"> </w:t>
      </w:r>
      <w:r w:rsidRPr="00C10CD6">
        <w:rPr>
          <w:bCs/>
          <w:lang w:val="ru-RU"/>
        </w:rPr>
        <w:t>у</w:t>
      </w:r>
      <w:r w:rsidRPr="00481A3F">
        <w:rPr>
          <w:bCs/>
        </w:rPr>
        <w:t xml:space="preserve"> </w:t>
      </w:r>
      <w:r w:rsidRPr="00C10CD6">
        <w:rPr>
          <w:bCs/>
          <w:lang w:val="ru-RU"/>
        </w:rPr>
        <w:t>Александра</w:t>
      </w:r>
      <w:r w:rsidRPr="00481A3F">
        <w:rPr>
          <w:bCs/>
        </w:rPr>
        <w:t xml:space="preserve"> </w:t>
      </w:r>
      <w:r w:rsidRPr="00C10CD6">
        <w:rPr>
          <w:bCs/>
          <w:lang w:val="ru-RU"/>
        </w:rPr>
        <w:t>Морозова</w:t>
      </w:r>
      <w:r w:rsidRPr="00481A3F">
        <w:rPr>
          <w:bCs/>
        </w:rPr>
        <w:t>?</w:t>
      </w:r>
    </w:p>
    <w:p w14:paraId="5AAFC26F" w14:textId="5A47E531" w:rsidR="00AC3FE9"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0007439B" w:rsidRPr="00C10CD6">
        <w:rPr>
          <w:bCs/>
          <w:lang w:val="ru-RU"/>
        </w:rPr>
        <w:tab/>
      </w:r>
      <w:r w:rsidR="00AC3FE9" w:rsidRPr="00C10CD6">
        <w:rPr>
          <w:bCs/>
          <w:lang w:val="ru-RU"/>
        </w:rPr>
        <w:t>менеджмент</w:t>
      </w:r>
    </w:p>
    <w:p w14:paraId="23C2FB43" w14:textId="436FF1CD" w:rsidR="00AC3FE9"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0007439B" w:rsidRPr="00C10CD6">
        <w:rPr>
          <w:bCs/>
          <w:lang w:val="ru-RU"/>
        </w:rPr>
        <w:tab/>
      </w:r>
      <w:r w:rsidR="00AC3FE9" w:rsidRPr="00C10CD6">
        <w:rPr>
          <w:bCs/>
          <w:lang w:val="ru-RU"/>
        </w:rPr>
        <w:t>математика</w:t>
      </w:r>
    </w:p>
    <w:p w14:paraId="0A2DF224" w14:textId="575BDDE4" w:rsidR="00AC3FE9"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0007439B" w:rsidRPr="00C10CD6">
        <w:rPr>
          <w:bCs/>
          <w:lang w:val="ru-RU"/>
        </w:rPr>
        <w:tab/>
      </w:r>
      <w:r w:rsidR="00AC3FE9" w:rsidRPr="00C10CD6">
        <w:rPr>
          <w:bCs/>
          <w:lang w:val="ru-RU"/>
        </w:rPr>
        <w:t>экономика</w:t>
      </w:r>
    </w:p>
    <w:p w14:paraId="1FAEF66B" w14:textId="77777777" w:rsidR="00724A4F" w:rsidRPr="00C10CD6" w:rsidRDefault="00724A4F" w:rsidP="00C10CD6">
      <w:pPr>
        <w:tabs>
          <w:tab w:val="left" w:pos="360"/>
        </w:tabs>
        <w:autoSpaceDE w:val="0"/>
        <w:autoSpaceDN w:val="0"/>
        <w:adjustRightInd w:val="0"/>
        <w:spacing w:line="276" w:lineRule="auto"/>
        <w:rPr>
          <w:bCs/>
          <w:lang w:val="ru-RU"/>
        </w:rPr>
      </w:pPr>
    </w:p>
    <w:p w14:paraId="16302836" w14:textId="77777777" w:rsidR="00AC3FE9" w:rsidRPr="00C10CD6" w:rsidRDefault="00AC3FE9" w:rsidP="00C10CD6">
      <w:pPr>
        <w:tabs>
          <w:tab w:val="left" w:pos="360"/>
        </w:tabs>
        <w:autoSpaceDE w:val="0"/>
        <w:autoSpaceDN w:val="0"/>
        <w:adjustRightInd w:val="0"/>
        <w:spacing w:line="276" w:lineRule="auto"/>
        <w:rPr>
          <w:bCs/>
          <w:lang w:val="ru-RU"/>
        </w:rPr>
      </w:pPr>
      <w:r w:rsidRPr="00C10CD6">
        <w:rPr>
          <w:bCs/>
          <w:lang w:val="ru-RU"/>
        </w:rPr>
        <w:t>2</w:t>
      </w:r>
      <w:r w:rsidR="003B0EBC" w:rsidRPr="00C10CD6">
        <w:rPr>
          <w:bCs/>
          <w:lang w:val="ru-RU"/>
        </w:rPr>
        <w:t>.</w:t>
      </w:r>
      <w:r w:rsidR="00724A4F" w:rsidRPr="00C10CD6">
        <w:rPr>
          <w:bCs/>
          <w:lang w:val="ru-RU"/>
        </w:rPr>
        <w:tab/>
      </w:r>
      <w:r w:rsidRPr="00C10CD6">
        <w:rPr>
          <w:bCs/>
          <w:lang w:val="ru-RU"/>
        </w:rPr>
        <w:t>Где он сейчас учится?</w:t>
      </w:r>
    </w:p>
    <w:p w14:paraId="5B567786" w14:textId="429AE51A" w:rsidR="00AC3FE9"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0007439B" w:rsidRPr="00C10CD6">
        <w:rPr>
          <w:bCs/>
          <w:lang w:val="ru-RU"/>
        </w:rPr>
        <w:tab/>
      </w:r>
      <w:r w:rsidR="00AC3FE9" w:rsidRPr="00C10CD6">
        <w:rPr>
          <w:bCs/>
          <w:lang w:val="ru-RU"/>
        </w:rPr>
        <w:t>в гимназии</w:t>
      </w:r>
    </w:p>
    <w:p w14:paraId="1F343CDA" w14:textId="6FBCE09A" w:rsidR="00AC3FE9"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0007439B" w:rsidRPr="00C10CD6">
        <w:rPr>
          <w:bCs/>
          <w:lang w:val="ru-RU"/>
        </w:rPr>
        <w:tab/>
      </w:r>
      <w:r w:rsidR="00AC3FE9" w:rsidRPr="00C10CD6">
        <w:rPr>
          <w:bCs/>
          <w:lang w:val="ru-RU"/>
        </w:rPr>
        <w:t>в экономической академии</w:t>
      </w:r>
    </w:p>
    <w:p w14:paraId="320F43A0" w14:textId="1B3F90AE" w:rsidR="00AC3FE9"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0007439B" w:rsidRPr="00C10CD6">
        <w:rPr>
          <w:bCs/>
          <w:lang w:val="ru-RU"/>
        </w:rPr>
        <w:tab/>
      </w:r>
      <w:r w:rsidR="00AC3FE9" w:rsidRPr="00C10CD6">
        <w:rPr>
          <w:bCs/>
          <w:lang w:val="ru-RU"/>
        </w:rPr>
        <w:t>в школе менеджмента</w:t>
      </w:r>
    </w:p>
    <w:p w14:paraId="0EA20F18" w14:textId="7DBEF9C0" w:rsidR="00AC3FE9"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0007439B" w:rsidRPr="00C10CD6">
        <w:rPr>
          <w:bCs/>
          <w:lang w:val="ru-RU"/>
        </w:rPr>
        <w:tab/>
      </w:r>
      <w:r w:rsidR="00AC3FE9" w:rsidRPr="00C10CD6">
        <w:rPr>
          <w:bCs/>
          <w:lang w:val="ru-RU"/>
        </w:rPr>
        <w:t>в Московском университете</w:t>
      </w:r>
    </w:p>
    <w:p w14:paraId="7A29C782" w14:textId="77777777" w:rsidR="00724A4F" w:rsidRPr="00C10CD6" w:rsidRDefault="00724A4F" w:rsidP="00C10CD6">
      <w:pPr>
        <w:tabs>
          <w:tab w:val="left" w:pos="360"/>
        </w:tabs>
        <w:autoSpaceDE w:val="0"/>
        <w:autoSpaceDN w:val="0"/>
        <w:adjustRightInd w:val="0"/>
        <w:spacing w:line="276" w:lineRule="auto"/>
        <w:rPr>
          <w:bCs/>
          <w:lang w:val="ru-RU"/>
        </w:rPr>
      </w:pPr>
    </w:p>
    <w:p w14:paraId="2FD7C47B" w14:textId="77777777" w:rsidR="00AC3FE9" w:rsidRPr="00C10CD6" w:rsidRDefault="00AC3FE9" w:rsidP="00C10CD6">
      <w:pPr>
        <w:tabs>
          <w:tab w:val="left" w:pos="360"/>
        </w:tabs>
        <w:autoSpaceDE w:val="0"/>
        <w:autoSpaceDN w:val="0"/>
        <w:adjustRightInd w:val="0"/>
        <w:spacing w:line="276" w:lineRule="auto"/>
        <w:rPr>
          <w:bCs/>
          <w:lang w:val="ru-RU"/>
        </w:rPr>
      </w:pPr>
      <w:r w:rsidRPr="00C10CD6">
        <w:rPr>
          <w:bCs/>
          <w:lang w:val="ru-RU"/>
        </w:rPr>
        <w:t>3</w:t>
      </w:r>
      <w:r w:rsidR="003B0EBC" w:rsidRPr="00C10CD6">
        <w:rPr>
          <w:bCs/>
          <w:lang w:val="ru-RU"/>
        </w:rPr>
        <w:t>.</w:t>
      </w:r>
      <w:r w:rsidR="00724A4F" w:rsidRPr="00C10CD6">
        <w:rPr>
          <w:bCs/>
          <w:lang w:val="ru-RU"/>
        </w:rPr>
        <w:tab/>
      </w:r>
      <w:r w:rsidRPr="00C10CD6">
        <w:rPr>
          <w:bCs/>
          <w:lang w:val="ru-RU"/>
        </w:rPr>
        <w:t>Какие предметы он изучает? (Отметьте все правильные ответы</w:t>
      </w:r>
      <w:r w:rsidR="003B0EBC" w:rsidRPr="00C10CD6">
        <w:rPr>
          <w:bCs/>
          <w:lang w:val="ru-RU"/>
        </w:rPr>
        <w:t xml:space="preserve">. </w:t>
      </w:r>
      <w:r w:rsidRPr="00C10CD6">
        <w:rPr>
          <w:bCs/>
          <w:lang w:val="ru-RU"/>
        </w:rPr>
        <w:t>)</w:t>
      </w:r>
    </w:p>
    <w:p w14:paraId="32ACADF5" w14:textId="294221E1" w:rsidR="00AC3FE9" w:rsidRPr="00C10CD6" w:rsidRDefault="00AC3FE9" w:rsidP="00C10CD6">
      <w:pPr>
        <w:tabs>
          <w:tab w:val="left" w:pos="360"/>
        </w:tabs>
        <w:autoSpaceDE w:val="0"/>
        <w:autoSpaceDN w:val="0"/>
        <w:adjustRightInd w:val="0"/>
        <w:spacing w:line="276" w:lineRule="auto"/>
        <w:ind w:left="360"/>
        <w:rPr>
          <w:bCs/>
          <w:lang w:val="ru-RU"/>
        </w:rPr>
      </w:pPr>
      <w:r w:rsidRPr="00C10CD6">
        <w:rPr>
          <w:bCs/>
        </w:rPr>
        <w:t>a</w:t>
      </w:r>
      <w:r w:rsidR="0007439B" w:rsidRPr="00C10CD6">
        <w:rPr>
          <w:bCs/>
          <w:lang w:val="ru-RU"/>
        </w:rPr>
        <w:t>.</w:t>
      </w:r>
      <w:r w:rsidR="0007439B" w:rsidRPr="00C10CD6">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rsidRPr="002108EB">
        <w:rPr>
          <w:lang w:val="ru-RU"/>
        </w:rPr>
        <w:t xml:space="preserve"> </w:t>
      </w:r>
      <w:r w:rsidRPr="00C10CD6">
        <w:rPr>
          <w:bCs/>
          <w:lang w:val="ru-RU"/>
        </w:rPr>
        <w:t>финансы</w:t>
      </w:r>
    </w:p>
    <w:p w14:paraId="259A505F" w14:textId="691A892E" w:rsidR="00AC3FE9" w:rsidRPr="00C10CD6" w:rsidRDefault="00AC3FE9" w:rsidP="00C10CD6">
      <w:pPr>
        <w:tabs>
          <w:tab w:val="left" w:pos="360"/>
        </w:tabs>
        <w:autoSpaceDE w:val="0"/>
        <w:autoSpaceDN w:val="0"/>
        <w:adjustRightInd w:val="0"/>
        <w:spacing w:line="276" w:lineRule="auto"/>
        <w:ind w:left="360"/>
        <w:rPr>
          <w:bCs/>
          <w:lang w:val="ru-RU"/>
        </w:rPr>
      </w:pPr>
      <w:r w:rsidRPr="00C10CD6">
        <w:rPr>
          <w:bCs/>
        </w:rPr>
        <w:t>b</w:t>
      </w:r>
      <w:r w:rsidR="0007439B" w:rsidRPr="00C10CD6">
        <w:rPr>
          <w:bCs/>
          <w:lang w:val="ru-RU"/>
        </w:rPr>
        <w:t>.</w:t>
      </w:r>
      <w:r w:rsidR="0007439B" w:rsidRPr="00C10CD6">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rsidRPr="002108EB">
        <w:rPr>
          <w:lang w:val="ru-RU"/>
        </w:rPr>
        <w:t xml:space="preserve"> </w:t>
      </w:r>
      <w:r w:rsidRPr="00C10CD6">
        <w:rPr>
          <w:bCs/>
          <w:lang w:val="ru-RU"/>
        </w:rPr>
        <w:t>социология</w:t>
      </w:r>
    </w:p>
    <w:p w14:paraId="2C0A011D" w14:textId="3A0D9EC0" w:rsidR="00AC3FE9" w:rsidRPr="00C10CD6" w:rsidRDefault="00AC3FE9" w:rsidP="00C10CD6">
      <w:pPr>
        <w:tabs>
          <w:tab w:val="left" w:pos="360"/>
        </w:tabs>
        <w:autoSpaceDE w:val="0"/>
        <w:autoSpaceDN w:val="0"/>
        <w:adjustRightInd w:val="0"/>
        <w:spacing w:line="276" w:lineRule="auto"/>
        <w:ind w:left="360"/>
        <w:rPr>
          <w:bCs/>
          <w:lang w:val="ru-RU"/>
        </w:rPr>
      </w:pPr>
      <w:r w:rsidRPr="00C10CD6">
        <w:rPr>
          <w:bCs/>
        </w:rPr>
        <w:t>c</w:t>
      </w:r>
      <w:r w:rsidR="0007439B" w:rsidRPr="00C10CD6">
        <w:rPr>
          <w:bCs/>
          <w:lang w:val="ru-RU"/>
        </w:rPr>
        <w:t>.</w:t>
      </w:r>
      <w:r w:rsidR="0007439B" w:rsidRPr="00C10CD6">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rsidRPr="002108EB">
        <w:rPr>
          <w:lang w:val="ru-RU"/>
        </w:rPr>
        <w:t xml:space="preserve"> </w:t>
      </w:r>
      <w:r w:rsidRPr="00C10CD6">
        <w:rPr>
          <w:bCs/>
          <w:lang w:val="ru-RU"/>
        </w:rPr>
        <w:t>английский язык</w:t>
      </w:r>
    </w:p>
    <w:p w14:paraId="16D97CA5" w14:textId="378FFAF3" w:rsidR="00AC3FE9" w:rsidRPr="00C10CD6" w:rsidRDefault="00AC3FE9" w:rsidP="00C10CD6">
      <w:pPr>
        <w:tabs>
          <w:tab w:val="left" w:pos="360"/>
        </w:tabs>
        <w:autoSpaceDE w:val="0"/>
        <w:autoSpaceDN w:val="0"/>
        <w:adjustRightInd w:val="0"/>
        <w:spacing w:line="276" w:lineRule="auto"/>
        <w:ind w:left="360"/>
        <w:rPr>
          <w:bCs/>
          <w:lang w:val="ru-RU"/>
        </w:rPr>
      </w:pPr>
      <w:r w:rsidRPr="00C10CD6">
        <w:rPr>
          <w:bCs/>
        </w:rPr>
        <w:t>d</w:t>
      </w:r>
      <w:r w:rsidR="0007439B" w:rsidRPr="00C10CD6">
        <w:rPr>
          <w:bCs/>
          <w:lang w:val="ru-RU"/>
        </w:rPr>
        <w:t>.</w:t>
      </w:r>
      <w:r w:rsidR="0007439B" w:rsidRPr="00C10CD6">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rsidRPr="002108EB">
        <w:rPr>
          <w:lang w:val="ru-RU"/>
        </w:rPr>
        <w:t xml:space="preserve"> </w:t>
      </w:r>
      <w:r w:rsidRPr="00C10CD6">
        <w:rPr>
          <w:bCs/>
          <w:lang w:val="ru-RU"/>
        </w:rPr>
        <w:t>философия</w:t>
      </w:r>
    </w:p>
    <w:p w14:paraId="308F87E1" w14:textId="299B15E5" w:rsidR="00AC3FE9" w:rsidRPr="00C10CD6" w:rsidRDefault="00AC3FE9" w:rsidP="00C10CD6">
      <w:pPr>
        <w:tabs>
          <w:tab w:val="left" w:pos="360"/>
        </w:tabs>
        <w:autoSpaceDE w:val="0"/>
        <w:autoSpaceDN w:val="0"/>
        <w:adjustRightInd w:val="0"/>
        <w:spacing w:line="276" w:lineRule="auto"/>
        <w:ind w:left="360"/>
        <w:rPr>
          <w:bCs/>
          <w:lang w:val="ru-RU"/>
        </w:rPr>
      </w:pPr>
      <w:r w:rsidRPr="00C10CD6">
        <w:rPr>
          <w:bCs/>
        </w:rPr>
        <w:t>e</w:t>
      </w:r>
      <w:r w:rsidR="0007439B" w:rsidRPr="00C10CD6">
        <w:rPr>
          <w:bCs/>
          <w:lang w:val="ru-RU"/>
        </w:rPr>
        <w:t>.</w:t>
      </w:r>
      <w:r w:rsidR="0007439B" w:rsidRPr="00C10CD6">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rsidRPr="002108EB">
        <w:rPr>
          <w:lang w:val="ru-RU"/>
        </w:rPr>
        <w:t xml:space="preserve"> </w:t>
      </w:r>
      <w:r w:rsidRPr="00C10CD6">
        <w:rPr>
          <w:bCs/>
          <w:lang w:val="ru-RU"/>
        </w:rPr>
        <w:t>математика</w:t>
      </w:r>
    </w:p>
    <w:p w14:paraId="0D5C9696" w14:textId="3DA3AEF5" w:rsidR="00AC3FE9" w:rsidRPr="00C10CD6" w:rsidRDefault="00AC3FE9" w:rsidP="00C10CD6">
      <w:pPr>
        <w:tabs>
          <w:tab w:val="left" w:pos="360"/>
        </w:tabs>
        <w:autoSpaceDE w:val="0"/>
        <w:autoSpaceDN w:val="0"/>
        <w:adjustRightInd w:val="0"/>
        <w:spacing w:line="276" w:lineRule="auto"/>
        <w:ind w:left="360"/>
        <w:rPr>
          <w:bCs/>
          <w:lang w:val="ru-RU"/>
        </w:rPr>
      </w:pPr>
      <w:r w:rsidRPr="00C10CD6">
        <w:rPr>
          <w:bCs/>
        </w:rPr>
        <w:t>f</w:t>
      </w:r>
      <w:r w:rsidR="0007439B" w:rsidRPr="00C10CD6">
        <w:rPr>
          <w:bCs/>
          <w:lang w:val="ru-RU"/>
        </w:rPr>
        <w:t>.</w:t>
      </w:r>
      <w:r w:rsidR="0007439B" w:rsidRPr="00C10CD6">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t xml:space="preserve"> </w:t>
      </w:r>
      <w:r w:rsidRPr="00C10CD6">
        <w:rPr>
          <w:bCs/>
          <w:lang w:val="ru-RU"/>
        </w:rPr>
        <w:t>естествознание</w:t>
      </w:r>
    </w:p>
    <w:p w14:paraId="3409B5C9" w14:textId="77777777" w:rsidR="00724A4F" w:rsidRPr="00C10CD6" w:rsidRDefault="00724A4F" w:rsidP="00C10CD6">
      <w:pPr>
        <w:tabs>
          <w:tab w:val="left" w:pos="360"/>
        </w:tabs>
        <w:autoSpaceDE w:val="0"/>
        <w:autoSpaceDN w:val="0"/>
        <w:adjustRightInd w:val="0"/>
        <w:spacing w:line="276" w:lineRule="auto"/>
        <w:rPr>
          <w:bCs/>
          <w:lang w:val="ru-RU"/>
        </w:rPr>
      </w:pPr>
    </w:p>
    <w:p w14:paraId="738FA9D2" w14:textId="77777777" w:rsidR="00AC3FE9" w:rsidRPr="00C10CD6" w:rsidRDefault="00AC3FE9" w:rsidP="00C10CD6">
      <w:pPr>
        <w:tabs>
          <w:tab w:val="left" w:pos="360"/>
        </w:tabs>
        <w:autoSpaceDE w:val="0"/>
        <w:autoSpaceDN w:val="0"/>
        <w:adjustRightInd w:val="0"/>
        <w:spacing w:line="276" w:lineRule="auto"/>
        <w:rPr>
          <w:bCs/>
          <w:lang w:val="ru-RU"/>
        </w:rPr>
      </w:pPr>
      <w:r w:rsidRPr="00C10CD6">
        <w:rPr>
          <w:bCs/>
          <w:lang w:val="ru-RU"/>
        </w:rPr>
        <w:t>4</w:t>
      </w:r>
      <w:r w:rsidR="003B0EBC" w:rsidRPr="00C10CD6">
        <w:rPr>
          <w:bCs/>
          <w:lang w:val="ru-RU"/>
        </w:rPr>
        <w:t>.</w:t>
      </w:r>
      <w:r w:rsidR="00724A4F" w:rsidRPr="00C10CD6">
        <w:rPr>
          <w:bCs/>
          <w:lang w:val="ru-RU"/>
        </w:rPr>
        <w:tab/>
      </w:r>
      <w:r w:rsidRPr="00C10CD6">
        <w:rPr>
          <w:bCs/>
          <w:lang w:val="ru-RU"/>
        </w:rPr>
        <w:t xml:space="preserve">Любимый предмет Александра Морозова: </w:t>
      </w:r>
    </w:p>
    <w:p w14:paraId="762C6201" w14:textId="4B7BD2C2" w:rsidR="00D43F62" w:rsidRPr="00C10CD6" w:rsidRDefault="00D43F62" w:rsidP="00C10CD6">
      <w:pPr>
        <w:tabs>
          <w:tab w:val="left" w:pos="360"/>
        </w:tabs>
        <w:autoSpaceDE w:val="0"/>
        <w:autoSpaceDN w:val="0"/>
        <w:adjustRightInd w:val="0"/>
        <w:spacing w:line="276" w:lineRule="auto"/>
        <w:ind w:left="360"/>
        <w:rPr>
          <w:bCs/>
          <w:lang w:val="ru-RU"/>
        </w:rPr>
      </w:pPr>
      <w:r w:rsidRPr="00C10CD6">
        <w:rPr>
          <w:bCs/>
        </w:rPr>
        <w:t>a</w:t>
      </w:r>
      <w:r w:rsidRPr="00C10CD6">
        <w:rPr>
          <w:bCs/>
          <w:lang w:val="ru-RU"/>
        </w:rPr>
        <w:t>.</w:t>
      </w:r>
      <w:r w:rsidRPr="00C10CD6">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rsidRPr="002108EB">
        <w:rPr>
          <w:lang w:val="ru-RU"/>
        </w:rPr>
        <w:t xml:space="preserve"> </w:t>
      </w:r>
      <w:r w:rsidRPr="00C10CD6">
        <w:rPr>
          <w:bCs/>
          <w:lang w:val="ru-RU"/>
        </w:rPr>
        <w:t>финансы</w:t>
      </w:r>
    </w:p>
    <w:p w14:paraId="1FB8B182" w14:textId="68512993" w:rsidR="00D43F62" w:rsidRPr="00C10CD6" w:rsidRDefault="00D43F62" w:rsidP="00C10CD6">
      <w:pPr>
        <w:tabs>
          <w:tab w:val="left" w:pos="360"/>
        </w:tabs>
        <w:autoSpaceDE w:val="0"/>
        <w:autoSpaceDN w:val="0"/>
        <w:adjustRightInd w:val="0"/>
        <w:spacing w:line="276" w:lineRule="auto"/>
        <w:ind w:left="360"/>
        <w:rPr>
          <w:bCs/>
          <w:lang w:val="ru-RU"/>
        </w:rPr>
      </w:pPr>
      <w:r w:rsidRPr="00C10CD6">
        <w:rPr>
          <w:bCs/>
        </w:rPr>
        <w:t>b</w:t>
      </w:r>
      <w:r w:rsidRPr="00C10CD6">
        <w:rPr>
          <w:bCs/>
          <w:lang w:val="ru-RU"/>
        </w:rPr>
        <w:t>.</w:t>
      </w:r>
      <w:r w:rsidRPr="00C10CD6">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rsidRPr="002108EB">
        <w:rPr>
          <w:lang w:val="ru-RU"/>
        </w:rPr>
        <w:t xml:space="preserve"> </w:t>
      </w:r>
      <w:r w:rsidRPr="00C10CD6">
        <w:rPr>
          <w:bCs/>
          <w:lang w:val="ru-RU"/>
        </w:rPr>
        <w:t>социология</w:t>
      </w:r>
    </w:p>
    <w:p w14:paraId="0B7E867F" w14:textId="0CB4E916" w:rsidR="00D43F62" w:rsidRPr="00C10CD6" w:rsidRDefault="00D43F62" w:rsidP="00C10CD6">
      <w:pPr>
        <w:tabs>
          <w:tab w:val="left" w:pos="360"/>
        </w:tabs>
        <w:autoSpaceDE w:val="0"/>
        <w:autoSpaceDN w:val="0"/>
        <w:adjustRightInd w:val="0"/>
        <w:spacing w:line="276" w:lineRule="auto"/>
        <w:ind w:left="360"/>
        <w:rPr>
          <w:bCs/>
          <w:lang w:val="ru-RU"/>
        </w:rPr>
      </w:pPr>
      <w:r w:rsidRPr="00C10CD6">
        <w:rPr>
          <w:bCs/>
        </w:rPr>
        <w:t>c</w:t>
      </w:r>
      <w:r w:rsidRPr="00C10CD6">
        <w:rPr>
          <w:bCs/>
          <w:lang w:val="ru-RU"/>
        </w:rPr>
        <w:t>.</w:t>
      </w:r>
      <w:r w:rsidRPr="00C10CD6">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rsidRPr="002108EB">
        <w:rPr>
          <w:lang w:val="ru-RU"/>
        </w:rPr>
        <w:t xml:space="preserve"> </w:t>
      </w:r>
      <w:r w:rsidRPr="00C10CD6">
        <w:rPr>
          <w:bCs/>
          <w:lang w:val="ru-RU"/>
        </w:rPr>
        <w:t>английский язык</w:t>
      </w:r>
    </w:p>
    <w:p w14:paraId="0FFA6771" w14:textId="135EAE10" w:rsidR="00D43F62" w:rsidRPr="00C10CD6" w:rsidRDefault="00D43F62" w:rsidP="00C10CD6">
      <w:pPr>
        <w:tabs>
          <w:tab w:val="left" w:pos="360"/>
        </w:tabs>
        <w:autoSpaceDE w:val="0"/>
        <w:autoSpaceDN w:val="0"/>
        <w:adjustRightInd w:val="0"/>
        <w:spacing w:line="276" w:lineRule="auto"/>
        <w:ind w:left="360"/>
        <w:rPr>
          <w:bCs/>
          <w:lang w:val="ru-RU"/>
        </w:rPr>
      </w:pPr>
      <w:r w:rsidRPr="00C10CD6">
        <w:rPr>
          <w:bCs/>
        </w:rPr>
        <w:t>d</w:t>
      </w:r>
      <w:r w:rsidRPr="00C10CD6">
        <w:rPr>
          <w:bCs/>
          <w:lang w:val="ru-RU"/>
        </w:rPr>
        <w:t>.</w:t>
      </w:r>
      <w:r w:rsidRPr="00C10CD6">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rsidRPr="002108EB">
        <w:rPr>
          <w:lang w:val="ru-RU"/>
        </w:rPr>
        <w:t xml:space="preserve"> </w:t>
      </w:r>
      <w:r w:rsidRPr="00C10CD6">
        <w:rPr>
          <w:bCs/>
          <w:lang w:val="ru-RU"/>
        </w:rPr>
        <w:t>философия</w:t>
      </w:r>
    </w:p>
    <w:p w14:paraId="145F2176" w14:textId="324850B7" w:rsidR="00D43F62" w:rsidRPr="00C10CD6" w:rsidRDefault="00D43F62" w:rsidP="00C10CD6">
      <w:pPr>
        <w:tabs>
          <w:tab w:val="left" w:pos="360"/>
        </w:tabs>
        <w:autoSpaceDE w:val="0"/>
        <w:autoSpaceDN w:val="0"/>
        <w:adjustRightInd w:val="0"/>
        <w:spacing w:line="276" w:lineRule="auto"/>
        <w:ind w:left="360"/>
        <w:rPr>
          <w:bCs/>
          <w:lang w:val="ru-RU"/>
        </w:rPr>
      </w:pPr>
      <w:r w:rsidRPr="00C10CD6">
        <w:rPr>
          <w:bCs/>
        </w:rPr>
        <w:t>e</w:t>
      </w:r>
      <w:r w:rsidRPr="00C10CD6">
        <w:rPr>
          <w:bCs/>
          <w:lang w:val="ru-RU"/>
        </w:rPr>
        <w:t>.</w:t>
      </w:r>
      <w:r w:rsidRPr="00C10CD6">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rsidRPr="002108EB">
        <w:rPr>
          <w:lang w:val="ru-RU"/>
        </w:rPr>
        <w:t xml:space="preserve"> </w:t>
      </w:r>
      <w:r w:rsidRPr="00C10CD6">
        <w:rPr>
          <w:bCs/>
          <w:lang w:val="ru-RU"/>
        </w:rPr>
        <w:t>математика</w:t>
      </w:r>
    </w:p>
    <w:p w14:paraId="20936351" w14:textId="1B4D391A" w:rsidR="00D43F62" w:rsidRPr="00C10CD6" w:rsidRDefault="00D43F62" w:rsidP="00C10CD6">
      <w:pPr>
        <w:tabs>
          <w:tab w:val="left" w:pos="360"/>
        </w:tabs>
        <w:autoSpaceDE w:val="0"/>
        <w:autoSpaceDN w:val="0"/>
        <w:adjustRightInd w:val="0"/>
        <w:spacing w:line="276" w:lineRule="auto"/>
        <w:ind w:left="360"/>
        <w:rPr>
          <w:bCs/>
          <w:lang w:val="ru-RU"/>
        </w:rPr>
      </w:pPr>
      <w:r w:rsidRPr="00C10CD6">
        <w:rPr>
          <w:bCs/>
        </w:rPr>
        <w:t>f</w:t>
      </w:r>
      <w:r w:rsidRPr="00C10CD6">
        <w:rPr>
          <w:bCs/>
          <w:lang w:val="ru-RU"/>
        </w:rPr>
        <w:t>.</w:t>
      </w:r>
      <w:r w:rsidRPr="00C10CD6">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t xml:space="preserve"> </w:t>
      </w:r>
      <w:r w:rsidRPr="00C10CD6">
        <w:rPr>
          <w:bCs/>
          <w:lang w:val="ru-RU"/>
        </w:rPr>
        <w:t>естествознание</w:t>
      </w:r>
    </w:p>
    <w:p w14:paraId="5155DDC9" w14:textId="77777777" w:rsidR="00D43F62" w:rsidRPr="00C10CD6" w:rsidRDefault="00D43F62" w:rsidP="00C10CD6">
      <w:pPr>
        <w:tabs>
          <w:tab w:val="left" w:pos="360"/>
        </w:tabs>
        <w:autoSpaceDE w:val="0"/>
        <w:autoSpaceDN w:val="0"/>
        <w:adjustRightInd w:val="0"/>
        <w:spacing w:line="276" w:lineRule="auto"/>
        <w:rPr>
          <w:bCs/>
          <w:lang w:val="ru-RU"/>
        </w:rPr>
      </w:pPr>
    </w:p>
    <w:p w14:paraId="662A4D2C" w14:textId="77777777" w:rsidR="00AC3FE9" w:rsidRPr="00C10CD6" w:rsidRDefault="00AC3FE9" w:rsidP="002108EB">
      <w:pPr>
        <w:keepNext/>
        <w:tabs>
          <w:tab w:val="left" w:pos="360"/>
        </w:tabs>
        <w:autoSpaceDE w:val="0"/>
        <w:autoSpaceDN w:val="0"/>
        <w:adjustRightInd w:val="0"/>
        <w:spacing w:line="276" w:lineRule="auto"/>
        <w:rPr>
          <w:bCs/>
          <w:lang w:val="ru-RU"/>
        </w:rPr>
      </w:pPr>
      <w:r w:rsidRPr="00C10CD6">
        <w:rPr>
          <w:bCs/>
          <w:lang w:val="ru-RU"/>
        </w:rPr>
        <w:lastRenderedPageBreak/>
        <w:t>5</w:t>
      </w:r>
      <w:r w:rsidR="003B0EBC" w:rsidRPr="00C10CD6">
        <w:rPr>
          <w:bCs/>
          <w:lang w:val="ru-RU"/>
        </w:rPr>
        <w:t>.</w:t>
      </w:r>
      <w:r w:rsidR="00724A4F" w:rsidRPr="00C10CD6">
        <w:rPr>
          <w:bCs/>
          <w:lang w:val="ru-RU"/>
        </w:rPr>
        <w:tab/>
      </w:r>
      <w:r w:rsidR="00AF5FAE" w:rsidRPr="00C10CD6">
        <w:rPr>
          <w:bCs/>
          <w:lang w:val="ru-RU"/>
        </w:rPr>
        <w:t>С</w:t>
      </w:r>
      <w:r w:rsidRPr="00C10CD6">
        <w:rPr>
          <w:bCs/>
          <w:lang w:val="ru-RU"/>
        </w:rPr>
        <w:t xml:space="preserve">амый трудный </w:t>
      </w:r>
      <w:r w:rsidR="00AF5FAE" w:rsidRPr="00C10CD6">
        <w:rPr>
          <w:bCs/>
          <w:lang w:val="ru-RU"/>
        </w:rPr>
        <w:t xml:space="preserve">для него </w:t>
      </w:r>
      <w:r w:rsidR="00D43F62" w:rsidRPr="00C10CD6">
        <w:rPr>
          <w:bCs/>
          <w:lang w:val="ru-RU"/>
        </w:rPr>
        <w:t>предмет:</w:t>
      </w:r>
    </w:p>
    <w:p w14:paraId="3A4E2419" w14:textId="0F91934D" w:rsidR="00D43F62" w:rsidRPr="00C10CD6" w:rsidRDefault="00D43F62" w:rsidP="002108EB">
      <w:pPr>
        <w:keepNext/>
        <w:tabs>
          <w:tab w:val="left" w:pos="360"/>
        </w:tabs>
        <w:autoSpaceDE w:val="0"/>
        <w:autoSpaceDN w:val="0"/>
        <w:adjustRightInd w:val="0"/>
        <w:spacing w:line="276" w:lineRule="auto"/>
        <w:ind w:left="360"/>
        <w:rPr>
          <w:bCs/>
          <w:lang w:val="ru-RU"/>
        </w:rPr>
      </w:pPr>
      <w:r w:rsidRPr="00C10CD6">
        <w:rPr>
          <w:bCs/>
        </w:rPr>
        <w:t>a</w:t>
      </w:r>
      <w:r w:rsidRPr="00C10CD6">
        <w:rPr>
          <w:bCs/>
          <w:lang w:val="ru-RU"/>
        </w:rPr>
        <w:t>.</w:t>
      </w:r>
      <w:r w:rsidRPr="00C10CD6">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rsidRPr="002108EB">
        <w:rPr>
          <w:lang w:val="ru-RU"/>
        </w:rPr>
        <w:t xml:space="preserve"> </w:t>
      </w:r>
      <w:r w:rsidRPr="00C10CD6">
        <w:rPr>
          <w:bCs/>
          <w:lang w:val="ru-RU"/>
        </w:rPr>
        <w:t>финансы</w:t>
      </w:r>
    </w:p>
    <w:p w14:paraId="62CBB383" w14:textId="5ECCAA37" w:rsidR="00D43F62" w:rsidRPr="00C10CD6" w:rsidRDefault="00D43F62" w:rsidP="002108EB">
      <w:pPr>
        <w:keepNext/>
        <w:tabs>
          <w:tab w:val="left" w:pos="360"/>
        </w:tabs>
        <w:autoSpaceDE w:val="0"/>
        <w:autoSpaceDN w:val="0"/>
        <w:adjustRightInd w:val="0"/>
        <w:spacing w:line="276" w:lineRule="auto"/>
        <w:ind w:left="360"/>
        <w:rPr>
          <w:bCs/>
          <w:lang w:val="ru-RU"/>
        </w:rPr>
      </w:pPr>
      <w:r w:rsidRPr="00C10CD6">
        <w:rPr>
          <w:bCs/>
        </w:rPr>
        <w:t>b</w:t>
      </w:r>
      <w:r w:rsidRPr="00C10CD6">
        <w:rPr>
          <w:bCs/>
          <w:lang w:val="ru-RU"/>
        </w:rPr>
        <w:t>.</w:t>
      </w:r>
      <w:r w:rsidRPr="00C10CD6">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rsidRPr="002108EB">
        <w:rPr>
          <w:lang w:val="ru-RU"/>
        </w:rPr>
        <w:t xml:space="preserve"> </w:t>
      </w:r>
      <w:r w:rsidRPr="00C10CD6">
        <w:rPr>
          <w:bCs/>
          <w:lang w:val="ru-RU"/>
        </w:rPr>
        <w:t>социология</w:t>
      </w:r>
    </w:p>
    <w:p w14:paraId="3BB2A007" w14:textId="6CAAF77D" w:rsidR="00D43F62" w:rsidRPr="00C10CD6" w:rsidRDefault="00D43F62" w:rsidP="002108EB">
      <w:pPr>
        <w:keepNext/>
        <w:tabs>
          <w:tab w:val="left" w:pos="360"/>
        </w:tabs>
        <w:autoSpaceDE w:val="0"/>
        <w:autoSpaceDN w:val="0"/>
        <w:adjustRightInd w:val="0"/>
        <w:spacing w:line="276" w:lineRule="auto"/>
        <w:ind w:left="360"/>
        <w:rPr>
          <w:bCs/>
          <w:lang w:val="ru-RU"/>
        </w:rPr>
      </w:pPr>
      <w:r w:rsidRPr="00C10CD6">
        <w:rPr>
          <w:bCs/>
        </w:rPr>
        <w:t>c</w:t>
      </w:r>
      <w:r w:rsidRPr="00C10CD6">
        <w:rPr>
          <w:bCs/>
          <w:lang w:val="ru-RU"/>
        </w:rPr>
        <w:t>.</w:t>
      </w:r>
      <w:r w:rsidRPr="00C10CD6">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rsidRPr="002108EB">
        <w:rPr>
          <w:lang w:val="ru-RU"/>
        </w:rPr>
        <w:t xml:space="preserve"> </w:t>
      </w:r>
      <w:r w:rsidRPr="00C10CD6">
        <w:rPr>
          <w:bCs/>
          <w:lang w:val="ru-RU"/>
        </w:rPr>
        <w:t>английский язык</w:t>
      </w:r>
    </w:p>
    <w:p w14:paraId="4EB1F48C" w14:textId="75E56BBF" w:rsidR="00D43F62" w:rsidRPr="00C10CD6" w:rsidRDefault="00D43F62" w:rsidP="002108EB">
      <w:pPr>
        <w:keepNext/>
        <w:tabs>
          <w:tab w:val="left" w:pos="360"/>
        </w:tabs>
        <w:autoSpaceDE w:val="0"/>
        <w:autoSpaceDN w:val="0"/>
        <w:adjustRightInd w:val="0"/>
        <w:spacing w:line="276" w:lineRule="auto"/>
        <w:ind w:left="360"/>
        <w:rPr>
          <w:bCs/>
          <w:lang w:val="ru-RU"/>
        </w:rPr>
      </w:pPr>
      <w:r w:rsidRPr="00C10CD6">
        <w:rPr>
          <w:bCs/>
        </w:rPr>
        <w:t>d</w:t>
      </w:r>
      <w:r w:rsidRPr="00C10CD6">
        <w:rPr>
          <w:bCs/>
          <w:lang w:val="ru-RU"/>
        </w:rPr>
        <w:t>.</w:t>
      </w:r>
      <w:r w:rsidRPr="00C10CD6">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rsidRPr="002108EB">
        <w:rPr>
          <w:lang w:val="ru-RU"/>
        </w:rPr>
        <w:t xml:space="preserve"> </w:t>
      </w:r>
      <w:r w:rsidRPr="00C10CD6">
        <w:rPr>
          <w:bCs/>
          <w:lang w:val="ru-RU"/>
        </w:rPr>
        <w:t>философия</w:t>
      </w:r>
    </w:p>
    <w:p w14:paraId="1BFF8E0E" w14:textId="7D63699B" w:rsidR="00D43F62" w:rsidRPr="00C10CD6" w:rsidRDefault="00D43F62" w:rsidP="002108EB">
      <w:pPr>
        <w:keepNext/>
        <w:tabs>
          <w:tab w:val="left" w:pos="360"/>
        </w:tabs>
        <w:autoSpaceDE w:val="0"/>
        <w:autoSpaceDN w:val="0"/>
        <w:adjustRightInd w:val="0"/>
        <w:spacing w:line="276" w:lineRule="auto"/>
        <w:ind w:left="360"/>
        <w:rPr>
          <w:bCs/>
          <w:lang w:val="ru-RU"/>
        </w:rPr>
      </w:pPr>
      <w:r w:rsidRPr="00C10CD6">
        <w:rPr>
          <w:bCs/>
        </w:rPr>
        <w:t>e</w:t>
      </w:r>
      <w:r w:rsidRPr="00C10CD6">
        <w:rPr>
          <w:bCs/>
          <w:lang w:val="ru-RU"/>
        </w:rPr>
        <w:t>.</w:t>
      </w:r>
      <w:r w:rsidRPr="00C10CD6">
        <w:rPr>
          <w:bCs/>
          <w:lang w:val="ru-RU"/>
        </w:rPr>
        <w:tab/>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rsidRPr="002108EB">
        <w:rPr>
          <w:lang w:val="ru-RU"/>
        </w:rPr>
        <w:t xml:space="preserve"> </w:t>
      </w:r>
      <w:r w:rsidRPr="00C10CD6">
        <w:rPr>
          <w:bCs/>
          <w:lang w:val="ru-RU"/>
        </w:rPr>
        <w:t>математика</w:t>
      </w:r>
    </w:p>
    <w:p w14:paraId="35F977D8" w14:textId="69D75CD0" w:rsidR="00D43F62" w:rsidRPr="00C10CD6" w:rsidRDefault="00D43F62" w:rsidP="002108EB">
      <w:pPr>
        <w:keepNext/>
        <w:tabs>
          <w:tab w:val="left" w:pos="360"/>
        </w:tabs>
        <w:autoSpaceDE w:val="0"/>
        <w:autoSpaceDN w:val="0"/>
        <w:adjustRightInd w:val="0"/>
        <w:spacing w:line="276" w:lineRule="auto"/>
        <w:ind w:left="360"/>
        <w:rPr>
          <w:bCs/>
          <w:lang w:val="ru-RU"/>
        </w:rPr>
      </w:pPr>
      <w:r w:rsidRPr="00C10CD6">
        <w:rPr>
          <w:bCs/>
        </w:rPr>
        <w:t>f</w:t>
      </w:r>
      <w:r w:rsidRPr="00C10CD6">
        <w:rPr>
          <w:bCs/>
          <w:lang w:val="ru-RU"/>
        </w:rPr>
        <w:t>.</w:t>
      </w:r>
      <w:r w:rsidRPr="00C10CD6">
        <w:rPr>
          <w:bCs/>
          <w:lang w:val="ru-RU"/>
        </w:rPr>
        <w:tab/>
        <w:t>е</w:t>
      </w:r>
      <w:r w:rsidR="002108EB">
        <w:rPr>
          <w:lang w:val="ru-RU"/>
        </w:rPr>
        <w:fldChar w:fldCharType="begin">
          <w:ffData>
            <w:name w:val="Text2"/>
            <w:enabled/>
            <w:calcOnExit w:val="0"/>
            <w:textInput/>
          </w:ffData>
        </w:fldChar>
      </w:r>
      <w:r w:rsidR="002108EB" w:rsidRPr="006602C4">
        <w:rPr>
          <w:lang w:val="ru-RU"/>
        </w:rPr>
        <w:instrText xml:space="preserve"> </w:instrText>
      </w:r>
      <w:r w:rsidR="002108EB" w:rsidRPr="006602C4">
        <w:instrText>FORMTEXT</w:instrText>
      </w:r>
      <w:r w:rsidR="002108EB" w:rsidRPr="006602C4">
        <w:rPr>
          <w:lang w:val="ru-RU"/>
        </w:rPr>
        <w:instrText xml:space="preserve"> </w:instrText>
      </w:r>
      <w:r w:rsidR="002108EB">
        <w:rPr>
          <w:lang w:val="ru-RU"/>
        </w:rPr>
      </w:r>
      <w:r w:rsidR="002108EB">
        <w:rPr>
          <w:lang w:val="ru-RU"/>
        </w:rPr>
        <w:fldChar w:fldCharType="separate"/>
      </w:r>
      <w:r w:rsidR="002108EB">
        <w:rPr>
          <w:noProof/>
          <w:lang w:val="ru-RU"/>
        </w:rPr>
        <w:t> </w:t>
      </w:r>
      <w:r w:rsidR="002108EB">
        <w:rPr>
          <w:lang w:val="ru-RU"/>
        </w:rPr>
        <w:fldChar w:fldCharType="end"/>
      </w:r>
      <w:r w:rsidR="002108EB">
        <w:t xml:space="preserve"> </w:t>
      </w:r>
      <w:r w:rsidRPr="00C10CD6">
        <w:rPr>
          <w:bCs/>
          <w:lang w:val="ru-RU"/>
        </w:rPr>
        <w:t>стествознание</w:t>
      </w:r>
    </w:p>
    <w:p w14:paraId="3E775B42" w14:textId="1D58A008" w:rsidR="00D43F62" w:rsidRPr="00C10CD6" w:rsidRDefault="00D43F62" w:rsidP="00C10CD6">
      <w:pPr>
        <w:tabs>
          <w:tab w:val="left" w:pos="360"/>
        </w:tabs>
        <w:autoSpaceDE w:val="0"/>
        <w:autoSpaceDN w:val="0"/>
        <w:adjustRightInd w:val="0"/>
        <w:spacing w:line="276" w:lineRule="auto"/>
        <w:rPr>
          <w:bCs/>
          <w:lang w:val="ru-RU"/>
        </w:rPr>
      </w:pPr>
    </w:p>
    <w:p w14:paraId="03F4B8E3" w14:textId="1830E9EB" w:rsidR="00724A4F" w:rsidRPr="00C10CD6" w:rsidRDefault="00724A4F" w:rsidP="00C10CD6">
      <w:pPr>
        <w:tabs>
          <w:tab w:val="left" w:pos="360"/>
        </w:tabs>
        <w:autoSpaceDE w:val="0"/>
        <w:autoSpaceDN w:val="0"/>
        <w:adjustRightInd w:val="0"/>
        <w:spacing w:line="276" w:lineRule="auto"/>
        <w:rPr>
          <w:bCs/>
          <w:lang w:val="ru-RU"/>
        </w:rPr>
      </w:pPr>
    </w:p>
    <w:p w14:paraId="5E65A1FF" w14:textId="5B827409" w:rsidR="00AC3FE9" w:rsidRPr="00C10CD6" w:rsidRDefault="00C10CD6" w:rsidP="00C10CD6">
      <w:pPr>
        <w:tabs>
          <w:tab w:val="left" w:pos="360"/>
        </w:tabs>
        <w:autoSpaceDE w:val="0"/>
        <w:autoSpaceDN w:val="0"/>
        <w:adjustRightInd w:val="0"/>
        <w:spacing w:line="276" w:lineRule="auto"/>
        <w:rPr>
          <w:bCs/>
        </w:rPr>
      </w:pPr>
      <w:r>
        <w:rPr>
          <w:b/>
          <w:bCs/>
        </w:rPr>
        <w:t>04-</w:t>
      </w:r>
      <w:r w:rsidR="00AC6C2D" w:rsidRPr="00481A3F">
        <w:rPr>
          <w:b/>
          <w:bCs/>
        </w:rPr>
        <w:t>36</w:t>
      </w:r>
      <w:r w:rsidR="003B0EBC" w:rsidRPr="00481A3F">
        <w:rPr>
          <w:b/>
          <w:bCs/>
        </w:rPr>
        <w:t>.</w:t>
      </w:r>
      <w:r w:rsidR="00724A4F" w:rsidRPr="00481A3F">
        <w:rPr>
          <w:b/>
          <w:bCs/>
        </w:rPr>
        <w:tab/>
      </w:r>
      <w:r w:rsidR="00AC3FE9" w:rsidRPr="00C10CD6">
        <w:rPr>
          <w:b/>
          <w:bCs/>
          <w:lang w:val="ru-RU"/>
        </w:rPr>
        <w:t>Семья</w:t>
      </w:r>
      <w:r w:rsidR="00AC3FE9" w:rsidRPr="00481A3F">
        <w:rPr>
          <w:b/>
          <w:bCs/>
        </w:rPr>
        <w:t xml:space="preserve"> </w:t>
      </w:r>
      <w:r w:rsidR="00AC3FE9" w:rsidRPr="00C10CD6">
        <w:rPr>
          <w:b/>
          <w:bCs/>
          <w:lang w:val="ru-RU"/>
        </w:rPr>
        <w:t>Гущенко</w:t>
      </w:r>
      <w:r w:rsidR="003B0EBC" w:rsidRPr="00481A3F">
        <w:rPr>
          <w:b/>
          <w:bCs/>
        </w:rPr>
        <w:t>.</w:t>
      </w:r>
      <w:r w:rsidR="003B0EBC" w:rsidRPr="00481A3F">
        <w:rPr>
          <w:bCs/>
        </w:rPr>
        <w:t xml:space="preserve"> </w:t>
      </w:r>
      <w:r w:rsidR="00A84DC3" w:rsidRPr="00C10CD6">
        <w:rPr>
          <w:bCs/>
        </w:rPr>
        <w:t>Based on what you hear in the video segment</w:t>
      </w:r>
      <w:r w:rsidR="00AC3FE9" w:rsidRPr="00C10CD6">
        <w:rPr>
          <w:bCs/>
        </w:rPr>
        <w:t xml:space="preserve"> about the Gushchenko family in St</w:t>
      </w:r>
      <w:r w:rsidR="003B0EBC" w:rsidRPr="00C10CD6">
        <w:rPr>
          <w:bCs/>
        </w:rPr>
        <w:t xml:space="preserve">. </w:t>
      </w:r>
      <w:r w:rsidR="00AC3FE9" w:rsidRPr="00C10CD6">
        <w:rPr>
          <w:bCs/>
        </w:rPr>
        <w:t>Petersburg</w:t>
      </w:r>
      <w:r w:rsidR="003B0EBC" w:rsidRPr="00C10CD6">
        <w:rPr>
          <w:bCs/>
        </w:rPr>
        <w:t xml:space="preserve">, </w:t>
      </w:r>
      <w:r w:rsidR="00A84DC3" w:rsidRPr="00C10CD6">
        <w:rPr>
          <w:bCs/>
        </w:rPr>
        <w:t>select the word that</w:t>
      </w:r>
      <w:r w:rsidR="00AC3FE9" w:rsidRPr="00C10CD6">
        <w:rPr>
          <w:bCs/>
        </w:rPr>
        <w:t xml:space="preserve"> best complete</w:t>
      </w:r>
      <w:r w:rsidR="00A84DC3" w:rsidRPr="00C10CD6">
        <w:rPr>
          <w:bCs/>
        </w:rPr>
        <w:t>s</w:t>
      </w:r>
      <w:r w:rsidR="00AC3FE9" w:rsidRPr="00C10CD6">
        <w:rPr>
          <w:bCs/>
        </w:rPr>
        <w:t xml:space="preserve"> </w:t>
      </w:r>
      <w:r w:rsidR="00A84DC3" w:rsidRPr="00C10CD6">
        <w:rPr>
          <w:bCs/>
        </w:rPr>
        <w:t>each sentence</w:t>
      </w:r>
      <w:r w:rsidR="003B0EBC" w:rsidRPr="00C10CD6">
        <w:rPr>
          <w:bCs/>
        </w:rPr>
        <w:t xml:space="preserve">. </w:t>
      </w:r>
    </w:p>
    <w:p w14:paraId="7C04A30D" w14:textId="77777777" w:rsidR="00724A4F" w:rsidRPr="00C10CD6" w:rsidRDefault="00724A4F" w:rsidP="00C10CD6">
      <w:pPr>
        <w:tabs>
          <w:tab w:val="left" w:pos="360"/>
        </w:tabs>
        <w:autoSpaceDE w:val="0"/>
        <w:autoSpaceDN w:val="0"/>
        <w:adjustRightInd w:val="0"/>
        <w:spacing w:line="276" w:lineRule="auto"/>
        <w:rPr>
          <w:bCs/>
        </w:rPr>
      </w:pPr>
    </w:p>
    <w:p w14:paraId="58F02DBF" w14:textId="77777777" w:rsidR="00AC3FE9" w:rsidRPr="00C10CD6" w:rsidRDefault="00AC3FE9" w:rsidP="00C10CD6">
      <w:pPr>
        <w:tabs>
          <w:tab w:val="left" w:pos="360"/>
        </w:tabs>
        <w:autoSpaceDE w:val="0"/>
        <w:autoSpaceDN w:val="0"/>
        <w:adjustRightInd w:val="0"/>
        <w:spacing w:line="276" w:lineRule="auto"/>
        <w:rPr>
          <w:bCs/>
          <w:lang w:val="ru-RU"/>
        </w:rPr>
      </w:pPr>
      <w:r w:rsidRPr="00C10CD6">
        <w:rPr>
          <w:bCs/>
          <w:lang w:val="ru-RU"/>
        </w:rPr>
        <w:t>Валерий Гущенко говорит:</w:t>
      </w:r>
    </w:p>
    <w:p w14:paraId="1117D454" w14:textId="36AA74B5" w:rsidR="00724A4F" w:rsidRPr="00C10CD6" w:rsidRDefault="00724A4F" w:rsidP="00C10CD6">
      <w:pPr>
        <w:tabs>
          <w:tab w:val="left" w:pos="360"/>
        </w:tabs>
        <w:autoSpaceDE w:val="0"/>
        <w:autoSpaceDN w:val="0"/>
        <w:adjustRightInd w:val="0"/>
        <w:spacing w:line="276" w:lineRule="auto"/>
        <w:ind w:left="360"/>
        <w:rPr>
          <w:bCs/>
          <w:lang w:val="ru-RU"/>
        </w:rPr>
      </w:pPr>
    </w:p>
    <w:p w14:paraId="5A39491F" w14:textId="08F5D044" w:rsidR="00AC3FE9" w:rsidRPr="00C10CD6" w:rsidRDefault="00BA342F" w:rsidP="00C10CD6">
      <w:pPr>
        <w:tabs>
          <w:tab w:val="left" w:pos="360"/>
        </w:tabs>
        <w:autoSpaceDE w:val="0"/>
        <w:autoSpaceDN w:val="0"/>
        <w:adjustRightInd w:val="0"/>
        <w:spacing w:line="276" w:lineRule="auto"/>
        <w:rPr>
          <w:bCs/>
          <w:lang w:val="ru-RU"/>
        </w:rPr>
      </w:pPr>
      <w:r w:rsidRPr="00C10CD6">
        <w:rPr>
          <w:bCs/>
          <w:lang w:val="ru-RU"/>
        </w:rPr>
        <w:t xml:space="preserve">1. </w:t>
      </w:r>
      <w:r w:rsidR="004A350E" w:rsidRPr="00C10CD6">
        <w:rPr>
          <w:bCs/>
          <w:lang w:val="ru-RU"/>
        </w:rPr>
        <w:tab/>
      </w:r>
      <w:r w:rsidR="00AC3FE9" w:rsidRPr="00C10CD6">
        <w:rPr>
          <w:bCs/>
          <w:lang w:val="ru-RU"/>
        </w:rPr>
        <w:t>Английский язык я изучал</w:t>
      </w:r>
      <w:r w:rsidR="002108EB" w:rsidRPr="002108EB">
        <w:rPr>
          <w:bCs/>
          <w:lang w:val="ru-RU"/>
        </w:rPr>
        <w:t>..</w:t>
      </w:r>
      <w:r w:rsidR="003B0EBC" w:rsidRPr="00C10CD6">
        <w:rPr>
          <w:bCs/>
          <w:lang w:val="ru-RU"/>
        </w:rPr>
        <w:t>.</w:t>
      </w:r>
      <w:r w:rsidR="002108EB" w:rsidRPr="009405AC">
        <w:rPr>
          <w:bCs/>
          <w:lang w:val="ru-RU"/>
        </w:rPr>
        <w:t>.</w:t>
      </w:r>
      <w:r w:rsidR="003B0EBC" w:rsidRPr="00C10CD6">
        <w:rPr>
          <w:bCs/>
          <w:lang w:val="ru-RU"/>
        </w:rPr>
        <w:t xml:space="preserve"> </w:t>
      </w:r>
    </w:p>
    <w:p w14:paraId="22086C6A" w14:textId="7E9FD7BC" w:rsidR="00AC3FE9"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2108EB">
        <w:rPr>
          <w:lang w:val="ru-RU"/>
        </w:rPr>
        <w:t xml:space="preserve"> </w:t>
      </w:r>
      <w:r w:rsidR="00AC3FE9" w:rsidRPr="00C10CD6">
        <w:rPr>
          <w:bCs/>
          <w:lang w:val="ru-RU"/>
        </w:rPr>
        <w:t xml:space="preserve">в бизнес-школе </w:t>
      </w:r>
    </w:p>
    <w:p w14:paraId="3833D462" w14:textId="5524404E" w:rsidR="00724A4F"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2108EB">
        <w:rPr>
          <w:lang w:val="ru-RU"/>
        </w:rPr>
        <w:t xml:space="preserve"> </w:t>
      </w:r>
      <w:r w:rsidR="00AC3FE9" w:rsidRPr="00C10CD6">
        <w:rPr>
          <w:bCs/>
          <w:lang w:val="ru-RU"/>
        </w:rPr>
        <w:t xml:space="preserve">в Горном институте </w:t>
      </w:r>
    </w:p>
    <w:p w14:paraId="37677E15" w14:textId="6AC3D7A9" w:rsidR="00724A4F"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2108EB">
        <w:rPr>
          <w:lang w:val="ru-RU"/>
        </w:rPr>
        <w:t xml:space="preserve"> </w:t>
      </w:r>
      <w:r w:rsidR="00724A4F" w:rsidRPr="00C10CD6">
        <w:rPr>
          <w:bCs/>
          <w:lang w:val="ru-RU"/>
        </w:rPr>
        <w:t>на курсах английского языка</w:t>
      </w:r>
    </w:p>
    <w:p w14:paraId="185CB43D" w14:textId="76355ABD" w:rsidR="00AC3FE9"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2108EB">
        <w:rPr>
          <w:lang w:val="ru-RU"/>
        </w:rPr>
        <w:t xml:space="preserve"> </w:t>
      </w:r>
      <w:r w:rsidR="00AC3FE9" w:rsidRPr="00C10CD6">
        <w:rPr>
          <w:bCs/>
          <w:lang w:val="ru-RU"/>
        </w:rPr>
        <w:t>на филологическом факультете</w:t>
      </w:r>
    </w:p>
    <w:p w14:paraId="377B3C03" w14:textId="77777777" w:rsidR="00724A4F" w:rsidRPr="00C10CD6" w:rsidRDefault="00724A4F" w:rsidP="00C10CD6">
      <w:pPr>
        <w:tabs>
          <w:tab w:val="left" w:pos="360"/>
        </w:tabs>
        <w:autoSpaceDE w:val="0"/>
        <w:autoSpaceDN w:val="0"/>
        <w:adjustRightInd w:val="0"/>
        <w:spacing w:line="276" w:lineRule="auto"/>
        <w:ind w:left="360"/>
        <w:rPr>
          <w:bCs/>
          <w:lang w:val="ru-RU"/>
        </w:rPr>
      </w:pPr>
    </w:p>
    <w:p w14:paraId="0DBA0D3E" w14:textId="4D97E588" w:rsidR="00AC3FE9" w:rsidRPr="00C10CD6" w:rsidRDefault="00BA342F" w:rsidP="00C10CD6">
      <w:pPr>
        <w:tabs>
          <w:tab w:val="left" w:pos="360"/>
        </w:tabs>
        <w:autoSpaceDE w:val="0"/>
        <w:autoSpaceDN w:val="0"/>
        <w:adjustRightInd w:val="0"/>
        <w:spacing w:line="276" w:lineRule="auto"/>
        <w:rPr>
          <w:bCs/>
          <w:lang w:val="ru-RU"/>
        </w:rPr>
      </w:pPr>
      <w:r w:rsidRPr="00C10CD6">
        <w:rPr>
          <w:bCs/>
          <w:lang w:val="ru-RU"/>
        </w:rPr>
        <w:t xml:space="preserve">2. </w:t>
      </w:r>
      <w:r w:rsidR="004A350E" w:rsidRPr="00C10CD6">
        <w:rPr>
          <w:bCs/>
          <w:lang w:val="ru-RU"/>
        </w:rPr>
        <w:tab/>
      </w:r>
      <w:r w:rsidR="00AC3FE9" w:rsidRPr="00C10CD6">
        <w:rPr>
          <w:bCs/>
          <w:lang w:val="ru-RU"/>
        </w:rPr>
        <w:t xml:space="preserve">Могу </w:t>
      </w:r>
      <w:r w:rsidR="002108EB" w:rsidRPr="002108EB">
        <w:rPr>
          <w:bCs/>
          <w:lang w:val="ru-RU"/>
        </w:rPr>
        <w:t>…</w:t>
      </w:r>
      <w:r w:rsidR="00AC3FE9" w:rsidRPr="00C10CD6">
        <w:rPr>
          <w:bCs/>
          <w:lang w:val="ru-RU"/>
        </w:rPr>
        <w:t xml:space="preserve"> читать и писать</w:t>
      </w:r>
      <w:r w:rsidR="003B0EBC" w:rsidRPr="00C10CD6">
        <w:rPr>
          <w:bCs/>
          <w:lang w:val="ru-RU"/>
        </w:rPr>
        <w:t xml:space="preserve">. </w:t>
      </w:r>
    </w:p>
    <w:p w14:paraId="0E034ECD" w14:textId="3838EB11" w:rsidR="00AC3FE9"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2108EB">
        <w:rPr>
          <w:lang w:val="ru-RU"/>
        </w:rPr>
        <w:t xml:space="preserve"> </w:t>
      </w:r>
      <w:r w:rsidR="00AC3FE9" w:rsidRPr="00C10CD6">
        <w:rPr>
          <w:bCs/>
          <w:lang w:val="ru-RU"/>
        </w:rPr>
        <w:t xml:space="preserve">немного </w:t>
      </w:r>
    </w:p>
    <w:p w14:paraId="2FF2C89E" w14:textId="7A9EB474" w:rsidR="00724A4F"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2108EB">
        <w:rPr>
          <w:lang w:val="ru-RU"/>
        </w:rPr>
        <w:t xml:space="preserve"> </w:t>
      </w:r>
      <w:r w:rsidR="00AC3FE9" w:rsidRPr="00C10CD6">
        <w:rPr>
          <w:bCs/>
          <w:lang w:val="ru-RU"/>
        </w:rPr>
        <w:t xml:space="preserve">не очень хорошо </w:t>
      </w:r>
    </w:p>
    <w:p w14:paraId="10072D71" w14:textId="357DB8B5" w:rsidR="00724A4F"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2108EB">
        <w:rPr>
          <w:lang w:val="ru-RU"/>
        </w:rPr>
        <w:t xml:space="preserve"> </w:t>
      </w:r>
      <w:r w:rsidR="00724A4F" w:rsidRPr="00C10CD6">
        <w:rPr>
          <w:bCs/>
          <w:lang w:val="ru-RU"/>
        </w:rPr>
        <w:t>со словарём</w:t>
      </w:r>
    </w:p>
    <w:p w14:paraId="7E670BEF" w14:textId="3323C741" w:rsidR="00AC3FE9" w:rsidRPr="00C10CD6" w:rsidRDefault="002108EB"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9405AC">
        <w:rPr>
          <w:lang w:val="ru-RU"/>
        </w:rPr>
        <w:t xml:space="preserve"> </w:t>
      </w:r>
      <w:r w:rsidR="00AC3FE9" w:rsidRPr="00C10CD6">
        <w:rPr>
          <w:bCs/>
          <w:lang w:val="ru-RU"/>
        </w:rPr>
        <w:t>свободно</w:t>
      </w:r>
    </w:p>
    <w:p w14:paraId="5241BF64" w14:textId="77777777" w:rsidR="00724A4F" w:rsidRPr="00C10CD6" w:rsidRDefault="00724A4F" w:rsidP="00C10CD6">
      <w:pPr>
        <w:tabs>
          <w:tab w:val="left" w:pos="360"/>
        </w:tabs>
        <w:autoSpaceDE w:val="0"/>
        <w:autoSpaceDN w:val="0"/>
        <w:adjustRightInd w:val="0"/>
        <w:spacing w:line="276" w:lineRule="auto"/>
        <w:rPr>
          <w:bCs/>
          <w:lang w:val="ru-RU"/>
        </w:rPr>
      </w:pPr>
    </w:p>
    <w:p w14:paraId="3F584B00" w14:textId="77777777" w:rsidR="00AC3FE9" w:rsidRPr="00C10CD6" w:rsidRDefault="00AC3FE9" w:rsidP="00C10CD6">
      <w:pPr>
        <w:tabs>
          <w:tab w:val="left" w:pos="360"/>
        </w:tabs>
        <w:autoSpaceDE w:val="0"/>
        <w:autoSpaceDN w:val="0"/>
        <w:adjustRightInd w:val="0"/>
        <w:spacing w:line="276" w:lineRule="auto"/>
        <w:rPr>
          <w:bCs/>
          <w:lang w:val="ru-RU"/>
        </w:rPr>
      </w:pPr>
      <w:r w:rsidRPr="00C10CD6">
        <w:rPr>
          <w:bCs/>
          <w:lang w:val="ru-RU"/>
        </w:rPr>
        <w:t>Зоя Османовна говорит:</w:t>
      </w:r>
    </w:p>
    <w:p w14:paraId="39421984" w14:textId="77777777" w:rsidR="00724A4F" w:rsidRPr="00C10CD6" w:rsidRDefault="00724A4F" w:rsidP="00C10CD6">
      <w:pPr>
        <w:tabs>
          <w:tab w:val="left" w:pos="360"/>
        </w:tabs>
        <w:autoSpaceDE w:val="0"/>
        <w:autoSpaceDN w:val="0"/>
        <w:adjustRightInd w:val="0"/>
        <w:spacing w:line="276" w:lineRule="auto"/>
        <w:ind w:left="360"/>
        <w:rPr>
          <w:bCs/>
          <w:lang w:val="ru-RU"/>
        </w:rPr>
      </w:pPr>
    </w:p>
    <w:p w14:paraId="37D9A09D" w14:textId="739DD4B3" w:rsidR="00AC3FE9" w:rsidRPr="00C10CD6" w:rsidRDefault="00BA342F" w:rsidP="00C10CD6">
      <w:pPr>
        <w:tabs>
          <w:tab w:val="left" w:pos="360"/>
        </w:tabs>
        <w:autoSpaceDE w:val="0"/>
        <w:autoSpaceDN w:val="0"/>
        <w:adjustRightInd w:val="0"/>
        <w:spacing w:line="276" w:lineRule="auto"/>
        <w:rPr>
          <w:bCs/>
          <w:lang w:val="ru-RU"/>
        </w:rPr>
      </w:pPr>
      <w:r w:rsidRPr="00C10CD6">
        <w:rPr>
          <w:bCs/>
          <w:lang w:val="ru-RU"/>
        </w:rPr>
        <w:t xml:space="preserve">3. </w:t>
      </w:r>
      <w:r w:rsidR="004A350E" w:rsidRPr="00C10CD6">
        <w:rPr>
          <w:bCs/>
          <w:lang w:val="ru-RU"/>
        </w:rPr>
        <w:tab/>
      </w:r>
      <w:r w:rsidR="00AC3FE9" w:rsidRPr="00C10CD6">
        <w:rPr>
          <w:bCs/>
          <w:lang w:val="ru-RU"/>
        </w:rPr>
        <w:t xml:space="preserve">Надя окончила 10 классов </w:t>
      </w:r>
      <w:r w:rsidR="002108EB" w:rsidRPr="009405AC">
        <w:rPr>
          <w:bCs/>
          <w:lang w:val="ru-RU"/>
        </w:rPr>
        <w:t>…</w:t>
      </w:r>
      <w:r w:rsidR="003B0EBC" w:rsidRPr="00C10CD6">
        <w:rPr>
          <w:bCs/>
          <w:lang w:val="ru-RU"/>
        </w:rPr>
        <w:t xml:space="preserve">. </w:t>
      </w:r>
    </w:p>
    <w:p w14:paraId="42C381A0" w14:textId="72B2BB0D"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9405AC">
        <w:rPr>
          <w:lang w:val="ru-RU"/>
        </w:rPr>
        <w:t xml:space="preserve"> </w:t>
      </w:r>
      <w:r w:rsidR="00AC3FE9" w:rsidRPr="00C10CD6">
        <w:rPr>
          <w:bCs/>
          <w:lang w:val="ru-RU"/>
        </w:rPr>
        <w:t xml:space="preserve">с трудом </w:t>
      </w:r>
    </w:p>
    <w:p w14:paraId="6150A98B" w14:textId="2ADD81A9" w:rsidR="00724A4F"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9405AC">
        <w:rPr>
          <w:lang w:val="ru-RU"/>
        </w:rPr>
        <w:t xml:space="preserve"> </w:t>
      </w:r>
      <w:r w:rsidR="00AC3FE9" w:rsidRPr="00C10CD6">
        <w:rPr>
          <w:bCs/>
          <w:lang w:val="ru-RU"/>
        </w:rPr>
        <w:t xml:space="preserve">с отличием </w:t>
      </w:r>
    </w:p>
    <w:p w14:paraId="6E853234" w14:textId="671964A6" w:rsidR="00724A4F"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9405AC">
        <w:rPr>
          <w:lang w:val="ru-RU"/>
        </w:rPr>
        <w:t xml:space="preserve"> </w:t>
      </w:r>
      <w:r w:rsidR="00724A4F" w:rsidRPr="00C10CD6">
        <w:rPr>
          <w:bCs/>
          <w:lang w:val="ru-RU"/>
        </w:rPr>
        <w:t>с тройками</w:t>
      </w:r>
    </w:p>
    <w:p w14:paraId="06E3E6A3" w14:textId="760CE0CF"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9405AC">
        <w:rPr>
          <w:lang w:val="ru-RU"/>
        </w:rPr>
        <w:t xml:space="preserve"> </w:t>
      </w:r>
      <w:r w:rsidR="00AC3FE9" w:rsidRPr="00C10CD6">
        <w:rPr>
          <w:bCs/>
          <w:lang w:val="ru-RU"/>
        </w:rPr>
        <w:t>с золотой медалью</w:t>
      </w:r>
    </w:p>
    <w:p w14:paraId="7013A47F" w14:textId="77777777" w:rsidR="00724A4F" w:rsidRPr="00C10CD6" w:rsidRDefault="00724A4F" w:rsidP="00C10CD6">
      <w:pPr>
        <w:tabs>
          <w:tab w:val="left" w:pos="360"/>
        </w:tabs>
        <w:autoSpaceDE w:val="0"/>
        <w:autoSpaceDN w:val="0"/>
        <w:adjustRightInd w:val="0"/>
        <w:spacing w:line="276" w:lineRule="auto"/>
        <w:ind w:left="360"/>
        <w:rPr>
          <w:bCs/>
          <w:lang w:val="ru-RU"/>
        </w:rPr>
      </w:pPr>
    </w:p>
    <w:p w14:paraId="3C9A9F90" w14:textId="77777777" w:rsidR="00AC3FE9" w:rsidRPr="00C10CD6" w:rsidRDefault="00BA342F" w:rsidP="00C10CD6">
      <w:pPr>
        <w:tabs>
          <w:tab w:val="left" w:pos="360"/>
        </w:tabs>
        <w:autoSpaceDE w:val="0"/>
        <w:autoSpaceDN w:val="0"/>
        <w:adjustRightInd w:val="0"/>
        <w:spacing w:line="276" w:lineRule="auto"/>
        <w:rPr>
          <w:bCs/>
          <w:lang w:val="ru-RU"/>
        </w:rPr>
      </w:pPr>
      <w:r w:rsidRPr="00C10CD6">
        <w:rPr>
          <w:bCs/>
          <w:lang w:val="ru-RU"/>
        </w:rPr>
        <w:t xml:space="preserve">4. </w:t>
      </w:r>
      <w:r w:rsidR="004A350E" w:rsidRPr="00C10CD6">
        <w:rPr>
          <w:bCs/>
          <w:lang w:val="ru-RU"/>
        </w:rPr>
        <w:tab/>
      </w:r>
      <w:r w:rsidR="00AC3FE9" w:rsidRPr="00C10CD6">
        <w:rPr>
          <w:bCs/>
          <w:lang w:val="ru-RU"/>
        </w:rPr>
        <w:t>Она поступила в ______ институт</w:t>
      </w:r>
      <w:r w:rsidR="003B0EBC" w:rsidRPr="00C10CD6">
        <w:rPr>
          <w:bCs/>
          <w:lang w:val="ru-RU"/>
        </w:rPr>
        <w:t xml:space="preserve">. </w:t>
      </w:r>
    </w:p>
    <w:p w14:paraId="6E681138" w14:textId="64BDF2B5"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AC3FE9" w:rsidRPr="00C10CD6">
        <w:rPr>
          <w:bCs/>
          <w:lang w:val="ru-RU"/>
        </w:rPr>
        <w:t xml:space="preserve">горный </w:t>
      </w:r>
    </w:p>
    <w:p w14:paraId="29698DCD" w14:textId="4D406F4D" w:rsidR="00724A4F"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AC3FE9" w:rsidRPr="00C10CD6">
        <w:rPr>
          <w:bCs/>
          <w:lang w:val="ru-RU"/>
        </w:rPr>
        <w:t xml:space="preserve">медицинский </w:t>
      </w:r>
    </w:p>
    <w:p w14:paraId="5171C012" w14:textId="1BCB60AB" w:rsidR="00724A4F"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724A4F" w:rsidRPr="00C10CD6">
        <w:rPr>
          <w:bCs/>
          <w:lang w:val="ru-RU"/>
        </w:rPr>
        <w:t>технологический</w:t>
      </w:r>
    </w:p>
    <w:p w14:paraId="13E26123" w14:textId="43D02526"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AC3FE9" w:rsidRPr="00C10CD6">
        <w:rPr>
          <w:bCs/>
          <w:lang w:val="ru-RU"/>
        </w:rPr>
        <w:t>экономический</w:t>
      </w:r>
    </w:p>
    <w:p w14:paraId="6EB53316" w14:textId="77777777" w:rsidR="00724A4F" w:rsidRPr="00C10CD6" w:rsidRDefault="00724A4F" w:rsidP="00C10CD6">
      <w:pPr>
        <w:tabs>
          <w:tab w:val="left" w:pos="360"/>
        </w:tabs>
        <w:autoSpaceDE w:val="0"/>
        <w:autoSpaceDN w:val="0"/>
        <w:adjustRightInd w:val="0"/>
        <w:spacing w:line="276" w:lineRule="auto"/>
        <w:ind w:left="360"/>
        <w:rPr>
          <w:bCs/>
          <w:lang w:val="ru-RU"/>
        </w:rPr>
      </w:pPr>
    </w:p>
    <w:p w14:paraId="3875B5C0" w14:textId="77777777" w:rsidR="00AC3FE9" w:rsidRPr="00C10CD6" w:rsidRDefault="00BA342F" w:rsidP="00C10CD6">
      <w:pPr>
        <w:tabs>
          <w:tab w:val="left" w:pos="360"/>
        </w:tabs>
        <w:autoSpaceDE w:val="0"/>
        <w:autoSpaceDN w:val="0"/>
        <w:adjustRightInd w:val="0"/>
        <w:spacing w:line="276" w:lineRule="auto"/>
        <w:rPr>
          <w:bCs/>
          <w:lang w:val="ru-RU"/>
        </w:rPr>
      </w:pPr>
      <w:r w:rsidRPr="00C10CD6">
        <w:rPr>
          <w:bCs/>
          <w:lang w:val="ru-RU"/>
        </w:rPr>
        <w:lastRenderedPageBreak/>
        <w:t xml:space="preserve">5. </w:t>
      </w:r>
      <w:r w:rsidR="004A350E" w:rsidRPr="00C10CD6">
        <w:rPr>
          <w:bCs/>
          <w:lang w:val="ru-RU"/>
        </w:rPr>
        <w:tab/>
      </w:r>
      <w:r w:rsidR="00AC3FE9" w:rsidRPr="00C10CD6">
        <w:rPr>
          <w:bCs/>
          <w:lang w:val="ru-RU"/>
        </w:rPr>
        <w:t>Сейчас она _______</w:t>
      </w:r>
      <w:r w:rsidR="003B0EBC" w:rsidRPr="00C10CD6">
        <w:rPr>
          <w:bCs/>
          <w:lang w:val="ru-RU"/>
        </w:rPr>
        <w:t xml:space="preserve">. </w:t>
      </w:r>
    </w:p>
    <w:p w14:paraId="697E79D7" w14:textId="3350F97F"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9405AC">
        <w:rPr>
          <w:lang w:val="ru-RU"/>
        </w:rPr>
        <w:t xml:space="preserve"> </w:t>
      </w:r>
      <w:r w:rsidR="00AC3FE9" w:rsidRPr="00C10CD6">
        <w:rPr>
          <w:bCs/>
          <w:lang w:val="ru-RU"/>
        </w:rPr>
        <w:t xml:space="preserve">кассирша в банке </w:t>
      </w:r>
    </w:p>
    <w:p w14:paraId="34151FAC" w14:textId="0B58FDB4" w:rsidR="00724A4F"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9405AC">
        <w:rPr>
          <w:lang w:val="ru-RU"/>
        </w:rPr>
        <w:t xml:space="preserve"> </w:t>
      </w:r>
      <w:r w:rsidR="00AC3FE9" w:rsidRPr="00C10CD6">
        <w:rPr>
          <w:bCs/>
          <w:lang w:val="ru-RU"/>
        </w:rPr>
        <w:t xml:space="preserve">начальник отдела </w:t>
      </w:r>
    </w:p>
    <w:p w14:paraId="296CD8E9" w14:textId="38F58C46" w:rsidR="00724A4F"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9405AC">
        <w:rPr>
          <w:lang w:val="ru-RU"/>
        </w:rPr>
        <w:t xml:space="preserve"> </w:t>
      </w:r>
      <w:r w:rsidR="00724A4F" w:rsidRPr="00C10CD6">
        <w:rPr>
          <w:bCs/>
          <w:lang w:val="ru-RU"/>
        </w:rPr>
        <w:t>преподаватель</w:t>
      </w:r>
    </w:p>
    <w:p w14:paraId="4FCA2ACD" w14:textId="5B21D816"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AC3FE9" w:rsidRPr="00C10CD6">
        <w:rPr>
          <w:bCs/>
          <w:lang w:val="ru-RU"/>
        </w:rPr>
        <w:t>домохозяйка</w:t>
      </w:r>
    </w:p>
    <w:p w14:paraId="19D8D13E" w14:textId="77777777" w:rsidR="00724A4F" w:rsidRPr="00C10CD6" w:rsidRDefault="00724A4F" w:rsidP="00C10CD6">
      <w:pPr>
        <w:tabs>
          <w:tab w:val="left" w:pos="360"/>
        </w:tabs>
        <w:autoSpaceDE w:val="0"/>
        <w:autoSpaceDN w:val="0"/>
        <w:adjustRightInd w:val="0"/>
        <w:spacing w:line="276" w:lineRule="auto"/>
        <w:ind w:left="360"/>
        <w:rPr>
          <w:bCs/>
          <w:lang w:val="ru-RU"/>
        </w:rPr>
      </w:pPr>
    </w:p>
    <w:p w14:paraId="2DDFF80A" w14:textId="77777777" w:rsidR="00AC3FE9" w:rsidRPr="00C10CD6" w:rsidRDefault="00BA342F" w:rsidP="00C10CD6">
      <w:pPr>
        <w:tabs>
          <w:tab w:val="left" w:pos="360"/>
        </w:tabs>
        <w:autoSpaceDE w:val="0"/>
        <w:autoSpaceDN w:val="0"/>
        <w:adjustRightInd w:val="0"/>
        <w:spacing w:line="276" w:lineRule="auto"/>
        <w:rPr>
          <w:bCs/>
          <w:lang w:val="ru-RU"/>
        </w:rPr>
      </w:pPr>
      <w:r w:rsidRPr="00C10CD6">
        <w:rPr>
          <w:bCs/>
          <w:lang w:val="ru-RU"/>
        </w:rPr>
        <w:t xml:space="preserve">6. </w:t>
      </w:r>
      <w:r w:rsidR="004A350E" w:rsidRPr="00C10CD6">
        <w:rPr>
          <w:bCs/>
          <w:lang w:val="ru-RU"/>
        </w:rPr>
        <w:tab/>
      </w:r>
      <w:r w:rsidR="00AC3FE9" w:rsidRPr="00C10CD6">
        <w:rPr>
          <w:bCs/>
          <w:lang w:val="ru-RU"/>
        </w:rPr>
        <w:t>А кто она была по специальности?</w:t>
      </w:r>
    </w:p>
    <w:p w14:paraId="73FF08D9" w14:textId="0A7864B0"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AC3FE9" w:rsidRPr="00C10CD6">
        <w:rPr>
          <w:bCs/>
          <w:lang w:val="ru-RU"/>
        </w:rPr>
        <w:t xml:space="preserve">лингвист </w:t>
      </w:r>
    </w:p>
    <w:p w14:paraId="1A0355E2" w14:textId="7D0D8D12" w:rsidR="00724A4F"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AC3FE9" w:rsidRPr="00C10CD6">
        <w:rPr>
          <w:bCs/>
          <w:lang w:val="ru-RU"/>
        </w:rPr>
        <w:t xml:space="preserve">экономист </w:t>
      </w:r>
    </w:p>
    <w:p w14:paraId="0D028C0E" w14:textId="27BAED22" w:rsidR="00724A4F"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724A4F" w:rsidRPr="00C10CD6">
        <w:rPr>
          <w:bCs/>
          <w:lang w:val="ru-RU"/>
        </w:rPr>
        <w:t>стенографист</w:t>
      </w:r>
    </w:p>
    <w:p w14:paraId="35C3BD78" w14:textId="200B8AEF"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AC3FE9" w:rsidRPr="00C10CD6">
        <w:rPr>
          <w:bCs/>
          <w:lang w:val="ru-RU"/>
        </w:rPr>
        <w:t>врач-анестезиолог</w:t>
      </w:r>
    </w:p>
    <w:p w14:paraId="314869E7" w14:textId="672FEA4C" w:rsidR="00724A4F" w:rsidRPr="00C10CD6" w:rsidRDefault="00724A4F" w:rsidP="00C10CD6">
      <w:pPr>
        <w:tabs>
          <w:tab w:val="left" w:pos="360"/>
        </w:tabs>
        <w:autoSpaceDE w:val="0"/>
        <w:autoSpaceDN w:val="0"/>
        <w:adjustRightInd w:val="0"/>
        <w:spacing w:line="276" w:lineRule="auto"/>
        <w:rPr>
          <w:bCs/>
          <w:lang w:val="ru-RU"/>
        </w:rPr>
      </w:pPr>
    </w:p>
    <w:p w14:paraId="42139D6E" w14:textId="7387F3B2" w:rsidR="00724A4F" w:rsidRPr="00C10CD6" w:rsidRDefault="00724A4F" w:rsidP="00C10CD6">
      <w:pPr>
        <w:tabs>
          <w:tab w:val="left" w:pos="360"/>
        </w:tabs>
        <w:autoSpaceDE w:val="0"/>
        <w:autoSpaceDN w:val="0"/>
        <w:adjustRightInd w:val="0"/>
        <w:spacing w:line="276" w:lineRule="auto"/>
        <w:rPr>
          <w:bCs/>
          <w:lang w:val="ru-RU"/>
        </w:rPr>
      </w:pPr>
    </w:p>
    <w:p w14:paraId="058B6EFD" w14:textId="68DC243F" w:rsidR="00AC3FE9" w:rsidRPr="00C10CD6" w:rsidRDefault="00C10CD6" w:rsidP="00C10CD6">
      <w:pPr>
        <w:tabs>
          <w:tab w:val="left" w:pos="360"/>
        </w:tabs>
        <w:autoSpaceDE w:val="0"/>
        <w:autoSpaceDN w:val="0"/>
        <w:adjustRightInd w:val="0"/>
        <w:spacing w:line="276" w:lineRule="auto"/>
        <w:rPr>
          <w:bCs/>
        </w:rPr>
      </w:pPr>
      <w:r w:rsidRPr="00481A3F">
        <w:rPr>
          <w:b/>
          <w:bCs/>
          <w:lang w:val="ru-RU"/>
        </w:rPr>
        <w:t>04-</w:t>
      </w:r>
      <w:r w:rsidR="00FF0246" w:rsidRPr="00C10CD6">
        <w:rPr>
          <w:b/>
          <w:bCs/>
          <w:lang w:val="ru-RU"/>
        </w:rPr>
        <w:t>37</w:t>
      </w:r>
      <w:r w:rsidR="003B0EBC" w:rsidRPr="00C10CD6">
        <w:rPr>
          <w:b/>
          <w:bCs/>
          <w:lang w:val="ru-RU"/>
        </w:rPr>
        <w:t xml:space="preserve">. </w:t>
      </w:r>
      <w:r w:rsidR="00AC3FE9" w:rsidRPr="00C10CD6">
        <w:rPr>
          <w:b/>
          <w:bCs/>
          <w:lang w:val="ru-RU"/>
        </w:rPr>
        <w:t>Преподаватель английского языка</w:t>
      </w:r>
      <w:r w:rsidR="003B0EBC" w:rsidRPr="00C10CD6">
        <w:rPr>
          <w:b/>
          <w:bCs/>
          <w:lang w:val="ru-RU"/>
        </w:rPr>
        <w:t>.</w:t>
      </w:r>
      <w:r w:rsidR="003B0EBC" w:rsidRPr="00C10CD6">
        <w:rPr>
          <w:bCs/>
          <w:lang w:val="ru-RU"/>
        </w:rPr>
        <w:t xml:space="preserve"> </w:t>
      </w:r>
      <w:r w:rsidR="00625813" w:rsidRPr="00C10CD6">
        <w:rPr>
          <w:bCs/>
        </w:rPr>
        <w:t xml:space="preserve">Select the correct response to each question </w:t>
      </w:r>
      <w:r w:rsidR="00AC3FE9" w:rsidRPr="00C10CD6">
        <w:rPr>
          <w:bCs/>
        </w:rPr>
        <w:t>about the English teacher</w:t>
      </w:r>
      <w:r w:rsidR="003B0EBC" w:rsidRPr="00C10CD6">
        <w:rPr>
          <w:bCs/>
        </w:rPr>
        <w:t xml:space="preserve">. </w:t>
      </w:r>
    </w:p>
    <w:p w14:paraId="512D9436" w14:textId="70EAEB0C" w:rsidR="00724A4F" w:rsidRPr="00481A3F" w:rsidRDefault="00724A4F" w:rsidP="00C10CD6">
      <w:pPr>
        <w:tabs>
          <w:tab w:val="left" w:pos="360"/>
        </w:tabs>
        <w:autoSpaceDE w:val="0"/>
        <w:autoSpaceDN w:val="0"/>
        <w:adjustRightInd w:val="0"/>
        <w:spacing w:line="276" w:lineRule="auto"/>
        <w:rPr>
          <w:bCs/>
        </w:rPr>
      </w:pPr>
    </w:p>
    <w:p w14:paraId="5C9BAD36" w14:textId="77777777" w:rsidR="00AC3FE9" w:rsidRPr="00C10CD6" w:rsidRDefault="00AC3FE9" w:rsidP="00C10CD6">
      <w:pPr>
        <w:tabs>
          <w:tab w:val="left" w:pos="360"/>
        </w:tabs>
        <w:autoSpaceDE w:val="0"/>
        <w:autoSpaceDN w:val="0"/>
        <w:adjustRightInd w:val="0"/>
        <w:spacing w:line="276" w:lineRule="auto"/>
        <w:rPr>
          <w:bCs/>
          <w:lang w:val="ru-RU"/>
        </w:rPr>
      </w:pPr>
      <w:r w:rsidRPr="00C10CD6">
        <w:rPr>
          <w:bCs/>
          <w:lang w:val="ru-RU"/>
        </w:rPr>
        <w:t>1</w:t>
      </w:r>
      <w:r w:rsidR="003B0EBC" w:rsidRPr="00C10CD6">
        <w:rPr>
          <w:bCs/>
          <w:lang w:val="ru-RU"/>
        </w:rPr>
        <w:t>.</w:t>
      </w:r>
      <w:r w:rsidR="00724A4F" w:rsidRPr="00C10CD6">
        <w:rPr>
          <w:bCs/>
          <w:lang w:val="ru-RU"/>
        </w:rPr>
        <w:tab/>
      </w:r>
      <w:r w:rsidRPr="00C10CD6">
        <w:rPr>
          <w:bCs/>
          <w:lang w:val="ru-RU"/>
        </w:rPr>
        <w:t>Как фамилия этого преподавателя?</w:t>
      </w:r>
    </w:p>
    <w:p w14:paraId="4A16E6C4" w14:textId="536CC7B4"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AC3FE9" w:rsidRPr="00C10CD6">
        <w:rPr>
          <w:bCs/>
          <w:lang w:val="ru-RU"/>
        </w:rPr>
        <w:t>Марков</w:t>
      </w:r>
    </w:p>
    <w:p w14:paraId="6B9FB894" w14:textId="2C603605"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AC3FE9" w:rsidRPr="00C10CD6">
        <w:rPr>
          <w:bCs/>
          <w:lang w:val="ru-RU"/>
        </w:rPr>
        <w:t>Маркович</w:t>
      </w:r>
    </w:p>
    <w:p w14:paraId="6978FBA0" w14:textId="184FB218"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AC3FE9" w:rsidRPr="00C10CD6">
        <w:rPr>
          <w:bCs/>
          <w:lang w:val="ru-RU"/>
        </w:rPr>
        <w:t>Сегаль</w:t>
      </w:r>
    </w:p>
    <w:p w14:paraId="615A1EB0" w14:textId="77777777" w:rsidR="00724A4F" w:rsidRPr="00C10CD6" w:rsidRDefault="00724A4F" w:rsidP="00C10CD6">
      <w:pPr>
        <w:tabs>
          <w:tab w:val="left" w:pos="360"/>
        </w:tabs>
        <w:autoSpaceDE w:val="0"/>
        <w:autoSpaceDN w:val="0"/>
        <w:adjustRightInd w:val="0"/>
        <w:spacing w:line="276" w:lineRule="auto"/>
        <w:rPr>
          <w:bCs/>
          <w:lang w:val="ru-RU"/>
        </w:rPr>
      </w:pPr>
    </w:p>
    <w:p w14:paraId="59581F8D" w14:textId="77777777" w:rsidR="00AC3FE9" w:rsidRPr="00C10CD6" w:rsidRDefault="00AC3FE9" w:rsidP="00C10CD6">
      <w:pPr>
        <w:tabs>
          <w:tab w:val="left" w:pos="360"/>
        </w:tabs>
        <w:autoSpaceDE w:val="0"/>
        <w:autoSpaceDN w:val="0"/>
        <w:adjustRightInd w:val="0"/>
        <w:spacing w:line="276" w:lineRule="auto"/>
        <w:rPr>
          <w:bCs/>
          <w:lang w:val="ru-RU"/>
        </w:rPr>
      </w:pPr>
      <w:r w:rsidRPr="00C10CD6">
        <w:rPr>
          <w:bCs/>
          <w:lang w:val="ru-RU"/>
        </w:rPr>
        <w:t>2</w:t>
      </w:r>
      <w:r w:rsidR="003B0EBC" w:rsidRPr="00C10CD6">
        <w:rPr>
          <w:bCs/>
          <w:lang w:val="ru-RU"/>
        </w:rPr>
        <w:t>.</w:t>
      </w:r>
      <w:r w:rsidR="00724A4F" w:rsidRPr="00C10CD6">
        <w:rPr>
          <w:bCs/>
          <w:lang w:val="ru-RU"/>
        </w:rPr>
        <w:tab/>
      </w:r>
      <w:r w:rsidRPr="00C10CD6">
        <w:rPr>
          <w:bCs/>
          <w:lang w:val="ru-RU"/>
        </w:rPr>
        <w:t>В каком университете он работает?</w:t>
      </w:r>
    </w:p>
    <w:p w14:paraId="59212D72" w14:textId="1542107B"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AC3FE9" w:rsidRPr="00C10CD6">
        <w:rPr>
          <w:bCs/>
          <w:lang w:val="ru-RU"/>
        </w:rPr>
        <w:t>РГПУ</w:t>
      </w:r>
    </w:p>
    <w:p w14:paraId="68D961E0" w14:textId="7D86E4C2"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AC3FE9" w:rsidRPr="00C10CD6">
        <w:rPr>
          <w:bCs/>
          <w:lang w:val="ru-RU"/>
        </w:rPr>
        <w:t>РГГУ</w:t>
      </w:r>
    </w:p>
    <w:p w14:paraId="768CCB0D" w14:textId="78BA59FE"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AC3FE9" w:rsidRPr="00C10CD6">
        <w:rPr>
          <w:bCs/>
          <w:lang w:val="ru-RU"/>
        </w:rPr>
        <w:t>СПГУ</w:t>
      </w:r>
    </w:p>
    <w:p w14:paraId="1256BB85" w14:textId="557871FF"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AC3FE9" w:rsidRPr="00C10CD6">
        <w:rPr>
          <w:bCs/>
          <w:lang w:val="ru-RU"/>
        </w:rPr>
        <w:t>СПГТИ</w:t>
      </w:r>
    </w:p>
    <w:p w14:paraId="2464924B" w14:textId="77777777" w:rsidR="00724A4F" w:rsidRPr="00C10CD6" w:rsidRDefault="00724A4F" w:rsidP="00C10CD6">
      <w:pPr>
        <w:tabs>
          <w:tab w:val="left" w:pos="360"/>
        </w:tabs>
        <w:autoSpaceDE w:val="0"/>
        <w:autoSpaceDN w:val="0"/>
        <w:adjustRightInd w:val="0"/>
        <w:spacing w:line="276" w:lineRule="auto"/>
        <w:ind w:left="360"/>
        <w:rPr>
          <w:bCs/>
          <w:lang w:val="ru-RU"/>
        </w:rPr>
      </w:pPr>
    </w:p>
    <w:p w14:paraId="414D0AD5" w14:textId="77777777" w:rsidR="00AC3FE9" w:rsidRPr="00C10CD6" w:rsidRDefault="00AC3FE9" w:rsidP="00C10CD6">
      <w:pPr>
        <w:tabs>
          <w:tab w:val="left" w:pos="360"/>
        </w:tabs>
        <w:autoSpaceDE w:val="0"/>
        <w:autoSpaceDN w:val="0"/>
        <w:adjustRightInd w:val="0"/>
        <w:spacing w:line="276" w:lineRule="auto"/>
        <w:rPr>
          <w:bCs/>
          <w:lang w:val="ru-RU"/>
        </w:rPr>
      </w:pPr>
      <w:r w:rsidRPr="00C10CD6">
        <w:rPr>
          <w:bCs/>
          <w:lang w:val="ru-RU"/>
        </w:rPr>
        <w:t>3</w:t>
      </w:r>
      <w:r w:rsidR="003B0EBC" w:rsidRPr="00C10CD6">
        <w:rPr>
          <w:bCs/>
          <w:lang w:val="ru-RU"/>
        </w:rPr>
        <w:t>.</w:t>
      </w:r>
      <w:r w:rsidR="00724A4F" w:rsidRPr="00C10CD6">
        <w:rPr>
          <w:bCs/>
          <w:lang w:val="ru-RU"/>
        </w:rPr>
        <w:tab/>
      </w:r>
      <w:r w:rsidRPr="00C10CD6">
        <w:rPr>
          <w:bCs/>
          <w:lang w:val="ru-RU"/>
        </w:rPr>
        <w:t>Какие языки изучают в этом университете?</w:t>
      </w:r>
    </w:p>
    <w:p w14:paraId="3A89EB9F" w14:textId="674BC004"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AC3FE9" w:rsidRPr="00C10CD6">
        <w:rPr>
          <w:bCs/>
          <w:lang w:val="ru-RU"/>
        </w:rPr>
        <w:t>славянские</w:t>
      </w:r>
    </w:p>
    <w:p w14:paraId="582104CF" w14:textId="384053A6"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AC3FE9" w:rsidRPr="00C10CD6">
        <w:rPr>
          <w:bCs/>
          <w:lang w:val="ru-RU"/>
        </w:rPr>
        <w:t>азиатские</w:t>
      </w:r>
    </w:p>
    <w:p w14:paraId="05C24F12" w14:textId="236AD9CD"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AC3FE9" w:rsidRPr="00C10CD6">
        <w:rPr>
          <w:bCs/>
          <w:lang w:val="ru-RU"/>
        </w:rPr>
        <w:t>африканские</w:t>
      </w:r>
    </w:p>
    <w:p w14:paraId="0A601F2A" w14:textId="05B5C7A6"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AC3FE9" w:rsidRPr="00C10CD6">
        <w:rPr>
          <w:bCs/>
          <w:lang w:val="ru-RU"/>
        </w:rPr>
        <w:t>европейские</w:t>
      </w:r>
    </w:p>
    <w:p w14:paraId="24983586" w14:textId="77777777" w:rsidR="00724A4F" w:rsidRPr="00C10CD6" w:rsidRDefault="00724A4F" w:rsidP="00C10CD6">
      <w:pPr>
        <w:tabs>
          <w:tab w:val="left" w:pos="360"/>
        </w:tabs>
        <w:autoSpaceDE w:val="0"/>
        <w:autoSpaceDN w:val="0"/>
        <w:adjustRightInd w:val="0"/>
        <w:spacing w:line="276" w:lineRule="auto"/>
        <w:ind w:left="360"/>
        <w:rPr>
          <w:bCs/>
          <w:lang w:val="ru-RU"/>
        </w:rPr>
      </w:pPr>
    </w:p>
    <w:p w14:paraId="7E4A100C" w14:textId="77777777" w:rsidR="00AC3FE9" w:rsidRPr="00C10CD6" w:rsidRDefault="00AC3FE9" w:rsidP="00C10CD6">
      <w:pPr>
        <w:tabs>
          <w:tab w:val="left" w:pos="360"/>
        </w:tabs>
        <w:autoSpaceDE w:val="0"/>
        <w:autoSpaceDN w:val="0"/>
        <w:adjustRightInd w:val="0"/>
        <w:spacing w:line="276" w:lineRule="auto"/>
        <w:rPr>
          <w:bCs/>
          <w:lang w:val="ru-RU"/>
        </w:rPr>
      </w:pPr>
      <w:r w:rsidRPr="00C10CD6">
        <w:rPr>
          <w:bCs/>
          <w:lang w:val="ru-RU"/>
        </w:rPr>
        <w:t>4</w:t>
      </w:r>
      <w:r w:rsidR="003B0EBC" w:rsidRPr="00C10CD6">
        <w:rPr>
          <w:bCs/>
          <w:lang w:val="ru-RU"/>
        </w:rPr>
        <w:t>.</w:t>
      </w:r>
      <w:r w:rsidR="00724A4F" w:rsidRPr="00C10CD6">
        <w:rPr>
          <w:bCs/>
          <w:lang w:val="ru-RU"/>
        </w:rPr>
        <w:tab/>
      </w:r>
      <w:r w:rsidRPr="00C10CD6">
        <w:rPr>
          <w:bCs/>
          <w:lang w:val="ru-RU"/>
        </w:rPr>
        <w:t>Какие курсы он читает? (Отметьте два правильных ответа</w:t>
      </w:r>
      <w:r w:rsidR="003B0EBC" w:rsidRPr="00C10CD6">
        <w:rPr>
          <w:bCs/>
          <w:lang w:val="ru-RU"/>
        </w:rPr>
        <w:t xml:space="preserve">. </w:t>
      </w:r>
      <w:r w:rsidRPr="00C10CD6">
        <w:rPr>
          <w:bCs/>
          <w:lang w:val="ru-RU"/>
        </w:rPr>
        <w:t>)</w:t>
      </w:r>
    </w:p>
    <w:p w14:paraId="64DE535E" w14:textId="34FC882E"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9405AC">
        <w:rPr>
          <w:lang w:val="ru-RU"/>
        </w:rPr>
        <w:t xml:space="preserve"> </w:t>
      </w:r>
      <w:r w:rsidR="00AC3FE9" w:rsidRPr="00C10CD6">
        <w:rPr>
          <w:bCs/>
          <w:lang w:val="ru-RU"/>
        </w:rPr>
        <w:t>страноведение США</w:t>
      </w:r>
    </w:p>
    <w:p w14:paraId="40313BDA" w14:textId="63759247"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9405AC">
        <w:rPr>
          <w:lang w:val="ru-RU"/>
        </w:rPr>
        <w:t xml:space="preserve"> </w:t>
      </w:r>
      <w:r w:rsidR="00AC3FE9" w:rsidRPr="00C10CD6">
        <w:rPr>
          <w:bCs/>
          <w:lang w:val="ru-RU"/>
        </w:rPr>
        <w:t>фонетика/фонология</w:t>
      </w:r>
    </w:p>
    <w:p w14:paraId="3BD1F9F4" w14:textId="46378B44"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9405AC">
        <w:rPr>
          <w:lang w:val="ru-RU"/>
        </w:rPr>
        <w:t xml:space="preserve"> </w:t>
      </w:r>
      <w:r w:rsidR="00AC3FE9" w:rsidRPr="00C10CD6">
        <w:rPr>
          <w:bCs/>
          <w:lang w:val="ru-RU"/>
        </w:rPr>
        <w:t>грамматика/синтаксис</w:t>
      </w:r>
    </w:p>
    <w:p w14:paraId="016EE4BB" w14:textId="37B5B9F8"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t xml:space="preserve"> </w:t>
      </w:r>
      <w:r w:rsidR="00AC3FE9" w:rsidRPr="00C10CD6">
        <w:rPr>
          <w:bCs/>
          <w:lang w:val="ru-RU"/>
        </w:rPr>
        <w:t>история Англии</w:t>
      </w:r>
    </w:p>
    <w:p w14:paraId="16497A4E" w14:textId="1200EA57" w:rsidR="00724A4F" w:rsidRPr="00C10CD6" w:rsidRDefault="00724A4F" w:rsidP="00C10CD6">
      <w:pPr>
        <w:tabs>
          <w:tab w:val="left" w:pos="360"/>
        </w:tabs>
        <w:autoSpaceDE w:val="0"/>
        <w:autoSpaceDN w:val="0"/>
        <w:adjustRightInd w:val="0"/>
        <w:spacing w:line="276" w:lineRule="auto"/>
        <w:rPr>
          <w:bCs/>
          <w:lang w:val="ru-RU"/>
        </w:rPr>
      </w:pPr>
    </w:p>
    <w:p w14:paraId="1BE5C7CC" w14:textId="237D3CE6" w:rsidR="00724A4F" w:rsidRPr="00C10CD6" w:rsidRDefault="00724A4F" w:rsidP="00C10CD6">
      <w:pPr>
        <w:tabs>
          <w:tab w:val="left" w:pos="360"/>
        </w:tabs>
        <w:autoSpaceDE w:val="0"/>
        <w:autoSpaceDN w:val="0"/>
        <w:adjustRightInd w:val="0"/>
        <w:spacing w:line="276" w:lineRule="auto"/>
        <w:rPr>
          <w:bCs/>
          <w:lang w:val="ru-RU"/>
        </w:rPr>
      </w:pPr>
    </w:p>
    <w:p w14:paraId="592EAAB2" w14:textId="446752E8" w:rsidR="00AC3FE9" w:rsidRPr="00C10CD6" w:rsidRDefault="00C10CD6" w:rsidP="00C10CD6">
      <w:pPr>
        <w:tabs>
          <w:tab w:val="left" w:pos="360"/>
        </w:tabs>
        <w:autoSpaceDE w:val="0"/>
        <w:autoSpaceDN w:val="0"/>
        <w:adjustRightInd w:val="0"/>
        <w:spacing w:line="276" w:lineRule="auto"/>
        <w:rPr>
          <w:bCs/>
        </w:rPr>
      </w:pPr>
      <w:r w:rsidRPr="00481A3F">
        <w:rPr>
          <w:b/>
          <w:bCs/>
          <w:lang w:val="ru-RU"/>
        </w:rPr>
        <w:lastRenderedPageBreak/>
        <w:t>04-</w:t>
      </w:r>
      <w:r w:rsidR="00625813" w:rsidRPr="00C10CD6">
        <w:rPr>
          <w:b/>
          <w:bCs/>
          <w:lang w:val="ru-RU"/>
        </w:rPr>
        <w:t>38</w:t>
      </w:r>
      <w:r w:rsidR="003B0EBC" w:rsidRPr="00C10CD6">
        <w:rPr>
          <w:bCs/>
          <w:lang w:val="ru-RU"/>
        </w:rPr>
        <w:t>.</w:t>
      </w:r>
      <w:r w:rsidR="00724A4F" w:rsidRPr="00C10CD6">
        <w:rPr>
          <w:b/>
          <w:bCs/>
          <w:lang w:val="ru-RU"/>
        </w:rPr>
        <w:tab/>
      </w:r>
      <w:r w:rsidR="00AC3FE9" w:rsidRPr="00C10CD6">
        <w:rPr>
          <w:b/>
          <w:bCs/>
          <w:lang w:val="ru-RU"/>
        </w:rPr>
        <w:t>Жена преподавателя английского языка</w:t>
      </w:r>
      <w:r w:rsidR="003B0EBC" w:rsidRPr="00C10CD6">
        <w:rPr>
          <w:bCs/>
          <w:lang w:val="ru-RU"/>
        </w:rPr>
        <w:t xml:space="preserve">. </w:t>
      </w:r>
      <w:r w:rsidR="00C20BF9" w:rsidRPr="00C10CD6">
        <w:rPr>
          <w:bCs/>
        </w:rPr>
        <w:t xml:space="preserve">Select the correct response to each question </w:t>
      </w:r>
      <w:r w:rsidR="00AC3FE9" w:rsidRPr="00C10CD6">
        <w:rPr>
          <w:bCs/>
        </w:rPr>
        <w:t>about the English</w:t>
      </w:r>
      <w:r w:rsidR="00724A4F" w:rsidRPr="00C10CD6">
        <w:rPr>
          <w:bCs/>
        </w:rPr>
        <w:t xml:space="preserve"> </w:t>
      </w:r>
      <w:r w:rsidR="00AC3FE9" w:rsidRPr="00C10CD6">
        <w:rPr>
          <w:bCs/>
        </w:rPr>
        <w:t>teacher’s wife</w:t>
      </w:r>
      <w:r w:rsidR="003B0EBC" w:rsidRPr="00C10CD6">
        <w:rPr>
          <w:bCs/>
        </w:rPr>
        <w:t xml:space="preserve">. </w:t>
      </w:r>
    </w:p>
    <w:p w14:paraId="6E575F17" w14:textId="76FA2820" w:rsidR="00E90428" w:rsidRPr="00481A3F" w:rsidRDefault="00E90428" w:rsidP="00C10CD6">
      <w:pPr>
        <w:tabs>
          <w:tab w:val="left" w:pos="360"/>
        </w:tabs>
        <w:autoSpaceDE w:val="0"/>
        <w:autoSpaceDN w:val="0"/>
        <w:adjustRightInd w:val="0"/>
        <w:spacing w:line="276" w:lineRule="auto"/>
        <w:rPr>
          <w:bCs/>
        </w:rPr>
      </w:pPr>
    </w:p>
    <w:p w14:paraId="28E7F795" w14:textId="77777777" w:rsidR="00AC3FE9" w:rsidRPr="00C10CD6" w:rsidRDefault="00AC3FE9" w:rsidP="00C10CD6">
      <w:pPr>
        <w:tabs>
          <w:tab w:val="left" w:pos="360"/>
        </w:tabs>
        <w:autoSpaceDE w:val="0"/>
        <w:autoSpaceDN w:val="0"/>
        <w:adjustRightInd w:val="0"/>
        <w:spacing w:line="276" w:lineRule="auto"/>
        <w:rPr>
          <w:bCs/>
          <w:lang w:val="ru-RU"/>
        </w:rPr>
      </w:pPr>
      <w:r w:rsidRPr="00C10CD6">
        <w:rPr>
          <w:bCs/>
          <w:lang w:val="ru-RU"/>
        </w:rPr>
        <w:t>1</w:t>
      </w:r>
      <w:r w:rsidR="00E90428" w:rsidRPr="00C10CD6">
        <w:rPr>
          <w:bCs/>
          <w:lang w:val="ru-RU"/>
        </w:rPr>
        <w:t>.</w:t>
      </w:r>
      <w:r w:rsidR="00E90428" w:rsidRPr="00C10CD6">
        <w:rPr>
          <w:bCs/>
          <w:lang w:val="ru-RU"/>
        </w:rPr>
        <w:tab/>
      </w:r>
      <w:r w:rsidRPr="00C10CD6">
        <w:rPr>
          <w:bCs/>
          <w:lang w:val="ru-RU"/>
        </w:rPr>
        <w:t>Как Дина училась в школе?</w:t>
      </w:r>
    </w:p>
    <w:p w14:paraId="5662D7F0" w14:textId="55592E48"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9405AC">
        <w:rPr>
          <w:lang w:val="ru-RU"/>
        </w:rPr>
        <w:t xml:space="preserve"> </w:t>
      </w:r>
      <w:r w:rsidR="00AC3FE9" w:rsidRPr="00C10CD6">
        <w:rPr>
          <w:bCs/>
          <w:lang w:val="ru-RU"/>
        </w:rPr>
        <w:t>с отличием</w:t>
      </w:r>
    </w:p>
    <w:p w14:paraId="290308A7" w14:textId="2366213F"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9405AC">
        <w:rPr>
          <w:lang w:val="ru-RU"/>
        </w:rPr>
        <w:t xml:space="preserve"> </w:t>
      </w:r>
      <w:r w:rsidR="00AC3FE9" w:rsidRPr="00C10CD6">
        <w:rPr>
          <w:bCs/>
          <w:lang w:val="ru-RU"/>
        </w:rPr>
        <w:t>хорошо</w:t>
      </w:r>
    </w:p>
    <w:p w14:paraId="746FA8CF" w14:textId="0FF03196"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9405AC">
        <w:rPr>
          <w:lang w:val="ru-RU"/>
        </w:rPr>
        <w:t xml:space="preserve"> </w:t>
      </w:r>
      <w:r w:rsidR="00AC3FE9" w:rsidRPr="00C10CD6">
        <w:rPr>
          <w:bCs/>
          <w:lang w:val="ru-RU"/>
        </w:rPr>
        <w:t>на тройки</w:t>
      </w:r>
    </w:p>
    <w:p w14:paraId="7AAC0B9A" w14:textId="14C440C8"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9405AC">
        <w:rPr>
          <w:lang w:val="ru-RU"/>
        </w:rPr>
        <w:t xml:space="preserve"> </w:t>
      </w:r>
      <w:r w:rsidR="00AC3FE9" w:rsidRPr="00C10CD6">
        <w:rPr>
          <w:bCs/>
          <w:lang w:val="ru-RU"/>
        </w:rPr>
        <w:t>была двоечница</w:t>
      </w:r>
    </w:p>
    <w:p w14:paraId="3545FD45" w14:textId="77777777" w:rsidR="00E90428" w:rsidRPr="00C10CD6" w:rsidRDefault="00E90428" w:rsidP="00C10CD6">
      <w:pPr>
        <w:tabs>
          <w:tab w:val="left" w:pos="360"/>
        </w:tabs>
        <w:autoSpaceDE w:val="0"/>
        <w:autoSpaceDN w:val="0"/>
        <w:adjustRightInd w:val="0"/>
        <w:spacing w:line="276" w:lineRule="auto"/>
        <w:rPr>
          <w:bCs/>
          <w:lang w:val="ru-RU"/>
        </w:rPr>
      </w:pPr>
    </w:p>
    <w:p w14:paraId="59121050" w14:textId="77777777" w:rsidR="00AC3FE9" w:rsidRPr="00C10CD6" w:rsidRDefault="00AC3FE9" w:rsidP="00C10CD6">
      <w:pPr>
        <w:tabs>
          <w:tab w:val="left" w:pos="360"/>
        </w:tabs>
        <w:autoSpaceDE w:val="0"/>
        <w:autoSpaceDN w:val="0"/>
        <w:adjustRightInd w:val="0"/>
        <w:spacing w:line="276" w:lineRule="auto"/>
        <w:rPr>
          <w:bCs/>
          <w:lang w:val="ru-RU"/>
        </w:rPr>
      </w:pPr>
      <w:r w:rsidRPr="00C10CD6">
        <w:rPr>
          <w:bCs/>
          <w:lang w:val="ru-RU"/>
        </w:rPr>
        <w:t>2</w:t>
      </w:r>
      <w:r w:rsidR="003B0EBC" w:rsidRPr="00C10CD6">
        <w:rPr>
          <w:bCs/>
          <w:lang w:val="ru-RU"/>
        </w:rPr>
        <w:t>.</w:t>
      </w:r>
      <w:r w:rsidR="00E90428" w:rsidRPr="00C10CD6">
        <w:rPr>
          <w:bCs/>
          <w:lang w:val="ru-RU"/>
        </w:rPr>
        <w:tab/>
      </w:r>
      <w:r w:rsidRPr="00C10CD6">
        <w:rPr>
          <w:bCs/>
          <w:lang w:val="ru-RU"/>
        </w:rPr>
        <w:t>Где она училась после школы?</w:t>
      </w:r>
    </w:p>
    <w:p w14:paraId="5B0E3A06" w14:textId="3F2BD4A3"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9405AC">
        <w:rPr>
          <w:lang w:val="ru-RU"/>
        </w:rPr>
        <w:t xml:space="preserve"> </w:t>
      </w:r>
      <w:r w:rsidR="00AC3FE9" w:rsidRPr="00C10CD6">
        <w:rPr>
          <w:bCs/>
          <w:lang w:val="ru-RU"/>
        </w:rPr>
        <w:t>в РГПУ</w:t>
      </w:r>
    </w:p>
    <w:p w14:paraId="4BD4E32D" w14:textId="21CC015B" w:rsidR="00AC3FE9" w:rsidRPr="00C10CD6" w:rsidRDefault="009405AC" w:rsidP="00C10CD6">
      <w:pPr>
        <w:tabs>
          <w:tab w:val="left" w:pos="360"/>
        </w:tabs>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9405AC">
        <w:rPr>
          <w:lang w:val="ru-RU"/>
        </w:rPr>
        <w:t xml:space="preserve"> </w:t>
      </w:r>
      <w:r w:rsidR="00AC3FE9" w:rsidRPr="00C10CD6">
        <w:rPr>
          <w:bCs/>
          <w:lang w:val="ru-RU"/>
        </w:rPr>
        <w:t>в медицинском институте</w:t>
      </w:r>
    </w:p>
    <w:p w14:paraId="5ECBFC21" w14:textId="7433E61C" w:rsidR="00D96212" w:rsidRDefault="009405AC" w:rsidP="009405AC">
      <w:pPr>
        <w:autoSpaceDE w:val="0"/>
        <w:autoSpaceDN w:val="0"/>
        <w:adjustRightInd w:val="0"/>
        <w:spacing w:line="276" w:lineRule="auto"/>
        <w:ind w:left="360"/>
        <w:rPr>
          <w:bCs/>
          <w:lang w:val="ru-RU"/>
        </w:rPr>
      </w:pPr>
      <w:r>
        <w:rPr>
          <w:lang w:val="ru-RU"/>
        </w:rPr>
        <w:fldChar w:fldCharType="begin">
          <w:ffData>
            <w:name w:val="Text2"/>
            <w:enabled/>
            <w:calcOnExit w:val="0"/>
            <w:textInput/>
          </w:ffData>
        </w:fldChar>
      </w:r>
      <w:r w:rsidRPr="006602C4">
        <w:rPr>
          <w:lang w:val="ru-RU"/>
        </w:rPr>
        <w:instrText xml:space="preserve"> </w:instrText>
      </w:r>
      <w:r w:rsidRPr="006602C4">
        <w:instrText>FORMTEXT</w:instrText>
      </w:r>
      <w:r w:rsidRPr="006602C4">
        <w:rPr>
          <w:lang w:val="ru-RU"/>
        </w:rPr>
        <w:instrText xml:space="preserve"> </w:instrText>
      </w:r>
      <w:r>
        <w:rPr>
          <w:lang w:val="ru-RU"/>
        </w:rPr>
      </w:r>
      <w:r>
        <w:rPr>
          <w:lang w:val="ru-RU"/>
        </w:rPr>
        <w:fldChar w:fldCharType="separate"/>
      </w:r>
      <w:r>
        <w:rPr>
          <w:noProof/>
          <w:lang w:val="ru-RU"/>
        </w:rPr>
        <w:t> </w:t>
      </w:r>
      <w:r>
        <w:rPr>
          <w:lang w:val="ru-RU"/>
        </w:rPr>
        <w:fldChar w:fldCharType="end"/>
      </w:r>
      <w:r w:rsidRPr="009405AC">
        <w:rPr>
          <w:lang w:val="ru-RU"/>
        </w:rPr>
        <w:t xml:space="preserve"> </w:t>
      </w:r>
      <w:r w:rsidR="00AC3FE9" w:rsidRPr="00C10CD6">
        <w:rPr>
          <w:bCs/>
          <w:lang w:val="ru-RU"/>
        </w:rPr>
        <w:t>в</w:t>
      </w:r>
      <w:r w:rsidR="00AC3FE9" w:rsidRPr="009405AC">
        <w:rPr>
          <w:bCs/>
          <w:lang w:val="ru-RU"/>
        </w:rPr>
        <w:t xml:space="preserve"> </w:t>
      </w:r>
      <w:r w:rsidR="00AC3FE9" w:rsidRPr="00C10CD6">
        <w:rPr>
          <w:bCs/>
          <w:lang w:val="ru-RU"/>
        </w:rPr>
        <w:t>ЛГУ</w:t>
      </w:r>
    </w:p>
    <w:p w14:paraId="060FB5E3" w14:textId="77777777" w:rsidR="009405AC" w:rsidRPr="00C10CD6" w:rsidRDefault="009405AC" w:rsidP="009405AC">
      <w:pPr>
        <w:autoSpaceDE w:val="0"/>
        <w:autoSpaceDN w:val="0"/>
        <w:adjustRightInd w:val="0"/>
        <w:spacing w:line="276" w:lineRule="auto"/>
        <w:ind w:left="360"/>
        <w:rPr>
          <w:bCs/>
          <w:lang w:val="ru-RU"/>
        </w:rPr>
      </w:pPr>
    </w:p>
    <w:sectPr w:rsidR="009405AC" w:rsidRPr="00C10CD6" w:rsidSect="002267EB">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30EE6" w14:textId="77777777" w:rsidR="000B7D76" w:rsidRPr="00A17415" w:rsidRDefault="000B7D76" w:rsidP="00AC3FE9">
      <w:r w:rsidRPr="00A17415">
        <w:separator/>
      </w:r>
    </w:p>
  </w:endnote>
  <w:endnote w:type="continuationSeparator" w:id="0">
    <w:p w14:paraId="774237FD" w14:textId="77777777" w:rsidR="000B7D76" w:rsidRPr="00A17415" w:rsidRDefault="000B7D76" w:rsidP="00AC3FE9">
      <w:r w:rsidRPr="00A1741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85422"/>
      <w:docPartObj>
        <w:docPartGallery w:val="Page Numbers (Bottom of Page)"/>
        <w:docPartUnique/>
      </w:docPartObj>
    </w:sdtPr>
    <w:sdtContent>
      <w:p w14:paraId="0B41F8BB" w14:textId="77777777" w:rsidR="002108EB" w:rsidRPr="00A17415" w:rsidRDefault="002108EB">
        <w:pPr>
          <w:pStyle w:val="Footer"/>
          <w:jc w:val="center"/>
        </w:pPr>
        <w:r>
          <w:fldChar w:fldCharType="begin"/>
        </w:r>
        <w:r>
          <w:instrText xml:space="preserve"> PAGE   \* MERGEFORMAT </w:instrText>
        </w:r>
        <w:r>
          <w:fldChar w:fldCharType="separate"/>
        </w:r>
        <w:r>
          <w:rPr>
            <w:noProof/>
          </w:rPr>
          <w:t>31</w:t>
        </w:r>
        <w:r>
          <w:rPr>
            <w:noProof/>
          </w:rPr>
          <w:fldChar w:fldCharType="end"/>
        </w:r>
      </w:p>
    </w:sdtContent>
  </w:sdt>
  <w:p w14:paraId="7CEFDB12" w14:textId="59D147D7" w:rsidR="002108EB" w:rsidRPr="00A17415" w:rsidRDefault="002108EB">
    <w:pPr>
      <w:pStyle w:val="Footer"/>
    </w:pPr>
    <w:r>
      <w:t xml:space="preserve">Golosa </w:t>
    </w:r>
    <w:r w:rsidR="007421DD">
      <w:t xml:space="preserve">Book 1 </w:t>
    </w:r>
    <w:r>
      <w:t>SAM, Unit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C8D33" w14:textId="77777777" w:rsidR="000B7D76" w:rsidRPr="00A17415" w:rsidRDefault="000B7D76" w:rsidP="00AC3FE9">
      <w:r w:rsidRPr="00A17415">
        <w:separator/>
      </w:r>
    </w:p>
  </w:footnote>
  <w:footnote w:type="continuationSeparator" w:id="0">
    <w:p w14:paraId="1B7622C1" w14:textId="77777777" w:rsidR="000B7D76" w:rsidRPr="00A17415" w:rsidRDefault="000B7D76" w:rsidP="00AC3FE9">
      <w:r w:rsidRPr="00A1741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E004F"/>
    <w:multiLevelType w:val="hybridMultilevel"/>
    <w:tmpl w:val="F7226C1A"/>
    <w:lvl w:ilvl="0" w:tplc="AD6477E4">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8523B"/>
    <w:multiLevelType w:val="hybridMultilevel"/>
    <w:tmpl w:val="D44AA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83D53"/>
    <w:multiLevelType w:val="hybridMultilevel"/>
    <w:tmpl w:val="D44AA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353AC7"/>
    <w:multiLevelType w:val="hybridMultilevel"/>
    <w:tmpl w:val="18722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7F03DE"/>
    <w:multiLevelType w:val="hybridMultilevel"/>
    <w:tmpl w:val="8AC87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E2043A"/>
    <w:multiLevelType w:val="hybridMultilevel"/>
    <w:tmpl w:val="CA189B5E"/>
    <w:lvl w:ilvl="0" w:tplc="AB8CC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40E9E"/>
    <w:multiLevelType w:val="hybridMultilevel"/>
    <w:tmpl w:val="E324A138"/>
    <w:lvl w:ilvl="0" w:tplc="F1281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CC1DE8"/>
    <w:multiLevelType w:val="hybridMultilevel"/>
    <w:tmpl w:val="FFF28A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4DB3547"/>
    <w:multiLevelType w:val="hybridMultilevel"/>
    <w:tmpl w:val="849EF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4"/>
  </w:num>
  <w:num w:numId="6">
    <w:abstractNumId w:val="8"/>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TrueTypeFonts/>
  <w:saveSubsetFonts/>
  <w:doNotTrackFormatting/>
  <w:documentProtection w:edit="forms" w:enforcement="1" w:cryptProviderType="rsaAES" w:cryptAlgorithmClass="hash" w:cryptAlgorithmType="typeAny" w:cryptAlgorithmSid="14" w:cryptSpinCount="100000" w:hash="+qDuIT+mBomJMlPn6vlAqCCtMkyxbzxEYe137/CFIgmQLvVaKso9T1wn0+bAUxYRTPy23pRDytUeseybS3/hiw==" w:salt="G91qOkHt8CruWFfN+X21Qw=="/>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3FE9"/>
    <w:rsid w:val="0002123E"/>
    <w:rsid w:val="00022295"/>
    <w:rsid w:val="0002292B"/>
    <w:rsid w:val="00027221"/>
    <w:rsid w:val="00044203"/>
    <w:rsid w:val="00044BAF"/>
    <w:rsid w:val="000527F8"/>
    <w:rsid w:val="0006018B"/>
    <w:rsid w:val="00060863"/>
    <w:rsid w:val="000659D8"/>
    <w:rsid w:val="00070C69"/>
    <w:rsid w:val="00071020"/>
    <w:rsid w:val="00071D5C"/>
    <w:rsid w:val="0007382F"/>
    <w:rsid w:val="0007439B"/>
    <w:rsid w:val="00084938"/>
    <w:rsid w:val="000A3559"/>
    <w:rsid w:val="000B0103"/>
    <w:rsid w:val="000B7D76"/>
    <w:rsid w:val="000D11A0"/>
    <w:rsid w:val="000D2717"/>
    <w:rsid w:val="000E417A"/>
    <w:rsid w:val="000E4A9D"/>
    <w:rsid w:val="000E58E7"/>
    <w:rsid w:val="00103A22"/>
    <w:rsid w:val="00107257"/>
    <w:rsid w:val="0011174B"/>
    <w:rsid w:val="00111A5A"/>
    <w:rsid w:val="001127BF"/>
    <w:rsid w:val="00116DAE"/>
    <w:rsid w:val="00117AD2"/>
    <w:rsid w:val="00117BA9"/>
    <w:rsid w:val="00134158"/>
    <w:rsid w:val="001406F5"/>
    <w:rsid w:val="00146389"/>
    <w:rsid w:val="001524A1"/>
    <w:rsid w:val="00157359"/>
    <w:rsid w:val="00170009"/>
    <w:rsid w:val="00182C67"/>
    <w:rsid w:val="00185CE9"/>
    <w:rsid w:val="00187C54"/>
    <w:rsid w:val="001908BF"/>
    <w:rsid w:val="00194C95"/>
    <w:rsid w:val="00195C47"/>
    <w:rsid w:val="001C6187"/>
    <w:rsid w:val="001D084E"/>
    <w:rsid w:val="001D3EBD"/>
    <w:rsid w:val="001E3A3D"/>
    <w:rsid w:val="002108EB"/>
    <w:rsid w:val="00213F22"/>
    <w:rsid w:val="00214CEF"/>
    <w:rsid w:val="002174B3"/>
    <w:rsid w:val="0022332B"/>
    <w:rsid w:val="002267EB"/>
    <w:rsid w:val="00237C9C"/>
    <w:rsid w:val="0024182F"/>
    <w:rsid w:val="00245290"/>
    <w:rsid w:val="00256392"/>
    <w:rsid w:val="00260FA8"/>
    <w:rsid w:val="002778DE"/>
    <w:rsid w:val="0028784E"/>
    <w:rsid w:val="00291EB7"/>
    <w:rsid w:val="002A1727"/>
    <w:rsid w:val="002B0701"/>
    <w:rsid w:val="002B2C3B"/>
    <w:rsid w:val="002B64C6"/>
    <w:rsid w:val="002B6BB5"/>
    <w:rsid w:val="002B6CAF"/>
    <w:rsid w:val="002E342F"/>
    <w:rsid w:val="002F79FB"/>
    <w:rsid w:val="003013BB"/>
    <w:rsid w:val="00305E20"/>
    <w:rsid w:val="00321498"/>
    <w:rsid w:val="00327A5A"/>
    <w:rsid w:val="0033179B"/>
    <w:rsid w:val="00341AA1"/>
    <w:rsid w:val="00356F9C"/>
    <w:rsid w:val="00361BCE"/>
    <w:rsid w:val="00365867"/>
    <w:rsid w:val="00373A08"/>
    <w:rsid w:val="0038059A"/>
    <w:rsid w:val="003A3F92"/>
    <w:rsid w:val="003B0EBC"/>
    <w:rsid w:val="003B17ED"/>
    <w:rsid w:val="003C38B5"/>
    <w:rsid w:val="003D0F77"/>
    <w:rsid w:val="003D134E"/>
    <w:rsid w:val="003E1240"/>
    <w:rsid w:val="003E2ED4"/>
    <w:rsid w:val="003E424B"/>
    <w:rsid w:val="0040641B"/>
    <w:rsid w:val="00406DE7"/>
    <w:rsid w:val="004202A3"/>
    <w:rsid w:val="00435688"/>
    <w:rsid w:val="00444FDB"/>
    <w:rsid w:val="004771DF"/>
    <w:rsid w:val="00481A3F"/>
    <w:rsid w:val="00482A89"/>
    <w:rsid w:val="004836BE"/>
    <w:rsid w:val="00483C1B"/>
    <w:rsid w:val="00484279"/>
    <w:rsid w:val="004879F7"/>
    <w:rsid w:val="004A262A"/>
    <w:rsid w:val="004A350E"/>
    <w:rsid w:val="004A551F"/>
    <w:rsid w:val="004A640B"/>
    <w:rsid w:val="004C0EBA"/>
    <w:rsid w:val="00502BCC"/>
    <w:rsid w:val="005232A9"/>
    <w:rsid w:val="00523B7E"/>
    <w:rsid w:val="005301BF"/>
    <w:rsid w:val="0053363E"/>
    <w:rsid w:val="00571124"/>
    <w:rsid w:val="005719E3"/>
    <w:rsid w:val="00581923"/>
    <w:rsid w:val="00585957"/>
    <w:rsid w:val="005B5957"/>
    <w:rsid w:val="0060080D"/>
    <w:rsid w:val="006021B2"/>
    <w:rsid w:val="00604815"/>
    <w:rsid w:val="0060704A"/>
    <w:rsid w:val="00617C4D"/>
    <w:rsid w:val="00625813"/>
    <w:rsid w:val="00632858"/>
    <w:rsid w:val="006336A9"/>
    <w:rsid w:val="00635654"/>
    <w:rsid w:val="00641278"/>
    <w:rsid w:val="006454EE"/>
    <w:rsid w:val="006577E9"/>
    <w:rsid w:val="006602C4"/>
    <w:rsid w:val="006716B3"/>
    <w:rsid w:val="00671FA7"/>
    <w:rsid w:val="0067204F"/>
    <w:rsid w:val="00676E06"/>
    <w:rsid w:val="00697F7A"/>
    <w:rsid w:val="006A7039"/>
    <w:rsid w:val="006C797F"/>
    <w:rsid w:val="006D77F7"/>
    <w:rsid w:val="006E6AEA"/>
    <w:rsid w:val="006F2580"/>
    <w:rsid w:val="006F29D0"/>
    <w:rsid w:val="00721020"/>
    <w:rsid w:val="00721BD6"/>
    <w:rsid w:val="00724A4F"/>
    <w:rsid w:val="00726A7E"/>
    <w:rsid w:val="00734833"/>
    <w:rsid w:val="007421DD"/>
    <w:rsid w:val="00755F5B"/>
    <w:rsid w:val="0075668E"/>
    <w:rsid w:val="0079451F"/>
    <w:rsid w:val="00796841"/>
    <w:rsid w:val="007C1539"/>
    <w:rsid w:val="007C4BE5"/>
    <w:rsid w:val="007D4200"/>
    <w:rsid w:val="007F494C"/>
    <w:rsid w:val="0080003F"/>
    <w:rsid w:val="00812D2C"/>
    <w:rsid w:val="00813F67"/>
    <w:rsid w:val="00814EBF"/>
    <w:rsid w:val="00816120"/>
    <w:rsid w:val="00830D7F"/>
    <w:rsid w:val="00837E92"/>
    <w:rsid w:val="008404B5"/>
    <w:rsid w:val="0084191F"/>
    <w:rsid w:val="00843017"/>
    <w:rsid w:val="00866358"/>
    <w:rsid w:val="00866907"/>
    <w:rsid w:val="008806DA"/>
    <w:rsid w:val="00890527"/>
    <w:rsid w:val="008B2186"/>
    <w:rsid w:val="008B36E9"/>
    <w:rsid w:val="008C2690"/>
    <w:rsid w:val="008C6B42"/>
    <w:rsid w:val="008D11B2"/>
    <w:rsid w:val="008D2256"/>
    <w:rsid w:val="008D45D3"/>
    <w:rsid w:val="008D7E4F"/>
    <w:rsid w:val="008F7F8F"/>
    <w:rsid w:val="009041BC"/>
    <w:rsid w:val="00927EDA"/>
    <w:rsid w:val="009365D4"/>
    <w:rsid w:val="009405AC"/>
    <w:rsid w:val="00945E81"/>
    <w:rsid w:val="0095557F"/>
    <w:rsid w:val="00956A95"/>
    <w:rsid w:val="009603DE"/>
    <w:rsid w:val="009711BB"/>
    <w:rsid w:val="00974D98"/>
    <w:rsid w:val="009833C7"/>
    <w:rsid w:val="0098524F"/>
    <w:rsid w:val="009856E5"/>
    <w:rsid w:val="00996854"/>
    <w:rsid w:val="009A0474"/>
    <w:rsid w:val="009B6CBF"/>
    <w:rsid w:val="009C10B2"/>
    <w:rsid w:val="009D282D"/>
    <w:rsid w:val="009E539D"/>
    <w:rsid w:val="009E6429"/>
    <w:rsid w:val="009F3FFE"/>
    <w:rsid w:val="009F49DE"/>
    <w:rsid w:val="009F7152"/>
    <w:rsid w:val="00A11CE2"/>
    <w:rsid w:val="00A14461"/>
    <w:rsid w:val="00A17415"/>
    <w:rsid w:val="00A17996"/>
    <w:rsid w:val="00A53366"/>
    <w:rsid w:val="00A62D07"/>
    <w:rsid w:val="00A72BEB"/>
    <w:rsid w:val="00A7631B"/>
    <w:rsid w:val="00A82EC6"/>
    <w:rsid w:val="00A84DC3"/>
    <w:rsid w:val="00AB1B34"/>
    <w:rsid w:val="00AB2032"/>
    <w:rsid w:val="00AC3FE9"/>
    <w:rsid w:val="00AC6C2D"/>
    <w:rsid w:val="00AE2224"/>
    <w:rsid w:val="00AF4684"/>
    <w:rsid w:val="00AF5FAE"/>
    <w:rsid w:val="00B21A8C"/>
    <w:rsid w:val="00B2654C"/>
    <w:rsid w:val="00B34273"/>
    <w:rsid w:val="00B461B5"/>
    <w:rsid w:val="00B550D0"/>
    <w:rsid w:val="00B57850"/>
    <w:rsid w:val="00B652D5"/>
    <w:rsid w:val="00B71C1F"/>
    <w:rsid w:val="00B83291"/>
    <w:rsid w:val="00B84C5E"/>
    <w:rsid w:val="00B86C7B"/>
    <w:rsid w:val="00B95CBF"/>
    <w:rsid w:val="00BA342F"/>
    <w:rsid w:val="00BB5CC7"/>
    <w:rsid w:val="00BB7F82"/>
    <w:rsid w:val="00BC181D"/>
    <w:rsid w:val="00BE5F63"/>
    <w:rsid w:val="00C02797"/>
    <w:rsid w:val="00C10CD6"/>
    <w:rsid w:val="00C20711"/>
    <w:rsid w:val="00C20BF9"/>
    <w:rsid w:val="00C30AFA"/>
    <w:rsid w:val="00C31929"/>
    <w:rsid w:val="00C31936"/>
    <w:rsid w:val="00C54D54"/>
    <w:rsid w:val="00C7163F"/>
    <w:rsid w:val="00C7175F"/>
    <w:rsid w:val="00C728F9"/>
    <w:rsid w:val="00C80558"/>
    <w:rsid w:val="00C81C5F"/>
    <w:rsid w:val="00CD2425"/>
    <w:rsid w:val="00CE311D"/>
    <w:rsid w:val="00CE7DD6"/>
    <w:rsid w:val="00CF08E7"/>
    <w:rsid w:val="00CF3F7F"/>
    <w:rsid w:val="00CF66C9"/>
    <w:rsid w:val="00D01EC6"/>
    <w:rsid w:val="00D433AD"/>
    <w:rsid w:val="00D43F62"/>
    <w:rsid w:val="00D61305"/>
    <w:rsid w:val="00D7432E"/>
    <w:rsid w:val="00D859E9"/>
    <w:rsid w:val="00D8746D"/>
    <w:rsid w:val="00D96212"/>
    <w:rsid w:val="00D974D1"/>
    <w:rsid w:val="00DA68EE"/>
    <w:rsid w:val="00DD1C53"/>
    <w:rsid w:val="00E3057A"/>
    <w:rsid w:val="00E31156"/>
    <w:rsid w:val="00E33140"/>
    <w:rsid w:val="00E36792"/>
    <w:rsid w:val="00E3703D"/>
    <w:rsid w:val="00E73640"/>
    <w:rsid w:val="00E7704A"/>
    <w:rsid w:val="00E77245"/>
    <w:rsid w:val="00E90428"/>
    <w:rsid w:val="00EA3C08"/>
    <w:rsid w:val="00EA7A6F"/>
    <w:rsid w:val="00EE1FBD"/>
    <w:rsid w:val="00F041B1"/>
    <w:rsid w:val="00F30B53"/>
    <w:rsid w:val="00F32518"/>
    <w:rsid w:val="00F3737F"/>
    <w:rsid w:val="00F46CE9"/>
    <w:rsid w:val="00F510C3"/>
    <w:rsid w:val="00F51988"/>
    <w:rsid w:val="00F5278F"/>
    <w:rsid w:val="00F573DA"/>
    <w:rsid w:val="00F616AA"/>
    <w:rsid w:val="00F6513B"/>
    <w:rsid w:val="00F90D85"/>
    <w:rsid w:val="00F92F1D"/>
    <w:rsid w:val="00F94580"/>
    <w:rsid w:val="00FC442B"/>
    <w:rsid w:val="00FD653D"/>
    <w:rsid w:val="00FE27A8"/>
    <w:rsid w:val="00FE5094"/>
    <w:rsid w:val="00FF0246"/>
    <w:rsid w:val="00FF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F39B89"/>
  <w15:docId w15:val="{3986E436-4759-4C77-B344-C01868446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29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45D3"/>
    <w:pPr>
      <w:spacing w:after="0" w:line="240" w:lineRule="auto"/>
    </w:pPr>
  </w:style>
  <w:style w:type="character" w:styleId="SubtleEmphasis">
    <w:name w:val="Subtle Emphasis"/>
    <w:aliases w:val="Arial-10"/>
    <w:basedOn w:val="DefaultParagraphFont"/>
    <w:qFormat/>
    <w:rsid w:val="00214CEF"/>
    <w:rPr>
      <w:rFonts w:ascii="Arial" w:hAnsi="Arial" w:cs="Arial"/>
      <w:sz w:val="20"/>
    </w:rPr>
  </w:style>
  <w:style w:type="paragraph" w:styleId="Header">
    <w:name w:val="header"/>
    <w:basedOn w:val="Normal"/>
    <w:link w:val="HeaderChar"/>
    <w:uiPriority w:val="99"/>
    <w:unhideWhenUsed/>
    <w:rsid w:val="00AC3FE9"/>
    <w:pPr>
      <w:tabs>
        <w:tab w:val="center" w:pos="4844"/>
        <w:tab w:val="right" w:pos="9689"/>
      </w:tabs>
    </w:pPr>
  </w:style>
  <w:style w:type="character" w:customStyle="1" w:styleId="HeaderChar">
    <w:name w:val="Header Char"/>
    <w:basedOn w:val="DefaultParagraphFont"/>
    <w:link w:val="Header"/>
    <w:uiPriority w:val="99"/>
    <w:rsid w:val="00AC3FE9"/>
  </w:style>
  <w:style w:type="paragraph" w:styleId="Footer">
    <w:name w:val="footer"/>
    <w:basedOn w:val="Normal"/>
    <w:link w:val="FooterChar"/>
    <w:uiPriority w:val="99"/>
    <w:unhideWhenUsed/>
    <w:rsid w:val="00AC3FE9"/>
    <w:pPr>
      <w:tabs>
        <w:tab w:val="center" w:pos="4844"/>
        <w:tab w:val="right" w:pos="9689"/>
      </w:tabs>
    </w:pPr>
  </w:style>
  <w:style w:type="character" w:customStyle="1" w:styleId="FooterChar">
    <w:name w:val="Footer Char"/>
    <w:basedOn w:val="DefaultParagraphFont"/>
    <w:link w:val="Footer"/>
    <w:uiPriority w:val="99"/>
    <w:rsid w:val="00AC3FE9"/>
  </w:style>
  <w:style w:type="paragraph" w:styleId="BalloonText">
    <w:name w:val="Balloon Text"/>
    <w:basedOn w:val="Normal"/>
    <w:link w:val="BalloonTextChar"/>
    <w:uiPriority w:val="99"/>
    <w:semiHidden/>
    <w:unhideWhenUsed/>
    <w:rsid w:val="00A17415"/>
    <w:rPr>
      <w:rFonts w:ascii="Tahoma" w:hAnsi="Tahoma" w:cs="Tahoma"/>
      <w:sz w:val="16"/>
      <w:szCs w:val="16"/>
    </w:rPr>
  </w:style>
  <w:style w:type="character" w:customStyle="1" w:styleId="BalloonTextChar">
    <w:name w:val="Balloon Text Char"/>
    <w:basedOn w:val="DefaultParagraphFont"/>
    <w:link w:val="BalloonText"/>
    <w:uiPriority w:val="99"/>
    <w:semiHidden/>
    <w:rsid w:val="00A17415"/>
    <w:rPr>
      <w:rFonts w:ascii="Tahoma" w:hAnsi="Tahoma" w:cs="Tahoma"/>
      <w:sz w:val="16"/>
      <w:szCs w:val="16"/>
    </w:rPr>
  </w:style>
  <w:style w:type="table" w:styleId="TableGrid">
    <w:name w:val="Table Grid"/>
    <w:basedOn w:val="TableNormal"/>
    <w:uiPriority w:val="59"/>
    <w:rsid w:val="00CE31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FC442B"/>
    <w:rPr>
      <w:sz w:val="16"/>
      <w:szCs w:val="16"/>
    </w:rPr>
  </w:style>
  <w:style w:type="paragraph" w:styleId="CommentText">
    <w:name w:val="annotation text"/>
    <w:basedOn w:val="Normal"/>
    <w:link w:val="CommentTextChar"/>
    <w:uiPriority w:val="99"/>
    <w:semiHidden/>
    <w:unhideWhenUsed/>
    <w:rsid w:val="00FC442B"/>
    <w:rPr>
      <w:sz w:val="20"/>
      <w:szCs w:val="20"/>
    </w:rPr>
  </w:style>
  <w:style w:type="character" w:customStyle="1" w:styleId="CommentTextChar">
    <w:name w:val="Comment Text Char"/>
    <w:basedOn w:val="DefaultParagraphFont"/>
    <w:link w:val="CommentText"/>
    <w:uiPriority w:val="99"/>
    <w:semiHidden/>
    <w:rsid w:val="00FC442B"/>
    <w:rPr>
      <w:sz w:val="20"/>
      <w:szCs w:val="20"/>
    </w:rPr>
  </w:style>
  <w:style w:type="paragraph" w:styleId="CommentSubject">
    <w:name w:val="annotation subject"/>
    <w:basedOn w:val="CommentText"/>
    <w:next w:val="CommentText"/>
    <w:link w:val="CommentSubjectChar"/>
    <w:uiPriority w:val="99"/>
    <w:semiHidden/>
    <w:unhideWhenUsed/>
    <w:rsid w:val="00FC442B"/>
    <w:rPr>
      <w:b/>
      <w:bCs/>
    </w:rPr>
  </w:style>
  <w:style w:type="character" w:customStyle="1" w:styleId="CommentSubjectChar">
    <w:name w:val="Comment Subject Char"/>
    <w:basedOn w:val="CommentTextChar"/>
    <w:link w:val="CommentSubject"/>
    <w:uiPriority w:val="99"/>
    <w:semiHidden/>
    <w:rsid w:val="00FC442B"/>
    <w:rPr>
      <w:b/>
      <w:bCs/>
      <w:sz w:val="20"/>
      <w:szCs w:val="20"/>
    </w:rPr>
  </w:style>
  <w:style w:type="paragraph" w:styleId="ListParagraph">
    <w:name w:val="List Paragraph"/>
    <w:basedOn w:val="Normal"/>
    <w:uiPriority w:val="34"/>
    <w:qFormat/>
    <w:rsid w:val="002E3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08441-86E5-46E1-A834-8D396C5A4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3819</Words>
  <Characters>21770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Richard Robin</cp:lastModifiedBy>
  <cp:revision>3</cp:revision>
  <dcterms:created xsi:type="dcterms:W3CDTF">2020-03-19T13:53:00Z</dcterms:created>
  <dcterms:modified xsi:type="dcterms:W3CDTF">2020-03-19T13:53:00Z</dcterms:modified>
</cp:coreProperties>
</file>